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9A409" w14:textId="35C9DD2A" w:rsidR="00064AD5" w:rsidRDefault="00064AD5" w:rsidP="00B94229">
      <w:pPr>
        <w:spacing w:line="480" w:lineRule="auto"/>
        <w:rPr>
          <w:b/>
          <w:bCs/>
        </w:rPr>
      </w:pPr>
      <w:r>
        <w:rPr>
          <w:b/>
          <w:bCs/>
        </w:rPr>
        <w:t xml:space="preserve">Protein markers for </w:t>
      </w:r>
      <w:r>
        <w:rPr>
          <w:b/>
          <w:bCs/>
          <w:i/>
          <w:iCs/>
        </w:rPr>
        <w:t>C</w:t>
      </w:r>
      <w:r w:rsidR="00B14BB0">
        <w:rPr>
          <w:b/>
          <w:bCs/>
          <w:i/>
          <w:iCs/>
        </w:rPr>
        <w:t>andida</w:t>
      </w:r>
      <w:r>
        <w:rPr>
          <w:b/>
          <w:bCs/>
          <w:i/>
          <w:iCs/>
        </w:rPr>
        <w:t xml:space="preserve"> albicans</w:t>
      </w:r>
      <w:r>
        <w:rPr>
          <w:b/>
          <w:bCs/>
        </w:rPr>
        <w:t xml:space="preserve"> EVs include </w:t>
      </w:r>
      <w:r w:rsidR="00086532">
        <w:rPr>
          <w:b/>
          <w:bCs/>
        </w:rPr>
        <w:t>claudin</w:t>
      </w:r>
      <w:r>
        <w:rPr>
          <w:b/>
          <w:bCs/>
        </w:rPr>
        <w:t xml:space="preserve">-like Sur7 family proteins </w:t>
      </w:r>
      <w:del w:id="0" w:author="Charlotte Dawson" w:date="2020-01-12T11:21:00Z">
        <w:r w:rsidDel="00FF5485">
          <w:rPr>
            <w:b/>
            <w:bCs/>
          </w:rPr>
          <w:delText>and</w:delText>
        </w:r>
        <w:r w:rsidR="000E6F74" w:rsidDel="00FF5485">
          <w:rPr>
            <w:b/>
            <w:bCs/>
          </w:rPr>
          <w:delText xml:space="preserve"> </w:delText>
        </w:r>
        <w:commentRangeStart w:id="1"/>
        <w:commentRangeStart w:id="2"/>
        <w:r w:rsidDel="00FF5485">
          <w:rPr>
            <w:b/>
            <w:bCs/>
          </w:rPr>
          <w:delText>GTPases</w:delText>
        </w:r>
      </w:del>
      <w:commentRangeEnd w:id="1"/>
      <w:r w:rsidR="00FF5485">
        <w:rPr>
          <w:rStyle w:val="CommentReference"/>
        </w:rPr>
        <w:commentReference w:id="1"/>
      </w:r>
      <w:commentRangeEnd w:id="2"/>
      <w:r w:rsidR="005F0E07">
        <w:rPr>
          <w:rStyle w:val="CommentReference"/>
        </w:rPr>
        <w:commentReference w:id="2"/>
      </w:r>
    </w:p>
    <w:p w14:paraId="4D6C98D1" w14:textId="445E78B2" w:rsidR="00AC1538" w:rsidRDefault="00AC1538" w:rsidP="00B94229">
      <w:pPr>
        <w:spacing w:line="480" w:lineRule="auto"/>
        <w:rPr>
          <w:b/>
          <w:bCs/>
        </w:rPr>
      </w:pPr>
      <w:r>
        <w:rPr>
          <w:b/>
          <w:bCs/>
        </w:rPr>
        <w:t>Charlotte S Dawson</w:t>
      </w:r>
      <w:r>
        <w:rPr>
          <w:b/>
          <w:bCs/>
          <w:vertAlign w:val="superscript"/>
        </w:rPr>
        <w:t>1</w:t>
      </w:r>
      <w:r>
        <w:rPr>
          <w:b/>
          <w:bCs/>
        </w:rPr>
        <w:t>, Donovan Garcia-Ceron</w:t>
      </w:r>
      <w:r>
        <w:rPr>
          <w:b/>
          <w:bCs/>
          <w:vertAlign w:val="superscript"/>
        </w:rPr>
        <w:t>1</w:t>
      </w:r>
      <w:r>
        <w:rPr>
          <w:b/>
          <w:bCs/>
        </w:rPr>
        <w:t xml:space="preserve">, </w:t>
      </w:r>
      <w:proofErr w:type="spellStart"/>
      <w:r>
        <w:rPr>
          <w:b/>
          <w:bCs/>
        </w:rPr>
        <w:t>Harinda</w:t>
      </w:r>
      <w:proofErr w:type="spellEnd"/>
      <w:r>
        <w:rPr>
          <w:b/>
          <w:bCs/>
        </w:rPr>
        <w:t xml:space="preserve"> Rajapaksha</w:t>
      </w:r>
      <w:r>
        <w:rPr>
          <w:b/>
          <w:bCs/>
          <w:vertAlign w:val="superscript"/>
        </w:rPr>
        <w:t>2</w:t>
      </w:r>
      <w:r>
        <w:rPr>
          <w:b/>
          <w:bCs/>
        </w:rPr>
        <w:t>, Pierre Faou</w:t>
      </w:r>
      <w:r>
        <w:rPr>
          <w:b/>
          <w:bCs/>
          <w:vertAlign w:val="superscript"/>
        </w:rPr>
        <w:t>2</w:t>
      </w:r>
      <w:r>
        <w:rPr>
          <w:b/>
          <w:bCs/>
        </w:rPr>
        <w:t xml:space="preserve">, </w:t>
      </w:r>
      <w:ins w:id="3" w:author="Mark Bleackley" w:date="2020-01-16T16:25:00Z">
        <w:r w:rsidR="00F11B7E">
          <w:rPr>
            <w:b/>
            <w:bCs/>
          </w:rPr>
          <w:t>Mark R Bleackley</w:t>
        </w:r>
        <w:r w:rsidR="00F11B7E">
          <w:rPr>
            <w:b/>
            <w:bCs/>
            <w:vertAlign w:val="superscript"/>
          </w:rPr>
          <w:t>1</w:t>
        </w:r>
      </w:ins>
      <w:ins w:id="4" w:author="Mark Bleackley" w:date="2020-01-16T16:27:00Z">
        <w:r w:rsidR="00A361F2">
          <w:rPr>
            <w:b/>
            <w:bCs/>
            <w:vertAlign w:val="superscript"/>
          </w:rPr>
          <w:t>$</w:t>
        </w:r>
      </w:ins>
      <w:ins w:id="5" w:author="Mark Bleackley" w:date="2020-01-16T16:25:00Z">
        <w:r w:rsidR="00F11B7E">
          <w:rPr>
            <w:b/>
            <w:bCs/>
          </w:rPr>
          <w:t>,</w:t>
        </w:r>
        <w:r w:rsidR="00F11B7E">
          <w:rPr>
            <w:b/>
            <w:bCs/>
            <w:vertAlign w:val="subscript"/>
          </w:rPr>
          <w:t xml:space="preserve"> </w:t>
        </w:r>
      </w:ins>
      <w:r>
        <w:rPr>
          <w:b/>
          <w:bCs/>
        </w:rPr>
        <w:t xml:space="preserve">Marilyn </w:t>
      </w:r>
      <w:r w:rsidR="00B14BB0">
        <w:rPr>
          <w:b/>
          <w:bCs/>
        </w:rPr>
        <w:t xml:space="preserve">A </w:t>
      </w:r>
      <w:r>
        <w:rPr>
          <w:b/>
          <w:bCs/>
        </w:rPr>
        <w:t>Anderson</w:t>
      </w:r>
      <w:r>
        <w:rPr>
          <w:b/>
          <w:bCs/>
          <w:vertAlign w:val="superscript"/>
        </w:rPr>
        <w:t>1</w:t>
      </w:r>
      <w:ins w:id="6" w:author="Mark Bleackley" w:date="2020-01-16T16:27:00Z">
        <w:r w:rsidR="00A361F2">
          <w:rPr>
            <w:b/>
            <w:bCs/>
            <w:vertAlign w:val="superscript"/>
          </w:rPr>
          <w:t>$</w:t>
        </w:r>
      </w:ins>
      <w:ins w:id="7" w:author="Mark Bleackley" w:date="2020-01-16T16:26:00Z">
        <w:r w:rsidR="00F11B7E">
          <w:rPr>
            <w:b/>
            <w:bCs/>
            <w:vertAlign w:val="superscript"/>
          </w:rPr>
          <w:t>#</w:t>
        </w:r>
      </w:ins>
      <w:del w:id="8" w:author="Mark Bleackley" w:date="2020-01-16T16:26:00Z">
        <w:r w:rsidDel="00F11B7E">
          <w:rPr>
            <w:b/>
            <w:bCs/>
          </w:rPr>
          <w:delText>,</w:delText>
        </w:r>
      </w:del>
      <w:r>
        <w:rPr>
          <w:b/>
          <w:bCs/>
        </w:rPr>
        <w:t xml:space="preserve"> </w:t>
      </w:r>
      <w:del w:id="9" w:author="Mark Bleackley" w:date="2020-01-16T16:25:00Z">
        <w:r w:rsidDel="00F11B7E">
          <w:rPr>
            <w:b/>
            <w:bCs/>
          </w:rPr>
          <w:delText xml:space="preserve">Mark </w:delText>
        </w:r>
        <w:r w:rsidR="00B14BB0" w:rsidDel="00F11B7E">
          <w:rPr>
            <w:b/>
            <w:bCs/>
          </w:rPr>
          <w:delText xml:space="preserve">R </w:delText>
        </w:r>
        <w:r w:rsidDel="00F11B7E">
          <w:rPr>
            <w:b/>
            <w:bCs/>
          </w:rPr>
          <w:delText>Bleackley</w:delText>
        </w:r>
        <w:r w:rsidDel="00F11B7E">
          <w:rPr>
            <w:b/>
            <w:bCs/>
            <w:vertAlign w:val="superscript"/>
          </w:rPr>
          <w:delText>1#</w:delText>
        </w:r>
      </w:del>
    </w:p>
    <w:p w14:paraId="5A2F5C58" w14:textId="77777777" w:rsidR="00AC1538" w:rsidRDefault="00AC1538" w:rsidP="00B94229">
      <w:pPr>
        <w:spacing w:line="480" w:lineRule="auto"/>
        <w:rPr>
          <w:b/>
          <w:bCs/>
        </w:rPr>
      </w:pPr>
      <w:r>
        <w:rPr>
          <w:b/>
          <w:bCs/>
          <w:vertAlign w:val="superscript"/>
        </w:rPr>
        <w:t>1</w:t>
      </w:r>
      <w:r>
        <w:rPr>
          <w:b/>
          <w:bCs/>
        </w:rPr>
        <w:t xml:space="preserve"> Department of Biochemistry and Genetics, </w:t>
      </w:r>
      <w:r w:rsidRPr="00AC1538">
        <w:rPr>
          <w:b/>
          <w:bCs/>
        </w:rPr>
        <w:t>La Trobe Institute for Molecular Science. La Trobe University, Kingsbury Drive. Bundoora. VIC. Australia. 3086</w:t>
      </w:r>
    </w:p>
    <w:p w14:paraId="65F694AD" w14:textId="77777777" w:rsidR="00AC1538" w:rsidRDefault="00AC1538" w:rsidP="00B94229">
      <w:pPr>
        <w:spacing w:line="480" w:lineRule="auto"/>
        <w:rPr>
          <w:b/>
          <w:bCs/>
        </w:rPr>
      </w:pPr>
      <w:r>
        <w:rPr>
          <w:b/>
          <w:bCs/>
          <w:vertAlign w:val="superscript"/>
        </w:rPr>
        <w:t>2</w:t>
      </w:r>
      <w:r>
        <w:rPr>
          <w:b/>
          <w:bCs/>
        </w:rPr>
        <w:t xml:space="preserve"> La Trobe Comprehensive Proteomics Platform, La Trobe Institute for Molecular Science. La Trobe University, Kingsbury Drive. Bundoora. VIC. Australia. 3086</w:t>
      </w:r>
    </w:p>
    <w:p w14:paraId="6BBE6DC9" w14:textId="77490D91" w:rsidR="00F11B7E" w:rsidRDefault="00AC1538" w:rsidP="00F11B7E">
      <w:pPr>
        <w:spacing w:line="480" w:lineRule="auto"/>
        <w:rPr>
          <w:ins w:id="10" w:author="Mark Bleackley" w:date="2020-01-16T16:27:00Z"/>
          <w:b/>
          <w:bCs/>
        </w:rPr>
      </w:pPr>
      <w:r>
        <w:rPr>
          <w:b/>
          <w:bCs/>
          <w:vertAlign w:val="superscript"/>
        </w:rPr>
        <w:t xml:space="preserve"># </w:t>
      </w:r>
      <w:r>
        <w:rPr>
          <w:b/>
          <w:bCs/>
        </w:rPr>
        <w:t>To whom correspondence should be addressed</w:t>
      </w:r>
      <w:r w:rsidR="008C1F33">
        <w:rPr>
          <w:b/>
          <w:bCs/>
        </w:rPr>
        <w:t xml:space="preserve">. </w:t>
      </w:r>
      <w:r w:rsidR="00F11B7E">
        <w:rPr>
          <w:b/>
          <w:bCs/>
        </w:rPr>
        <w:fldChar w:fldCharType="begin"/>
      </w:r>
      <w:r w:rsidR="00F11B7E">
        <w:rPr>
          <w:b/>
          <w:bCs/>
        </w:rPr>
        <w:instrText xml:space="preserve"> HYPERLINK "mailto:</w:instrText>
      </w:r>
      <w:r w:rsidR="00F11B7E" w:rsidRPr="00FA3D72">
        <w:instrText>m.anderson@latrobe.edu.au</w:instrText>
      </w:r>
      <w:r w:rsidR="00F11B7E">
        <w:rPr>
          <w:b/>
          <w:bCs/>
        </w:rPr>
        <w:instrText xml:space="preserve">" </w:instrText>
      </w:r>
      <w:r w:rsidR="00F11B7E">
        <w:rPr>
          <w:b/>
          <w:bCs/>
        </w:rPr>
        <w:fldChar w:fldCharType="separate"/>
      </w:r>
      <w:r w:rsidR="00F11B7E" w:rsidRPr="00F11B7E">
        <w:rPr>
          <w:rStyle w:val="Hyperlink"/>
          <w:b/>
          <w:bCs/>
        </w:rPr>
        <w:t>m.</w:t>
      </w:r>
      <w:ins w:id="11" w:author="Mark Bleackley" w:date="2020-01-16T16:26:00Z">
        <w:r w:rsidR="00F11B7E" w:rsidRPr="00F11B7E">
          <w:rPr>
            <w:rStyle w:val="Hyperlink"/>
            <w:b/>
            <w:bCs/>
          </w:rPr>
          <w:t>anderson</w:t>
        </w:r>
      </w:ins>
      <w:del w:id="12" w:author="Mark Bleackley" w:date="2020-01-16T16:26:00Z">
        <w:r w:rsidR="00F11B7E" w:rsidRPr="00F11B7E" w:rsidDel="00F11B7E">
          <w:rPr>
            <w:rStyle w:val="Hyperlink"/>
            <w:b/>
            <w:bCs/>
          </w:rPr>
          <w:delText>bleackley</w:delText>
        </w:r>
      </w:del>
      <w:r w:rsidR="00F11B7E" w:rsidRPr="00F11B7E">
        <w:rPr>
          <w:rStyle w:val="Hyperlink"/>
          <w:b/>
          <w:bCs/>
        </w:rPr>
        <w:t>@latrobe.edu.au</w:t>
      </w:r>
      <w:ins w:id="13" w:author="Mark Bleackley" w:date="2020-01-16T16:26:00Z">
        <w:r w:rsidR="00F11B7E">
          <w:rPr>
            <w:b/>
            <w:bCs/>
          </w:rPr>
          <w:fldChar w:fldCharType="end"/>
        </w:r>
      </w:ins>
    </w:p>
    <w:p w14:paraId="6076C5F6" w14:textId="2DD3AE68" w:rsidR="00F11B7E" w:rsidRPr="00FA3D72" w:rsidRDefault="00A361F2" w:rsidP="00F11B7E">
      <w:pPr>
        <w:spacing w:line="480" w:lineRule="auto"/>
        <w:rPr>
          <w:b/>
          <w:bCs/>
        </w:rPr>
      </w:pPr>
      <w:ins w:id="14" w:author="Mark Bleackley" w:date="2020-01-16T16:27:00Z">
        <w:r>
          <w:rPr>
            <w:b/>
            <w:bCs/>
            <w:vertAlign w:val="superscript"/>
          </w:rPr>
          <w:t xml:space="preserve">$ </w:t>
        </w:r>
        <w:r>
          <w:rPr>
            <w:b/>
            <w:bCs/>
          </w:rPr>
          <w:t>These authors contributed equally to this work</w:t>
        </w:r>
      </w:ins>
    </w:p>
    <w:p w14:paraId="00F13AA2" w14:textId="648051EF" w:rsidR="00186A2A" w:rsidRDefault="00CE66BD" w:rsidP="00B94229">
      <w:pPr>
        <w:spacing w:line="480" w:lineRule="auto"/>
        <w:rPr>
          <w:b/>
          <w:bCs/>
        </w:rPr>
      </w:pPr>
      <w:r>
        <w:rPr>
          <w:b/>
          <w:bCs/>
        </w:rPr>
        <w:t>O</w:t>
      </w:r>
      <w:r w:rsidR="00FF36E5">
        <w:rPr>
          <w:b/>
          <w:bCs/>
        </w:rPr>
        <w:t>R</w:t>
      </w:r>
      <w:r>
        <w:rPr>
          <w:b/>
          <w:bCs/>
        </w:rPr>
        <w:t>CID:</w:t>
      </w:r>
    </w:p>
    <w:p w14:paraId="72296BBC" w14:textId="193FD937" w:rsidR="00CE66BD" w:rsidRDefault="00CE66BD" w:rsidP="00B94229">
      <w:pPr>
        <w:spacing w:line="480" w:lineRule="auto"/>
        <w:rPr>
          <w:rStyle w:val="orcid-id-https"/>
        </w:rPr>
      </w:pPr>
      <w:r>
        <w:rPr>
          <w:b/>
          <w:bCs/>
        </w:rPr>
        <w:t xml:space="preserve">Charlotte </w:t>
      </w:r>
      <w:r w:rsidR="00564787">
        <w:rPr>
          <w:b/>
          <w:bCs/>
        </w:rPr>
        <w:t xml:space="preserve">Dawson </w:t>
      </w:r>
      <w:hyperlink r:id="rId11" w:history="1">
        <w:r w:rsidR="007603FF" w:rsidRPr="004734A6">
          <w:rPr>
            <w:rStyle w:val="Hyperlink"/>
          </w:rPr>
          <w:t>https://orcid.org/0000-0002-7151-5971</w:t>
        </w:r>
      </w:hyperlink>
      <w:r w:rsidR="007603FF">
        <w:rPr>
          <w:rStyle w:val="orcid-id-https"/>
        </w:rPr>
        <w:t xml:space="preserve"> </w:t>
      </w:r>
    </w:p>
    <w:p w14:paraId="417CDAB0" w14:textId="2C548BDE" w:rsidR="00575947" w:rsidRDefault="00575947" w:rsidP="00B94229">
      <w:pPr>
        <w:spacing w:line="480" w:lineRule="auto"/>
        <w:rPr>
          <w:rStyle w:val="orcid-id-https"/>
        </w:rPr>
      </w:pPr>
      <w:r>
        <w:rPr>
          <w:rStyle w:val="orcid-id-https"/>
          <w:b/>
          <w:bCs/>
        </w:rPr>
        <w:t xml:space="preserve">Donovan Garcia </w:t>
      </w:r>
      <w:proofErr w:type="spellStart"/>
      <w:r>
        <w:rPr>
          <w:rStyle w:val="orcid-id-https"/>
          <w:b/>
          <w:bCs/>
        </w:rPr>
        <w:t>Ceron</w:t>
      </w:r>
      <w:proofErr w:type="spellEnd"/>
      <w:r>
        <w:rPr>
          <w:rStyle w:val="orcid-id-https"/>
          <w:b/>
          <w:bCs/>
        </w:rPr>
        <w:t xml:space="preserve"> </w:t>
      </w:r>
      <w:hyperlink r:id="rId12" w:history="1">
        <w:r w:rsidRPr="004734A6">
          <w:rPr>
            <w:rStyle w:val="Hyperlink"/>
          </w:rPr>
          <w:t>https://orcid.org/0000-0003-4718-4233</w:t>
        </w:r>
      </w:hyperlink>
      <w:r>
        <w:rPr>
          <w:rStyle w:val="orcid-id-https"/>
        </w:rPr>
        <w:t xml:space="preserve"> </w:t>
      </w:r>
    </w:p>
    <w:p w14:paraId="42869133" w14:textId="782D6BEE" w:rsidR="00C4756A" w:rsidRDefault="00C4756A" w:rsidP="00B94229">
      <w:pPr>
        <w:spacing w:line="480" w:lineRule="auto"/>
        <w:rPr>
          <w:rStyle w:val="orcid-id-https"/>
        </w:rPr>
      </w:pPr>
      <w:proofErr w:type="spellStart"/>
      <w:r>
        <w:rPr>
          <w:rStyle w:val="orcid-id-https"/>
          <w:b/>
          <w:bCs/>
        </w:rPr>
        <w:t>Harinda</w:t>
      </w:r>
      <w:proofErr w:type="spellEnd"/>
      <w:r>
        <w:rPr>
          <w:rStyle w:val="orcid-id-https"/>
          <w:b/>
          <w:bCs/>
        </w:rPr>
        <w:t xml:space="preserve"> </w:t>
      </w:r>
      <w:proofErr w:type="spellStart"/>
      <w:r>
        <w:rPr>
          <w:rStyle w:val="orcid-id-https"/>
          <w:b/>
          <w:bCs/>
        </w:rPr>
        <w:t>Rajapaksha</w:t>
      </w:r>
      <w:proofErr w:type="spellEnd"/>
      <w:r>
        <w:rPr>
          <w:rStyle w:val="orcid-id-https"/>
          <w:b/>
          <w:bCs/>
        </w:rPr>
        <w:t xml:space="preserve"> </w:t>
      </w:r>
      <w:hyperlink r:id="rId13" w:history="1">
        <w:r w:rsidRPr="004734A6">
          <w:rPr>
            <w:rStyle w:val="Hyperlink"/>
          </w:rPr>
          <w:t>https://orcid.org/0000-0001-7521-0991</w:t>
        </w:r>
      </w:hyperlink>
      <w:r>
        <w:rPr>
          <w:rStyle w:val="orcid-id-https"/>
        </w:rPr>
        <w:t xml:space="preserve"> </w:t>
      </w:r>
    </w:p>
    <w:p w14:paraId="2D8A2F02" w14:textId="535525B3" w:rsidR="00146BC0" w:rsidRDefault="00146BC0" w:rsidP="00B94229">
      <w:pPr>
        <w:spacing w:line="480" w:lineRule="auto"/>
        <w:rPr>
          <w:rStyle w:val="orcid-id-https"/>
        </w:rPr>
      </w:pPr>
      <w:r>
        <w:rPr>
          <w:rStyle w:val="orcid-id-https"/>
          <w:b/>
          <w:bCs/>
        </w:rPr>
        <w:t xml:space="preserve">Pierre </w:t>
      </w:r>
      <w:proofErr w:type="spellStart"/>
      <w:r>
        <w:rPr>
          <w:rStyle w:val="orcid-id-https"/>
          <w:b/>
          <w:bCs/>
        </w:rPr>
        <w:t>Faou</w:t>
      </w:r>
      <w:proofErr w:type="spellEnd"/>
      <w:r>
        <w:rPr>
          <w:rStyle w:val="orcid-id-https"/>
        </w:rPr>
        <w:t xml:space="preserve"> </w:t>
      </w:r>
      <w:hyperlink r:id="rId14" w:history="1">
        <w:r w:rsidRPr="004734A6">
          <w:rPr>
            <w:rStyle w:val="Hyperlink"/>
          </w:rPr>
          <w:t>https://orcid.org/0000-0002-3755-7502</w:t>
        </w:r>
      </w:hyperlink>
      <w:r>
        <w:rPr>
          <w:rStyle w:val="orcid-id-https"/>
        </w:rPr>
        <w:t xml:space="preserve"> </w:t>
      </w:r>
    </w:p>
    <w:p w14:paraId="04942357" w14:textId="6E23D778" w:rsidR="00FF36E5" w:rsidRPr="00FF36E5" w:rsidRDefault="00FF36E5" w:rsidP="00B94229">
      <w:pPr>
        <w:spacing w:line="480" w:lineRule="auto"/>
      </w:pPr>
      <w:r>
        <w:rPr>
          <w:rStyle w:val="orcid-id-https"/>
          <w:b/>
          <w:bCs/>
        </w:rPr>
        <w:t xml:space="preserve">Marilyn Anderson </w:t>
      </w:r>
      <w:hyperlink r:id="rId15" w:history="1">
        <w:r w:rsidRPr="004734A6">
          <w:rPr>
            <w:rStyle w:val="Hyperlink"/>
          </w:rPr>
          <w:t>https://orcid.org/0000-0002-8257-5128</w:t>
        </w:r>
      </w:hyperlink>
      <w:r>
        <w:rPr>
          <w:rStyle w:val="orcid-id-https"/>
        </w:rPr>
        <w:t xml:space="preserve"> </w:t>
      </w:r>
    </w:p>
    <w:p w14:paraId="4D7F6ECB" w14:textId="09C4DAD0" w:rsidR="00564787" w:rsidRPr="00FA3D72" w:rsidRDefault="00564787" w:rsidP="00B94229">
      <w:pPr>
        <w:spacing w:line="480" w:lineRule="auto"/>
        <w:rPr>
          <w:b/>
          <w:bCs/>
        </w:rPr>
      </w:pPr>
      <w:r w:rsidRPr="00FA3D72">
        <w:rPr>
          <w:b/>
          <w:bCs/>
        </w:rPr>
        <w:t>Mark Bleackley</w:t>
      </w:r>
      <w:r w:rsidR="007603FF" w:rsidRPr="00FA3D72">
        <w:rPr>
          <w:b/>
          <w:bCs/>
        </w:rPr>
        <w:t xml:space="preserve"> </w:t>
      </w:r>
      <w:hyperlink r:id="rId16" w:history="1">
        <w:r w:rsidR="00DA3694" w:rsidRPr="00FA3D72">
          <w:rPr>
            <w:rStyle w:val="Hyperlink"/>
          </w:rPr>
          <w:t>https://orcid.org/0000-0002-9717-7560</w:t>
        </w:r>
      </w:hyperlink>
      <w:r w:rsidR="00DA3694" w:rsidRPr="00FA3D72">
        <w:rPr>
          <w:b/>
          <w:bCs/>
        </w:rPr>
        <w:t xml:space="preserve"> </w:t>
      </w:r>
    </w:p>
    <w:p w14:paraId="600B2365" w14:textId="77777777" w:rsidR="00DA3694" w:rsidRPr="00FA3D72" w:rsidRDefault="00DA3694" w:rsidP="00B94229">
      <w:pPr>
        <w:spacing w:line="480" w:lineRule="auto"/>
      </w:pPr>
    </w:p>
    <w:p w14:paraId="21165E22" w14:textId="77777777" w:rsidR="00564787" w:rsidDel="00A361F2" w:rsidRDefault="00564787" w:rsidP="00B94229">
      <w:pPr>
        <w:spacing w:line="480" w:lineRule="auto"/>
        <w:rPr>
          <w:del w:id="15" w:author="Mark Bleackley" w:date="2020-01-16T16:27:00Z"/>
          <w:b/>
          <w:bCs/>
        </w:rPr>
      </w:pPr>
    </w:p>
    <w:p w14:paraId="0CE02698" w14:textId="7CD06C43" w:rsidR="00186A2A" w:rsidRDefault="00186A2A" w:rsidP="00B94229">
      <w:pPr>
        <w:spacing w:line="480" w:lineRule="auto"/>
        <w:rPr>
          <w:b/>
          <w:bCs/>
        </w:rPr>
      </w:pPr>
      <w:r>
        <w:rPr>
          <w:b/>
          <w:bCs/>
        </w:rPr>
        <w:t>Word count</w:t>
      </w:r>
      <w:r w:rsidR="00526181">
        <w:rPr>
          <w:b/>
          <w:bCs/>
        </w:rPr>
        <w:t xml:space="preserve">: </w:t>
      </w:r>
      <w:del w:id="16" w:author="Charlotte Dawson" w:date="2020-01-22T07:56:00Z">
        <w:r w:rsidR="00526181" w:rsidDel="00FA3D72">
          <w:rPr>
            <w:b/>
            <w:bCs/>
          </w:rPr>
          <w:delText>8309</w:delText>
        </w:r>
      </w:del>
      <w:ins w:id="17" w:author="Charlotte Dawson" w:date="2020-01-22T07:56:00Z">
        <w:r w:rsidR="00FA3D72">
          <w:rPr>
            <w:b/>
            <w:bCs/>
          </w:rPr>
          <w:t xml:space="preserve"> 8921</w:t>
        </w:r>
      </w:ins>
    </w:p>
    <w:p w14:paraId="20D36753" w14:textId="77777777" w:rsidR="0053235E" w:rsidRDefault="0053235E">
      <w:pPr>
        <w:rPr>
          <w:b/>
          <w:bCs/>
        </w:rPr>
      </w:pPr>
      <w:r>
        <w:rPr>
          <w:b/>
          <w:bCs/>
        </w:rPr>
        <w:br w:type="page"/>
      </w:r>
    </w:p>
    <w:p w14:paraId="1C28B2B0" w14:textId="314E3852" w:rsidR="00F33D33" w:rsidRPr="0074026A" w:rsidRDefault="00F33D33" w:rsidP="0074026A">
      <w:pPr>
        <w:pStyle w:val="Heading1"/>
      </w:pPr>
      <w:r w:rsidRPr="0074026A">
        <w:lastRenderedPageBreak/>
        <w:t>Abbreviations</w:t>
      </w:r>
    </w:p>
    <w:p w14:paraId="035219C5" w14:textId="36AE29DB" w:rsidR="00280293" w:rsidRPr="009A6344" w:rsidRDefault="00280293" w:rsidP="00B94229">
      <w:pPr>
        <w:spacing w:line="480" w:lineRule="auto"/>
      </w:pPr>
      <w:r w:rsidRPr="009A6344">
        <w:t>A1 – ATCC10231</w:t>
      </w:r>
    </w:p>
    <w:p w14:paraId="52887E90" w14:textId="28228C6B" w:rsidR="00280293" w:rsidRPr="009A6344" w:rsidRDefault="00280293" w:rsidP="00B94229">
      <w:pPr>
        <w:spacing w:line="480" w:lineRule="auto"/>
      </w:pPr>
      <w:r w:rsidRPr="009A6344">
        <w:t>A9 – ATCC90028</w:t>
      </w:r>
    </w:p>
    <w:p w14:paraId="5071A575" w14:textId="6A477688" w:rsidR="00280293" w:rsidRPr="009A6344" w:rsidRDefault="00280293" w:rsidP="00B94229">
      <w:pPr>
        <w:spacing w:line="480" w:lineRule="auto"/>
      </w:pPr>
      <w:r w:rsidRPr="009A6344">
        <w:t>DAY B – DAY286 biofilm</w:t>
      </w:r>
    </w:p>
    <w:p w14:paraId="5B76BAB1" w14:textId="1E5D7B5B" w:rsidR="00280293" w:rsidRPr="009A6344" w:rsidRDefault="00280293" w:rsidP="00B94229">
      <w:pPr>
        <w:spacing w:line="480" w:lineRule="auto"/>
      </w:pPr>
      <w:r w:rsidRPr="009A6344">
        <w:t>DAY Y – DAY286 yeast</w:t>
      </w:r>
    </w:p>
    <w:p w14:paraId="088E0A1E" w14:textId="7916E2E4" w:rsidR="0053235E" w:rsidRPr="009A6344" w:rsidRDefault="0053235E" w:rsidP="00B94229">
      <w:pPr>
        <w:spacing w:line="480" w:lineRule="auto"/>
      </w:pPr>
      <w:r w:rsidRPr="009A6344">
        <w:t>EV – extracellular vesicle</w:t>
      </w:r>
    </w:p>
    <w:p w14:paraId="16078073" w14:textId="67FA9D30" w:rsidR="008E073A" w:rsidRDefault="008E073A" w:rsidP="00B94229">
      <w:pPr>
        <w:spacing w:line="480" w:lineRule="auto"/>
      </w:pPr>
      <w:r w:rsidRPr="009A6344">
        <w:t>Evp1 – extracellular vesicle protein 1 (orf19.6741)</w:t>
      </w:r>
    </w:p>
    <w:p w14:paraId="146D1734" w14:textId="3F92E959" w:rsidR="009741A7" w:rsidRPr="009A6344" w:rsidRDefault="009741A7" w:rsidP="00B94229">
      <w:pPr>
        <w:spacing w:line="480" w:lineRule="auto"/>
      </w:pPr>
      <w:r>
        <w:t>GO – gene ontology</w:t>
      </w:r>
    </w:p>
    <w:p w14:paraId="652AD3D7" w14:textId="7ED653D1" w:rsidR="00E774C5" w:rsidRPr="009A6344" w:rsidRDefault="00E774C5" w:rsidP="00B94229">
      <w:pPr>
        <w:spacing w:line="480" w:lineRule="auto"/>
      </w:pPr>
      <w:r w:rsidRPr="009A6344">
        <w:t>Log</w:t>
      </w:r>
      <w:r w:rsidRPr="009A6344">
        <w:rPr>
          <w:vertAlign w:val="subscript"/>
        </w:rPr>
        <w:t>2</w:t>
      </w:r>
      <w:r w:rsidRPr="009A6344">
        <w:t>(FC) – log</w:t>
      </w:r>
      <w:r w:rsidRPr="009A6344">
        <w:rPr>
          <w:vertAlign w:val="subscript"/>
        </w:rPr>
        <w:t>2</w:t>
      </w:r>
      <w:r w:rsidR="009741A7">
        <w:t>(</w:t>
      </w:r>
      <w:r w:rsidRPr="009A6344">
        <w:t>fold change</w:t>
      </w:r>
      <w:r w:rsidR="009741A7">
        <w:t>)</w:t>
      </w:r>
    </w:p>
    <w:p w14:paraId="28336C03" w14:textId="320EA849" w:rsidR="009F413F" w:rsidRPr="009A6344" w:rsidRDefault="009F413F" w:rsidP="00B94229">
      <w:pPr>
        <w:spacing w:line="480" w:lineRule="auto"/>
      </w:pPr>
      <w:r w:rsidRPr="009A6344">
        <w:t>MCC – membrane compartment</w:t>
      </w:r>
      <w:r w:rsidR="00AB4A3B" w:rsidRPr="009A6344">
        <w:t xml:space="preserve"> of Can1</w:t>
      </w:r>
    </w:p>
    <w:p w14:paraId="0D03889E" w14:textId="2769CDCB" w:rsidR="00626930" w:rsidRPr="009A6344" w:rsidRDefault="00626930" w:rsidP="00B94229">
      <w:pPr>
        <w:spacing w:line="480" w:lineRule="auto"/>
      </w:pPr>
      <w:r w:rsidRPr="009A6344">
        <w:t>MDS – multidimensional scaling</w:t>
      </w:r>
    </w:p>
    <w:p w14:paraId="1A39671D" w14:textId="7EFBA686" w:rsidR="008E6FFE" w:rsidRPr="009A6344" w:rsidRDefault="008E6FFE" w:rsidP="00B94229">
      <w:pPr>
        <w:spacing w:line="480" w:lineRule="auto"/>
      </w:pPr>
      <w:r w:rsidRPr="009A6344">
        <w:t>MISEV – minimal information for studies of EVs</w:t>
      </w:r>
    </w:p>
    <w:p w14:paraId="173063A2" w14:textId="5AD15AD0" w:rsidR="00122563" w:rsidRPr="009A6344" w:rsidRDefault="00122563" w:rsidP="00B94229">
      <w:pPr>
        <w:spacing w:line="480" w:lineRule="auto"/>
      </w:pPr>
      <w:proofErr w:type="spellStart"/>
      <w:r w:rsidRPr="009A6344">
        <w:t>sEVs</w:t>
      </w:r>
      <w:proofErr w:type="spellEnd"/>
      <w:r w:rsidRPr="009A6344">
        <w:t xml:space="preserve"> – small EVs</w:t>
      </w:r>
    </w:p>
    <w:p w14:paraId="2C95C950" w14:textId="3CB90F22" w:rsidR="00CF1097" w:rsidRPr="009A6344" w:rsidRDefault="00CF1097" w:rsidP="00B94229">
      <w:pPr>
        <w:spacing w:line="480" w:lineRule="auto"/>
      </w:pPr>
      <w:r w:rsidRPr="009A6344">
        <w:t>SP – signal peptide</w:t>
      </w:r>
    </w:p>
    <w:p w14:paraId="2286583B" w14:textId="1DEF49E8" w:rsidR="009F413F" w:rsidRPr="009A6344" w:rsidRDefault="009F413F" w:rsidP="00B94229">
      <w:pPr>
        <w:spacing w:line="480" w:lineRule="auto"/>
      </w:pPr>
      <w:r w:rsidRPr="009A6344">
        <w:t xml:space="preserve">TEMs – </w:t>
      </w:r>
      <w:proofErr w:type="spellStart"/>
      <w:r w:rsidRPr="009A6344">
        <w:t>tetraspanin</w:t>
      </w:r>
      <w:proofErr w:type="spellEnd"/>
      <w:r w:rsidRPr="009A6344">
        <w:t xml:space="preserve"> enriched microdomains</w:t>
      </w:r>
    </w:p>
    <w:p w14:paraId="3F05AF27" w14:textId="40EA38B4" w:rsidR="00CF1097" w:rsidRPr="009A6344" w:rsidRDefault="00CF1097" w:rsidP="00B94229">
      <w:pPr>
        <w:spacing w:line="480" w:lineRule="auto"/>
      </w:pPr>
      <w:r w:rsidRPr="009A6344">
        <w:t>TM – transmembrane</w:t>
      </w:r>
    </w:p>
    <w:p w14:paraId="4ADC3809" w14:textId="68389C91" w:rsidR="00C6312F" w:rsidRPr="009A6344" w:rsidRDefault="00C6312F" w:rsidP="00B94229">
      <w:pPr>
        <w:spacing w:line="480" w:lineRule="auto"/>
      </w:pPr>
      <w:r w:rsidRPr="009A6344">
        <w:t>VDM – vesicle depleted medium</w:t>
      </w:r>
    </w:p>
    <w:p w14:paraId="2E1DE296" w14:textId="424AAB83" w:rsidR="0053235E" w:rsidRPr="009A6344" w:rsidRDefault="004178C8" w:rsidP="00B94229">
      <w:pPr>
        <w:spacing w:line="480" w:lineRule="auto"/>
      </w:pPr>
      <w:r w:rsidRPr="009A6344">
        <w:t>WCL – whole cell lysate</w:t>
      </w:r>
    </w:p>
    <w:p w14:paraId="63BB62EA" w14:textId="77777777" w:rsidR="0053235E" w:rsidRDefault="0053235E">
      <w:pPr>
        <w:rPr>
          <w:b/>
          <w:bCs/>
          <w:u w:val="single"/>
        </w:rPr>
      </w:pPr>
      <w:r>
        <w:rPr>
          <w:b/>
          <w:bCs/>
          <w:u w:val="single"/>
        </w:rPr>
        <w:br w:type="page"/>
      </w:r>
    </w:p>
    <w:p w14:paraId="2130F811" w14:textId="7C555BB0" w:rsidR="00FB4615" w:rsidRDefault="00FB4615" w:rsidP="0074026A">
      <w:pPr>
        <w:pStyle w:val="Heading1"/>
      </w:pPr>
      <w:r>
        <w:lastRenderedPageBreak/>
        <w:t>Abstract</w:t>
      </w:r>
    </w:p>
    <w:p w14:paraId="35197477" w14:textId="6A3925A2" w:rsidR="001B642C" w:rsidRDefault="00DE3245" w:rsidP="00DE3245">
      <w:pPr>
        <w:spacing w:line="480" w:lineRule="auto"/>
        <w:rPr>
          <w:ins w:id="18" w:author="Charlotte Dawson" w:date="2020-01-12T10:31:00Z"/>
        </w:rPr>
      </w:pPr>
      <w:r>
        <w:t xml:space="preserve">Extracellular </w:t>
      </w:r>
      <w:proofErr w:type="spellStart"/>
      <w:r>
        <w:t>vesicles</w:t>
      </w:r>
      <w:proofErr w:type="spellEnd"/>
      <w:r>
        <w:t xml:space="preserve"> (EVs) are membrane bound particles that function in the transport of </w:t>
      </w:r>
      <w:r w:rsidR="00EF482B">
        <w:t xml:space="preserve">molecular </w:t>
      </w:r>
      <w:r>
        <w:t>cargo</w:t>
      </w:r>
      <w:r w:rsidR="00EF482B">
        <w:t xml:space="preserve"> </w:t>
      </w:r>
      <w:r>
        <w:t>between cells</w:t>
      </w:r>
      <w:r w:rsidR="00EF482B">
        <w:t xml:space="preserve"> from many species</w:t>
      </w:r>
      <w:r>
        <w:t xml:space="preserve">. Fungal EVs </w:t>
      </w:r>
      <w:r w:rsidR="003D40D8">
        <w:t>have been</w:t>
      </w:r>
      <w:r>
        <w:t xml:space="preserve"> implicated in host-pathogen and pathogen-pathogen communication</w:t>
      </w:r>
      <w:r w:rsidR="005656A2">
        <w:t xml:space="preserve"> in some fungal diseases</w:t>
      </w:r>
      <w:r>
        <w:t>.</w:t>
      </w:r>
      <w:r w:rsidR="003D40D8">
        <w:t xml:space="preserve"> </w:t>
      </w:r>
      <w:r w:rsidR="00E13599">
        <w:t>I</w:t>
      </w:r>
      <w:r>
        <w:t>n depth research</w:t>
      </w:r>
      <w:r w:rsidR="003D40D8">
        <w:t xml:space="preserve"> into fungal EVs</w:t>
      </w:r>
      <w:r>
        <w:t xml:space="preserve"> has been hindered</w:t>
      </w:r>
      <w:r w:rsidR="004E5660">
        <w:t xml:space="preserve"> by the lack of specific protein markers such as those</w:t>
      </w:r>
      <w:r w:rsidR="00D13622">
        <w:t xml:space="preserve"> found</w:t>
      </w:r>
      <w:r w:rsidR="004E5660">
        <w:t xml:space="preserve"> </w:t>
      </w:r>
      <w:r w:rsidR="002847EE">
        <w:t>in mammalian EVs that have enabled</w:t>
      </w:r>
      <w:r>
        <w:t xml:space="preserve"> sophisticated isolation and analysis techniques. </w:t>
      </w:r>
      <w:commentRangeStart w:id="19"/>
      <w:commentRangeStart w:id="20"/>
      <w:ins w:id="21" w:author="Charlotte Dawson" w:date="2020-01-12T10:51:00Z">
        <w:r w:rsidR="001B642C">
          <w:t>Despite</w:t>
        </w:r>
      </w:ins>
      <w:commentRangeEnd w:id="19"/>
      <w:ins w:id="22" w:author="Charlotte Dawson" w:date="2020-01-12T11:16:00Z">
        <w:r w:rsidR="00FF5485">
          <w:rPr>
            <w:rStyle w:val="CommentReference"/>
          </w:rPr>
          <w:commentReference w:id="19"/>
        </w:r>
      </w:ins>
      <w:commentRangeEnd w:id="20"/>
      <w:r w:rsidR="005F0E07">
        <w:rPr>
          <w:rStyle w:val="CommentReference"/>
        </w:rPr>
        <w:commentReference w:id="20"/>
      </w:r>
      <w:ins w:id="23" w:author="Charlotte Dawson" w:date="2020-01-12T10:51:00Z">
        <w:r w:rsidR="001B642C">
          <w:t xml:space="preserve"> their role in fungal EV biogenesis, ESCRT proteins such as Vps23 (Tsg101) and Bro1 (ALIX) are not present as fungal EV cargo.</w:t>
        </w:r>
      </w:ins>
      <w:ins w:id="24" w:author="Charlotte Dawson" w:date="2020-01-12T10:59:00Z">
        <w:r w:rsidR="00E2055B">
          <w:t xml:space="preserve"> </w:t>
        </w:r>
      </w:ins>
      <w:ins w:id="25" w:author="Charlotte Dawson" w:date="2020-01-12T11:14:00Z">
        <w:r w:rsidR="00FF5485">
          <w:t xml:space="preserve">Furthermore, </w:t>
        </w:r>
      </w:ins>
      <w:proofErr w:type="spellStart"/>
      <w:ins w:id="26" w:author="Charlotte Dawson" w:date="2020-01-12T11:15:00Z">
        <w:r w:rsidR="00FF5485">
          <w:t>tetraspanin</w:t>
        </w:r>
        <w:proofErr w:type="spellEnd"/>
        <w:r w:rsidR="00FF5485">
          <w:t xml:space="preserve"> homologs are yet to be identified in </w:t>
        </w:r>
      </w:ins>
      <w:ins w:id="27" w:author="Charlotte Dawson" w:date="2020-01-12T11:14:00Z">
        <w:r w:rsidR="00FF5485">
          <w:t xml:space="preserve">many fungi including </w:t>
        </w:r>
      </w:ins>
      <w:ins w:id="28" w:author="Charlotte Dawson" w:date="2020-01-12T11:15:00Z">
        <w:r w:rsidR="00FF5485">
          <w:t xml:space="preserve">the model yeast </w:t>
        </w:r>
        <w:r w:rsidR="00FF5485" w:rsidRPr="00FF5485">
          <w:rPr>
            <w:i/>
            <w:iCs/>
          </w:rPr>
          <w:t>S. cerevisiae</w:t>
        </w:r>
        <w:r w:rsidR="00FF5485">
          <w:t>.</w:t>
        </w:r>
      </w:ins>
      <w:ins w:id="29" w:author="Charlotte Dawson" w:date="2020-01-12T10:51:00Z">
        <w:r w:rsidR="001B642C" w:rsidDel="001B642C">
          <w:t xml:space="preserve"> </w:t>
        </w:r>
      </w:ins>
      <w:del w:id="30" w:author="Charlotte Dawson" w:date="2020-01-12T10:51:00Z">
        <w:r w:rsidR="00B26DC0" w:rsidDel="001B642C">
          <w:delText xml:space="preserve">Unfortunately, </w:delText>
        </w:r>
        <w:r w:rsidR="00F71CF1" w:rsidDel="001B642C">
          <w:delText>mammalian EV markers</w:delText>
        </w:r>
        <w:r w:rsidDel="001B642C">
          <w:delText xml:space="preserve"> such as tetraspanins and ESCRT components, either </w:delText>
        </w:r>
        <w:r w:rsidR="00F71CF1" w:rsidDel="001B642C">
          <w:delText>have no</w:delText>
        </w:r>
        <w:r w:rsidDel="001B642C">
          <w:delText xml:space="preserve"> fungal homologs or are </w:delText>
        </w:r>
        <w:r w:rsidR="00F71CF1" w:rsidDel="001B642C">
          <w:delText>absent</w:delText>
        </w:r>
        <w:r w:rsidDel="001B642C">
          <w:delText xml:space="preserve"> in fungal EVs. </w:delText>
        </w:r>
      </w:del>
    </w:p>
    <w:p w14:paraId="5B9A8B4F" w14:textId="7E005519" w:rsidR="00DE3245" w:rsidRDefault="00DE3245" w:rsidP="00DE3245">
      <w:pPr>
        <w:spacing w:line="480" w:lineRule="auto"/>
      </w:pPr>
      <w:r>
        <w:t>In this study</w:t>
      </w:r>
      <w:r w:rsidR="00D13622">
        <w:t xml:space="preserve"> </w:t>
      </w:r>
      <w:r>
        <w:t xml:space="preserve">we performed </w:t>
      </w:r>
      <w:r>
        <w:rPr>
          <w:i/>
          <w:iCs/>
        </w:rPr>
        <w:t>de novo</w:t>
      </w:r>
      <w:r>
        <w:t xml:space="preserve"> identification of EV </w:t>
      </w:r>
      <w:r w:rsidR="00F71CF1">
        <w:t xml:space="preserve">protein </w:t>
      </w:r>
      <w:r>
        <w:t>marker</w:t>
      </w:r>
      <w:r w:rsidR="00F71CF1">
        <w:t>s</w:t>
      </w:r>
      <w:r>
        <w:t xml:space="preserve"> for the major human fungal pathogen </w:t>
      </w:r>
      <w:r>
        <w:rPr>
          <w:i/>
          <w:iCs/>
        </w:rPr>
        <w:t>Candida albicans</w:t>
      </w:r>
      <w:r>
        <w:t xml:space="preserve"> using label-free quantitative proteomics and adher</w:t>
      </w:r>
      <w:r w:rsidR="00FC3407">
        <w:t>e</w:t>
      </w:r>
      <w:r w:rsidR="00F71CF1">
        <w:t>nce</w:t>
      </w:r>
      <w:r>
        <w:t xml:space="preserve"> to MISEV2018 guidelines. Comparison of proteins in EVs and cell lysates from </w:t>
      </w:r>
      <w:r w:rsidR="00CF25AC">
        <w:t>several</w:t>
      </w:r>
      <w:r>
        <w:t xml:space="preserve"> </w:t>
      </w:r>
      <w:r>
        <w:rPr>
          <w:i/>
          <w:iCs/>
        </w:rPr>
        <w:t>C. albicans</w:t>
      </w:r>
      <w:r>
        <w:t xml:space="preserve"> </w:t>
      </w:r>
      <w:r w:rsidR="00CF25AC">
        <w:t>isolates in yeast and biofilm forms</w:t>
      </w:r>
      <w:r>
        <w:t xml:space="preserve"> revealed </w:t>
      </w:r>
      <w:r w:rsidR="00285B74">
        <w:t>47</w:t>
      </w:r>
      <w:r>
        <w:t xml:space="preserve"> proteins that were consistently enriched in EVs. From the </w:t>
      </w:r>
      <w:r w:rsidR="00EF121C">
        <w:t>47</w:t>
      </w:r>
      <w:r>
        <w:t xml:space="preserve"> candidates, we defined </w:t>
      </w:r>
      <w:r w:rsidR="00EF121C">
        <w:t>22</w:t>
      </w:r>
      <w:r>
        <w:t xml:space="preserve"> putative </w:t>
      </w:r>
      <w:r>
        <w:rPr>
          <w:i/>
          <w:iCs/>
        </w:rPr>
        <w:t>C. albicans</w:t>
      </w:r>
      <w:r>
        <w:t xml:space="preserve"> EV </w:t>
      </w:r>
      <w:r w:rsidR="00AC3A7F">
        <w:t xml:space="preserve">protein </w:t>
      </w:r>
      <w:r>
        <w:t>marker</w:t>
      </w:r>
      <w:r w:rsidR="00AC3A7F">
        <w:t>s</w:t>
      </w:r>
      <w:r>
        <w:t xml:space="preserve"> </w:t>
      </w:r>
      <w:r w:rsidR="00AC3A7F">
        <w:t>including</w:t>
      </w:r>
      <w:r>
        <w:t xml:space="preserve"> </w:t>
      </w:r>
      <w:del w:id="31" w:author="Charlotte Dawson" w:date="2020-01-12T11:45:00Z">
        <w:r w:rsidDel="00093951">
          <w:delText xml:space="preserve">a variety of Rho </w:delText>
        </w:r>
        <w:r w:rsidR="00EF121C" w:rsidDel="00093951">
          <w:delText xml:space="preserve">and Rab </w:delText>
        </w:r>
        <w:r w:rsidDel="00093951">
          <w:delText xml:space="preserve">GTPases as well as the </w:delText>
        </w:r>
      </w:del>
      <w:ins w:id="32" w:author="Charlotte Dawson" w:date="2020-01-12T11:45:00Z">
        <w:r w:rsidR="00093951">
          <w:t xml:space="preserve">the </w:t>
        </w:r>
      </w:ins>
      <w:r>
        <w:t xml:space="preserve">claudin-like </w:t>
      </w:r>
      <w:commentRangeStart w:id="33"/>
      <w:ins w:id="34" w:author="Charlotte Dawson" w:date="2020-01-12T11:46:00Z">
        <w:r w:rsidR="00093951">
          <w:t>Sur7</w:t>
        </w:r>
      </w:ins>
      <w:commentRangeEnd w:id="33"/>
      <w:ins w:id="35" w:author="Charlotte Dawson" w:date="2020-01-22T07:56:00Z">
        <w:r w:rsidR="00FA3D72">
          <w:rPr>
            <w:rStyle w:val="CommentReference"/>
          </w:rPr>
          <w:commentReference w:id="33"/>
        </w:r>
      </w:ins>
      <w:ins w:id="36" w:author="Charlotte Dawson" w:date="2020-01-12T11:46:00Z">
        <w:r w:rsidR="00093951">
          <w:t xml:space="preserve"> family (</w:t>
        </w:r>
        <w:proofErr w:type="spellStart"/>
        <w:r w:rsidR="00093951">
          <w:t>Pfam</w:t>
        </w:r>
        <w:proofErr w:type="spellEnd"/>
        <w:r w:rsidR="00093951">
          <w:t xml:space="preserve">: </w:t>
        </w:r>
        <w:r w:rsidR="00093951" w:rsidRPr="00CD02E8">
          <w:t>PF06687</w:t>
        </w:r>
        <w:r w:rsidR="00093951">
          <w:t>)</w:t>
        </w:r>
      </w:ins>
      <w:ins w:id="37" w:author="Mark Bleackley" w:date="2020-01-16T16:11:00Z">
        <w:r w:rsidR="003E0F8C">
          <w:t xml:space="preserve"> </w:t>
        </w:r>
      </w:ins>
      <w:del w:id="38" w:author="Charlotte Dawson" w:date="2020-01-12T11:46:00Z">
        <w:r w:rsidDel="00093951">
          <w:delText xml:space="preserve">eisosome </w:delText>
        </w:r>
      </w:del>
      <w:r>
        <w:t xml:space="preserve">proteins Sur7 and Evp1 (orf19.6741). A complementary set of </w:t>
      </w:r>
      <w:r w:rsidR="008B435C">
        <w:t>62</w:t>
      </w:r>
      <w:r>
        <w:t xml:space="preserve"> EV depleted proteins </w:t>
      </w:r>
      <w:ins w:id="39" w:author="Marilyn Anne" w:date="2020-01-17T12:54:00Z">
        <w:r w:rsidR="005F0E07">
          <w:t>was</w:t>
        </w:r>
      </w:ins>
      <w:del w:id="40" w:author="Marilyn Anne" w:date="2020-01-17T12:54:00Z">
        <w:r w:rsidDel="005F0E07">
          <w:delText>w</w:delText>
        </w:r>
      </w:del>
      <w:r>
        <w:t xml:space="preserve"> selected as potential negative markers. This study is </w:t>
      </w:r>
      <w:r w:rsidR="00EA5921">
        <w:t>a</w:t>
      </w:r>
      <w:r>
        <w:t xml:space="preserve"> comprehensive analysis of the protein cargo of fungal EVs and provides insights </w:t>
      </w:r>
      <w:r w:rsidR="004017EF">
        <w:t>into</w:t>
      </w:r>
      <w:r>
        <w:t xml:space="preserve"> potential functions and mechanisms of biogenesis of </w:t>
      </w:r>
      <w:r>
        <w:rPr>
          <w:i/>
        </w:rPr>
        <w:t xml:space="preserve">C. albicans </w:t>
      </w:r>
      <w:r>
        <w:t>EVs. Many of the proteins identified as putative markers are fungal specific proteins indicat</w:t>
      </w:r>
      <w:r w:rsidR="00545033">
        <w:t>ing</w:t>
      </w:r>
      <w:r>
        <w:t xml:space="preserve"> that the pathways of EV biogenesis and cargo loading may be specific to fungi, and that assumptions made based on studies in mammalian cells could be misleading. </w:t>
      </w:r>
      <w:r w:rsidR="00545033">
        <w:t xml:space="preserve">The marker proteins for </w:t>
      </w:r>
      <w:r w:rsidR="00545033">
        <w:rPr>
          <w:i/>
          <w:iCs/>
        </w:rPr>
        <w:t xml:space="preserve">C. albicans </w:t>
      </w:r>
      <w:r w:rsidR="00545033">
        <w:t xml:space="preserve">EVs identified </w:t>
      </w:r>
      <w:r w:rsidR="003575A4">
        <w:t>in this study</w:t>
      </w:r>
      <w:r w:rsidR="00545033">
        <w:t xml:space="preserve"> will be useful tools for studies on </w:t>
      </w:r>
      <w:r>
        <w:t>EV biogenesis and cargo loading</w:t>
      </w:r>
      <w:r w:rsidR="00F2363E">
        <w:t xml:space="preserve"> in </w:t>
      </w:r>
      <w:r w:rsidR="00F2363E">
        <w:rPr>
          <w:i/>
          <w:iCs/>
        </w:rPr>
        <w:t>C. albicans</w:t>
      </w:r>
      <w:r w:rsidR="00F2363E">
        <w:t xml:space="preserve"> and potentially other fungal species</w:t>
      </w:r>
      <w:del w:id="41" w:author="Mark Bleackley" w:date="2020-01-16T16:11:00Z">
        <w:r w:rsidR="00FB5721" w:rsidDel="003E0F8C">
          <w:delText>,</w:delText>
        </w:r>
      </w:del>
      <w:r w:rsidR="00FB5721">
        <w:t xml:space="preserve"> and will also assist in elucidating </w:t>
      </w:r>
      <w:r>
        <w:t xml:space="preserve">the role of EVs in </w:t>
      </w:r>
      <w:r>
        <w:rPr>
          <w:i/>
        </w:rPr>
        <w:t xml:space="preserve">C. albicans </w:t>
      </w:r>
      <w:r>
        <w:t>pathogenesis.</w:t>
      </w:r>
    </w:p>
    <w:p w14:paraId="26C84B30" w14:textId="2056E9EE" w:rsidR="00085264" w:rsidRDefault="00085264">
      <w:r>
        <w:lastRenderedPageBreak/>
        <w:br w:type="page"/>
      </w:r>
    </w:p>
    <w:p w14:paraId="41590A6E" w14:textId="752D9ABD" w:rsidR="00085264" w:rsidRDefault="00085264" w:rsidP="00085264">
      <w:pPr>
        <w:pStyle w:val="Heading1"/>
      </w:pPr>
      <w:r>
        <w:lastRenderedPageBreak/>
        <w:t>Key words</w:t>
      </w:r>
    </w:p>
    <w:p w14:paraId="71962F35" w14:textId="03799143" w:rsidR="00085264" w:rsidRPr="00085264" w:rsidRDefault="00DE1040" w:rsidP="00085264">
      <w:r w:rsidRPr="00FE1316">
        <w:rPr>
          <w:i/>
          <w:iCs/>
        </w:rPr>
        <w:t>Candida albica</w:t>
      </w:r>
      <w:r w:rsidR="00FE1316" w:rsidRPr="00FE1316">
        <w:rPr>
          <w:i/>
          <w:iCs/>
        </w:rPr>
        <w:t>n</w:t>
      </w:r>
      <w:r w:rsidRPr="00FE1316">
        <w:rPr>
          <w:i/>
          <w:iCs/>
        </w:rPr>
        <w:t>s</w:t>
      </w:r>
      <w:r>
        <w:t>, extracellular vesicles, proteomics, markers</w:t>
      </w:r>
      <w:r w:rsidR="00825D10">
        <w:t xml:space="preserve">, pathogen, </w:t>
      </w:r>
      <w:r w:rsidR="00FE1316">
        <w:t>fungi</w:t>
      </w:r>
    </w:p>
    <w:p w14:paraId="499E5E8C" w14:textId="5B9E0DCE" w:rsidR="00DE3245" w:rsidRDefault="00DE3245">
      <w:r>
        <w:br w:type="page"/>
      </w:r>
    </w:p>
    <w:p w14:paraId="43144A5B" w14:textId="00F88100" w:rsidR="001F2BD9" w:rsidRPr="00970CE9" w:rsidRDefault="001F2BD9" w:rsidP="0074026A">
      <w:pPr>
        <w:pStyle w:val="Heading1"/>
      </w:pPr>
      <w:r w:rsidRPr="00970CE9">
        <w:lastRenderedPageBreak/>
        <w:t>Introduction</w:t>
      </w:r>
    </w:p>
    <w:p w14:paraId="7C75542E" w14:textId="4327A6DB" w:rsidR="001F2BD9" w:rsidRDefault="001F2BD9" w:rsidP="00B94229">
      <w:pPr>
        <w:spacing w:line="480" w:lineRule="auto"/>
        <w:rPr>
          <w:rFonts w:cs="Times New Roman"/>
          <w:szCs w:val="24"/>
        </w:rPr>
      </w:pPr>
      <w:r w:rsidRPr="00E2301B">
        <w:rPr>
          <w:rFonts w:cs="Times New Roman"/>
          <w:szCs w:val="24"/>
        </w:rPr>
        <w:t xml:space="preserve">Fungal infections are ubiquitous and </w:t>
      </w:r>
      <w:r w:rsidR="007D2948">
        <w:rPr>
          <w:rFonts w:cs="Times New Roman"/>
          <w:szCs w:val="24"/>
        </w:rPr>
        <w:t xml:space="preserve">are </w:t>
      </w:r>
      <w:r w:rsidRPr="00E2301B">
        <w:rPr>
          <w:rFonts w:cs="Times New Roman"/>
          <w:szCs w:val="24"/>
        </w:rPr>
        <w:t xml:space="preserve">estimated to affect over 20% of the world’s population </w:t>
      </w:r>
      <w:r w:rsidR="00DE21D3">
        <w:rPr>
          <w:rFonts w:cs="Times New Roman"/>
          <w:szCs w:val="24"/>
        </w:rPr>
        <w:fldChar w:fldCharType="begin"/>
      </w:r>
      <w:r w:rsidR="00996F3E">
        <w:rPr>
          <w:rFonts w:cs="Times New Roman"/>
          <w:szCs w:val="24"/>
        </w:rPr>
        <w:instrText xml:space="preserve"> ADDIN ZOTERO_ITEM CSL_CITATION {"citationID":"m6a0CRWm","properties":{"formattedCitation":"[1]","plainCitation":"[1]","noteIndex":0},"citationItems":[{"id":234,"uris":["http://zotero.org/users/5329443/items/MQ9JYLBW"],"uri":["http://zotero.org/users/5329443/items/MQ9JYLBW"],"itemData":{"id":234,"type":"article-journal","abstract":"Fungal infections of the skin and nails are a common global problem. The high prevalence of superficial mycotic infections shows that 20–25% of the world’s population has skin mycoses, making these one of the most frequent forms of infection. Pathogens responsible for skin mycoses are primarily anthropophilic and zoophilic dermatophytes from the genera Trichophyton (T.), Microsporum (M.) and Epidermophyton (E.). There appears to be considerable inter- and intra-continental variability in the global incidence of these fungal infections. Trichophyton rubrum, T. interdigitale (mentagrophytes var. interdigitale), M. canis, M. audouinii, T. tonsurans and T. verrucosum are the most common, but the attack rates and incidence of specific mycoses can vary widely. Local socio-economic conditions and cultural practices can also influence the prevalence of a particular infection in a given area. For example, tinea pedis (athlete’s foot) is more prevalent in developed countries than in emerging economies and is likely to be caused by the anthropophilic germ T. rubrum. In poorer countries, scalp infections (tinea capitis) caused by T. soudanense or M. audouinii are more prevalent. This review summarises current epidemiological trends for fungal infections and focuses on dermatomycosis of glabrous skin on different continents.","container-title":"Mycoses","DOI":"10.1111/j.1439-0507.2008.01606.x","ISSN":"1439-0507","issue":"s4","language":"en","page":"2-15","source":"Wiley Online Library","title":"Epidemiological trends in skin mycoses worldwide","volume":"51","author":[{"family":"Havlickova","given":"Blanka"},{"family":"Czaika","given":"Viktor A."},{"family":"Friedrich","given":"Markus"}],"issued":{"date-parts":[["2008"]]}}}],"schema":"https://github.com/citation-style-language/schema/raw/master/csl-citation.json"} </w:instrText>
      </w:r>
      <w:r w:rsidR="00DE21D3">
        <w:rPr>
          <w:rFonts w:cs="Times New Roman"/>
          <w:szCs w:val="24"/>
        </w:rPr>
        <w:fldChar w:fldCharType="separate"/>
      </w:r>
      <w:r w:rsidR="00996F3E" w:rsidRPr="00996F3E">
        <w:rPr>
          <w:rFonts w:ascii="Calibri" w:hAnsi="Calibri" w:cs="Calibri"/>
        </w:rPr>
        <w:t>[1]</w:t>
      </w:r>
      <w:r w:rsidR="00DE21D3">
        <w:rPr>
          <w:rFonts w:cs="Times New Roman"/>
          <w:szCs w:val="24"/>
        </w:rPr>
        <w:fldChar w:fldCharType="end"/>
      </w:r>
      <w:r w:rsidRPr="00E2301B">
        <w:rPr>
          <w:rFonts w:cs="Times New Roman"/>
          <w:szCs w:val="24"/>
        </w:rPr>
        <w:t xml:space="preserve">. These infections range from non-life-threatening mycoses of the skin and nails, to deadly systemic infections. </w:t>
      </w:r>
      <w:r w:rsidR="00DD6CE5">
        <w:rPr>
          <w:rFonts w:cs="Times New Roman"/>
          <w:szCs w:val="24"/>
        </w:rPr>
        <w:t xml:space="preserve">They represent a significant burden </w:t>
      </w:r>
      <w:r w:rsidR="00EB20DC">
        <w:rPr>
          <w:rFonts w:cs="Times New Roman"/>
          <w:szCs w:val="24"/>
        </w:rPr>
        <w:t>on</w:t>
      </w:r>
      <w:r w:rsidR="00DD6CE5">
        <w:rPr>
          <w:rFonts w:cs="Times New Roman"/>
          <w:szCs w:val="24"/>
        </w:rPr>
        <w:t xml:space="preserve"> healthcare systems, with the direct medical cost of fungal disease in the United States in 2017 estimated to be $7.2 billion </w:t>
      </w:r>
      <w:r w:rsidR="00DE21D3">
        <w:rPr>
          <w:rFonts w:cs="Times New Roman"/>
          <w:szCs w:val="24"/>
        </w:rPr>
        <w:fldChar w:fldCharType="begin"/>
      </w:r>
      <w:r w:rsidR="00996F3E">
        <w:rPr>
          <w:rFonts w:cs="Times New Roman"/>
          <w:szCs w:val="24"/>
        </w:rPr>
        <w:instrText xml:space="preserve"> ADDIN ZOTERO_ITEM CSL_CITATION {"citationID":"CTgCiaLQ","properties":{"formattedCitation":"[2]","plainCitation":"[2]","noteIndex":0},"citationItems":[{"id":244,"uris":["http://zotero.org/users/5329443/items/RL7GAK9K"],"uri":["http://zotero.org/users/5329443/items/RL7GAK9K"],"itemData":{"id":244,"type":"article-journal","abstract":"To provide insight into the burden of fungal diseases in the United States, we used several administrative data sources to estimate their total direct healthcar","container-title":"Clinical Infectious Diseases","DOI":"10.1093/cid/ciy776","issue":"11","journalAbbreviation":"Clin. Infect. Dis.","language":"en","page":"1791–1797","source":"academic-oup-com.ez.library.latrobe.edu.au","title":"Estimation of Direct Healthcare Costs of Fungal Diseases in the United States","volume":"68","author":[{"family":"Benedict","given":"Kaitlin"},{"family":"Jackson","given":"Brendan R."},{"family":"Chiller","given":"Tom"},{"family":"Beer","given":"Karlyn D."}],"issued":{"date-parts":[["2018"]]}}}],"schema":"https://github.com/citation-style-language/schema/raw/master/csl-citation.json"} </w:instrText>
      </w:r>
      <w:r w:rsidR="00DE21D3">
        <w:rPr>
          <w:rFonts w:cs="Times New Roman"/>
          <w:szCs w:val="24"/>
        </w:rPr>
        <w:fldChar w:fldCharType="separate"/>
      </w:r>
      <w:r w:rsidR="00996F3E" w:rsidRPr="00996F3E">
        <w:rPr>
          <w:rFonts w:ascii="Calibri" w:hAnsi="Calibri" w:cs="Calibri"/>
        </w:rPr>
        <w:t>[2]</w:t>
      </w:r>
      <w:r w:rsidR="00DE21D3">
        <w:rPr>
          <w:rFonts w:cs="Times New Roman"/>
          <w:szCs w:val="24"/>
        </w:rPr>
        <w:fldChar w:fldCharType="end"/>
      </w:r>
      <w:r w:rsidR="00DD6CE5">
        <w:rPr>
          <w:rFonts w:cs="Times New Roman"/>
          <w:szCs w:val="24"/>
        </w:rPr>
        <w:t xml:space="preserve">. </w:t>
      </w:r>
      <w:r w:rsidRPr="00E2301B">
        <w:rPr>
          <w:rFonts w:cs="Times New Roman"/>
          <w:szCs w:val="24"/>
        </w:rPr>
        <w:t xml:space="preserve">The fungi responsible for most fungal infections worldwide </w:t>
      </w:r>
      <w:r>
        <w:rPr>
          <w:rFonts w:cs="Times New Roman"/>
          <w:szCs w:val="24"/>
        </w:rPr>
        <w:t>are</w:t>
      </w:r>
      <w:r w:rsidRPr="00E2301B">
        <w:rPr>
          <w:rFonts w:cs="Times New Roman"/>
          <w:szCs w:val="24"/>
        </w:rPr>
        <w:t xml:space="preserve"> the various species of </w:t>
      </w:r>
      <w:r w:rsidRPr="00E2301B">
        <w:rPr>
          <w:rFonts w:cs="Times New Roman"/>
          <w:i/>
          <w:szCs w:val="24"/>
        </w:rPr>
        <w:t>Candida</w:t>
      </w:r>
      <w:r w:rsidRPr="00E2301B">
        <w:rPr>
          <w:rFonts w:cs="Times New Roman"/>
          <w:szCs w:val="24"/>
        </w:rPr>
        <w:t xml:space="preserve"> </w:t>
      </w:r>
      <w:r w:rsidR="00DE21D3">
        <w:rPr>
          <w:rFonts w:cs="Times New Roman"/>
          <w:szCs w:val="24"/>
        </w:rPr>
        <w:fldChar w:fldCharType="begin"/>
      </w:r>
      <w:r w:rsidR="00996F3E">
        <w:rPr>
          <w:rFonts w:cs="Times New Roman"/>
          <w:szCs w:val="24"/>
        </w:rPr>
        <w:instrText xml:space="preserve"> ADDIN ZOTERO_ITEM CSL_CITATION {"citationID":"J8HDhguG","properties":{"formattedCitation":"[3]","plainCitation":"[3]","noteIndex":0},"citationItems":[{"id":364,"uris":["http://zotero.org/users/5329443/items/UREXW8SB"],"uri":["http://zotero.org/users/5329443/items/UREXW8SB"],"itemData":{"id":364,"type":"article-journal","abstract":"Invasive candidiasis (IC) is a leading cause of mycosis-associated mortality in the United States. We examined data from the National Center for Health Statistics and reviewed recent literature in order to update the epidemiology of IC. IC-associated mortality has remained stable, at approximately 0.4 deaths per 100,000 population, since 1997, while mortality associated with invasive aspergillosis has continued to decline. Candida albicans remains the predominant cause of IC, accounting for over half of all cases, but Candida glabrata has emerged as the second most common cause of IC in the United States, and several less common Candida species may be emerging, some of which can exhibit resistance to triazoles and/or amphotericin B. Crude and attributable rates of mortality due to IC remain unacceptably high and unchanged for the past 2 decades. Nonpharmacologic preventive strategies should be emphasized, including hand hygiene; appropriate use, placement, and care of central venous catheters; and prudent use of antimicrobial therapy. Given that delays in appropriate antifungal therapy are associated with increased mortality, improved use of early empirical, preemptive, and prophylactic therapies should also help reduce IC-associated mortality. Several studies have now identified important variables that can be used to predict risk of IC and to help guide preventive strategies such as antifungal prophylaxis and early empirical therapy. However, improved non-culture-based diagnostics are needed to expand the potential for preemptive (or early directed) therapy. Further research to improve diagnostic, preventive, and therapeutic strategies is necessary to reduce the considerable morbidity and mortality associated with IC.","container-title":"Clinical Microbiology Reviews","DOI":"10.1128/CMR.00029-06","ISSN":"0893-8512, 1098-6618","issue":"1","journalAbbreviation":"Clin. Microbiol. Rev.","language":"en","note":"PMID: 17223626","page":"133-163","source":"cmr.asm.org","title":"Epidemiology of Invasive Candidiasis: a Persistent Public Health Problem","title-short":"Epidemiology of Invasive Candidiasis","volume":"20","author":[{"family":"Pfaller","given":"M. A."},{"family":"Diekema","given":"D. J."}],"issued":{"date-parts":[["2007",1,1]]}}}],"schema":"https://github.com/citation-style-language/schema/raw/master/csl-citation.json"} </w:instrText>
      </w:r>
      <w:r w:rsidR="00DE21D3">
        <w:rPr>
          <w:rFonts w:cs="Times New Roman"/>
          <w:szCs w:val="24"/>
        </w:rPr>
        <w:fldChar w:fldCharType="separate"/>
      </w:r>
      <w:r w:rsidR="00996F3E" w:rsidRPr="00996F3E">
        <w:rPr>
          <w:rFonts w:ascii="Calibri" w:hAnsi="Calibri" w:cs="Calibri"/>
        </w:rPr>
        <w:t>[3]</w:t>
      </w:r>
      <w:r w:rsidR="00DE21D3">
        <w:rPr>
          <w:rFonts w:cs="Times New Roman"/>
          <w:szCs w:val="24"/>
        </w:rPr>
        <w:fldChar w:fldCharType="end"/>
      </w:r>
      <w:r w:rsidRPr="00E2301B">
        <w:rPr>
          <w:rFonts w:cs="Times New Roman"/>
          <w:szCs w:val="24"/>
        </w:rPr>
        <w:t xml:space="preserve">. </w:t>
      </w:r>
      <w:r w:rsidRPr="00E2301B">
        <w:rPr>
          <w:rFonts w:cs="Times New Roman"/>
          <w:i/>
          <w:szCs w:val="24"/>
        </w:rPr>
        <w:t>Candida</w:t>
      </w:r>
      <w:r w:rsidRPr="00E2301B">
        <w:rPr>
          <w:rFonts w:cs="Times New Roman"/>
          <w:szCs w:val="24"/>
        </w:rPr>
        <w:t xml:space="preserve"> is primarily associated with relatively harmless superficial infections </w:t>
      </w:r>
      <w:r w:rsidR="00DE21D3">
        <w:rPr>
          <w:rFonts w:cs="Times New Roman"/>
          <w:szCs w:val="24"/>
        </w:rPr>
        <w:fldChar w:fldCharType="begin"/>
      </w:r>
      <w:r w:rsidR="00996F3E">
        <w:rPr>
          <w:rFonts w:cs="Times New Roman"/>
          <w:szCs w:val="24"/>
        </w:rPr>
        <w:instrText xml:space="preserve"> ADDIN ZOTERO_ITEM CSL_CITATION {"citationID":"qn1bwr4M","properties":{"formattedCitation":"[4]","plainCitation":"[4]","noteIndex":0},"citationItems":[{"id":460,"uris":["http://zotero.org/users/5329443/items/3FDYVN9E"],"uri":["http://zotero.org/users/5329443/items/3FDYVN9E"],"itemData":{"id":460,"type":"article-journal","container-title":"Science Translational Medicine","DOI":"10.1126/scitranslmed.3004404","ISSN":"1946-6234, 1946-6242","issue":"165","journalAbbreviation":"Sci. Transl. Med.","language":"en","page":"165rv13","source":"Crossref","title":"Hidden Killers: Human Fungal Infections","title-short":"Hidden Killers","volume":"4","author":[{"family":"Brown","given":"G. D."},{"family":"Denning","given":"D. W."},{"family":"Gow","given":"N. A. R."},{"family":"Levitz","given":"S. M."},{"family":"Netea","given":"M. G."},{"family":"White","given":"T. C."}],"issued":{"date-parts":[["2012",12,19]]}}}],"schema":"https://github.com/citation-style-language/schema/raw/master/csl-citation.json"} </w:instrText>
      </w:r>
      <w:r w:rsidR="00DE21D3">
        <w:rPr>
          <w:rFonts w:cs="Times New Roman"/>
          <w:szCs w:val="24"/>
        </w:rPr>
        <w:fldChar w:fldCharType="separate"/>
      </w:r>
      <w:r w:rsidR="00996F3E" w:rsidRPr="00996F3E">
        <w:rPr>
          <w:rFonts w:ascii="Calibri" w:hAnsi="Calibri" w:cs="Calibri"/>
        </w:rPr>
        <w:t>[4]</w:t>
      </w:r>
      <w:r w:rsidR="00DE21D3">
        <w:rPr>
          <w:rFonts w:cs="Times New Roman"/>
          <w:szCs w:val="24"/>
        </w:rPr>
        <w:fldChar w:fldCharType="end"/>
      </w:r>
      <w:r>
        <w:rPr>
          <w:rFonts w:cs="Times New Roman"/>
          <w:szCs w:val="24"/>
        </w:rPr>
        <w:t xml:space="preserve">, but </w:t>
      </w:r>
      <w:r w:rsidRPr="00E2301B">
        <w:rPr>
          <w:rFonts w:cs="Times New Roman"/>
          <w:szCs w:val="24"/>
        </w:rPr>
        <w:t xml:space="preserve">infections of the bloodstream or internal organs are associated </w:t>
      </w:r>
      <w:r w:rsidR="001E31D0">
        <w:rPr>
          <w:rFonts w:cs="Times New Roman"/>
          <w:szCs w:val="24"/>
        </w:rPr>
        <w:t xml:space="preserve">with </w:t>
      </w:r>
      <w:r w:rsidRPr="00E2301B">
        <w:rPr>
          <w:rFonts w:cs="Times New Roman"/>
          <w:szCs w:val="24"/>
        </w:rPr>
        <w:t>mortality rates as high as 75%</w:t>
      </w:r>
      <w:r w:rsidR="00DE21D3">
        <w:rPr>
          <w:rFonts w:cs="Times New Roman"/>
          <w:noProof/>
          <w:szCs w:val="24"/>
        </w:rPr>
        <w:t xml:space="preserve"> </w:t>
      </w:r>
      <w:r w:rsidR="00DE21D3">
        <w:rPr>
          <w:rFonts w:cs="Times New Roman"/>
          <w:noProof/>
          <w:szCs w:val="24"/>
        </w:rPr>
        <w:fldChar w:fldCharType="begin"/>
      </w:r>
      <w:r w:rsidR="00996F3E">
        <w:rPr>
          <w:rFonts w:cs="Times New Roman"/>
          <w:noProof/>
          <w:szCs w:val="24"/>
        </w:rPr>
        <w:instrText xml:space="preserve"> ADDIN ZOTERO_ITEM CSL_CITATION {"citationID":"W4M1x0qL","properties":{"formattedCitation":"[4, 5]","plainCitation":"[4, 5]","noteIndex":0},"citationItems":[{"id":460,"uris":["http://zotero.org/users/5329443/items/3FDYVN9E"],"uri":["http://zotero.org/users/5329443/items/3FDYVN9E"],"itemData":{"id":460,"type":"article-journal","container-title":"Science Translational Medicine","DOI":"10.1126/scitranslmed.3004404","ISSN":"1946-6234, 1946-6242","issue":"165","journalAbbreviation":"Sci. Transl. Med.","language":"en","page":"165rv13","source":"Crossref","title":"Hidden Killers: Human Fungal Infections","title-short":"Hidden Killers","volume":"4","author":[{"family":"Brown","given":"G. D."},{"family":"Denning","given":"D. W."},{"family":"Gow","given":"N. A. R."},{"family":"Levitz","given":"S. M."},{"family":"Netea","given":"M. G."},{"family":"White","given":"T. C."}],"issued":{"date-parts":[["2012",12,19]]}}},{"id":15,"uris":["http://zotero.org/users/5329443/items/VGMUAFPY"],"uri":["http://zotero.org/users/5329443/items/VGMUAFPY"],"itemData":{"id":15,"type":"article-journal","container-title":"New England Journal of Medicine","DOI":"10.1056/NEJMra1315399","ISSN":"0028-4793, 1533-4406","issue":"15","journalAbbreviation":"N. Engl. J. Med.","language":"en","page":"1445-1456","source":"Crossref","title":"Invasive Candidiasis","volume":"373","editor":[{"family":"Campion","given":"Edward W."}],"author":[{"family":"Kullberg","given":"Bart Jan"},{"family":"Arendrup","given":"Maiken C."}],"issued":{"date-parts":[["2015",10,8]]}}}],"schema":"https://github.com/citation-style-language/schema/raw/master/csl-citation.json"} </w:instrText>
      </w:r>
      <w:r w:rsidR="00DE21D3">
        <w:rPr>
          <w:rFonts w:cs="Times New Roman"/>
          <w:noProof/>
          <w:szCs w:val="24"/>
        </w:rPr>
        <w:fldChar w:fldCharType="separate"/>
      </w:r>
      <w:r w:rsidR="00996F3E" w:rsidRPr="00996F3E">
        <w:rPr>
          <w:rFonts w:ascii="Calibri" w:hAnsi="Calibri" w:cs="Calibri"/>
        </w:rPr>
        <w:t>[4, 5]</w:t>
      </w:r>
      <w:r w:rsidR="00DE21D3">
        <w:rPr>
          <w:rFonts w:cs="Times New Roman"/>
          <w:noProof/>
          <w:szCs w:val="24"/>
        </w:rPr>
        <w:fldChar w:fldCharType="end"/>
      </w:r>
      <w:r w:rsidR="00DD6CE5">
        <w:rPr>
          <w:rFonts w:cs="Times New Roman"/>
          <w:noProof/>
          <w:szCs w:val="24"/>
        </w:rPr>
        <w:t xml:space="preserve">. Over </w:t>
      </w:r>
      <w:r w:rsidR="00FA6687">
        <w:rPr>
          <w:rFonts w:cs="Times New Roman"/>
          <w:noProof/>
          <w:szCs w:val="24"/>
        </w:rPr>
        <w:t>12</w:t>
      </w:r>
      <w:r w:rsidR="00DD6CE5">
        <w:rPr>
          <w:rFonts w:cs="Times New Roman"/>
          <w:noProof/>
          <w:szCs w:val="24"/>
        </w:rPr>
        <w:t>,000 people were hospitalised for</w:t>
      </w:r>
      <w:r w:rsidR="00FA6687">
        <w:rPr>
          <w:rFonts w:cs="Times New Roman"/>
          <w:noProof/>
          <w:szCs w:val="24"/>
        </w:rPr>
        <w:t xml:space="preserve"> invasive</w:t>
      </w:r>
      <w:r w:rsidR="00DD6CE5">
        <w:rPr>
          <w:rFonts w:cs="Times New Roman"/>
          <w:noProof/>
          <w:szCs w:val="24"/>
        </w:rPr>
        <w:t xml:space="preserve"> </w:t>
      </w:r>
      <w:r w:rsidR="00FA6687">
        <w:rPr>
          <w:rFonts w:cs="Times New Roman"/>
          <w:noProof/>
          <w:szCs w:val="24"/>
        </w:rPr>
        <w:t>candidiasis</w:t>
      </w:r>
      <w:r w:rsidR="00DD6CE5">
        <w:rPr>
          <w:rFonts w:cs="Times New Roman"/>
          <w:noProof/>
          <w:szCs w:val="24"/>
        </w:rPr>
        <w:t xml:space="preserve"> in the US in 2017 alone, at a cost of</w:t>
      </w:r>
      <w:r w:rsidR="00FA6687">
        <w:rPr>
          <w:rFonts w:cs="Times New Roman"/>
          <w:noProof/>
          <w:szCs w:val="24"/>
        </w:rPr>
        <w:t xml:space="preserve"> almost</w:t>
      </w:r>
      <w:r w:rsidR="00DD6CE5">
        <w:rPr>
          <w:rFonts w:cs="Times New Roman"/>
          <w:noProof/>
          <w:szCs w:val="24"/>
        </w:rPr>
        <w:t xml:space="preserve"> $1.</w:t>
      </w:r>
      <w:r w:rsidR="00FA6687">
        <w:rPr>
          <w:rFonts w:cs="Times New Roman"/>
          <w:noProof/>
          <w:szCs w:val="24"/>
        </w:rPr>
        <w:t>2</w:t>
      </w:r>
      <w:r w:rsidR="00DD6CE5">
        <w:rPr>
          <w:rFonts w:cs="Times New Roman"/>
          <w:noProof/>
          <w:szCs w:val="24"/>
        </w:rPr>
        <w:t xml:space="preserve"> billion</w:t>
      </w:r>
      <w:r w:rsidR="00DE21D3">
        <w:rPr>
          <w:rFonts w:cs="Times New Roman"/>
          <w:noProof/>
          <w:szCs w:val="24"/>
        </w:rPr>
        <w:t xml:space="preserve"> </w:t>
      </w:r>
      <w:r w:rsidR="00DE21D3">
        <w:rPr>
          <w:rFonts w:cs="Times New Roman"/>
          <w:noProof/>
          <w:szCs w:val="24"/>
        </w:rPr>
        <w:fldChar w:fldCharType="begin"/>
      </w:r>
      <w:r w:rsidR="00996F3E">
        <w:rPr>
          <w:rFonts w:cs="Times New Roman"/>
          <w:noProof/>
          <w:szCs w:val="24"/>
        </w:rPr>
        <w:instrText xml:space="preserve"> ADDIN ZOTERO_ITEM CSL_CITATION {"citationID":"xCSZfbiw","properties":{"formattedCitation":"[2]","plainCitation":"[2]","noteIndex":0},"citationItems":[{"id":244,"uris":["http://zotero.org/users/5329443/items/RL7GAK9K"],"uri":["http://zotero.org/users/5329443/items/RL7GAK9K"],"itemData":{"id":244,"type":"article-journal","abstract":"To provide insight into the burden of fungal diseases in the United States, we used several administrative data sources to estimate their total direct healthcar","container-title":"Clinical Infectious Diseases","DOI":"10.1093/cid/ciy776","issue":"11","journalAbbreviation":"Clin. Infect. Dis.","language":"en","page":"1791–1797","source":"academic-oup-com.ez.library.latrobe.edu.au","title":"Estimation of Direct Healthcare Costs of Fungal Diseases in the United States","volume":"68","author":[{"family":"Benedict","given":"Kaitlin"},{"family":"Jackson","given":"Brendan R."},{"family":"Chiller","given":"Tom"},{"family":"Beer","given":"Karlyn D."}],"issued":{"date-parts":[["2018"]]}}}],"schema":"https://github.com/citation-style-language/schema/raw/master/csl-citation.json"} </w:instrText>
      </w:r>
      <w:r w:rsidR="00DE21D3">
        <w:rPr>
          <w:rFonts w:cs="Times New Roman"/>
          <w:noProof/>
          <w:szCs w:val="24"/>
        </w:rPr>
        <w:fldChar w:fldCharType="separate"/>
      </w:r>
      <w:r w:rsidR="00996F3E" w:rsidRPr="00996F3E">
        <w:rPr>
          <w:rFonts w:ascii="Calibri" w:hAnsi="Calibri" w:cs="Calibri"/>
        </w:rPr>
        <w:t>[2]</w:t>
      </w:r>
      <w:r w:rsidR="00DE21D3">
        <w:rPr>
          <w:rFonts w:cs="Times New Roman"/>
          <w:noProof/>
          <w:szCs w:val="24"/>
        </w:rPr>
        <w:fldChar w:fldCharType="end"/>
      </w:r>
      <w:r w:rsidR="00DD6CE5">
        <w:rPr>
          <w:rFonts w:cs="Times New Roman"/>
          <w:noProof/>
          <w:szCs w:val="24"/>
        </w:rPr>
        <w:t>.</w:t>
      </w:r>
      <w:r w:rsidRPr="00E2301B">
        <w:rPr>
          <w:rFonts w:cs="Times New Roman"/>
          <w:szCs w:val="24"/>
        </w:rPr>
        <w:t xml:space="preserve"> The species responsible for the majority of </w:t>
      </w:r>
      <w:r w:rsidRPr="00E2301B">
        <w:rPr>
          <w:rFonts w:cs="Times New Roman"/>
          <w:i/>
          <w:szCs w:val="24"/>
        </w:rPr>
        <w:t>Candida</w:t>
      </w:r>
      <w:r w:rsidRPr="00E2301B">
        <w:rPr>
          <w:rFonts w:cs="Times New Roman"/>
          <w:szCs w:val="24"/>
        </w:rPr>
        <w:t xml:space="preserve"> infections is </w:t>
      </w:r>
      <w:r w:rsidRPr="00E2301B">
        <w:rPr>
          <w:rFonts w:cs="Times New Roman"/>
          <w:i/>
          <w:szCs w:val="24"/>
        </w:rPr>
        <w:t>C</w:t>
      </w:r>
      <w:r>
        <w:rPr>
          <w:rFonts w:cs="Times New Roman"/>
          <w:i/>
          <w:szCs w:val="24"/>
        </w:rPr>
        <w:t>andida</w:t>
      </w:r>
      <w:r w:rsidRPr="00E2301B">
        <w:rPr>
          <w:rFonts w:cs="Times New Roman"/>
          <w:i/>
          <w:szCs w:val="24"/>
        </w:rPr>
        <w:t xml:space="preserve"> albicans</w:t>
      </w:r>
      <w:r w:rsidR="00DE21D3">
        <w:rPr>
          <w:rFonts w:cs="Times New Roman"/>
          <w:noProof/>
          <w:szCs w:val="24"/>
        </w:rPr>
        <w:t xml:space="preserve"> </w:t>
      </w:r>
      <w:r w:rsidR="00DE21D3">
        <w:rPr>
          <w:rFonts w:cs="Times New Roman"/>
          <w:noProof/>
          <w:szCs w:val="24"/>
        </w:rPr>
        <w:fldChar w:fldCharType="begin"/>
      </w:r>
      <w:r w:rsidR="00996F3E">
        <w:rPr>
          <w:rFonts w:cs="Times New Roman"/>
          <w:noProof/>
          <w:szCs w:val="24"/>
        </w:rPr>
        <w:instrText xml:space="preserve"> ADDIN ZOTERO_ITEM CSL_CITATION {"citationID":"KovJf45Y","properties":{"formattedCitation":"[6]","plainCitation":"[6]","noteIndex":0},"citationItems":[{"id":327,"uris":["http://zotero.org/users/5329443/items/E5ZMJQ8S"],"uri":["http://zotero.org/users/5329443/items/E5ZMJQ8S"],"itemData":{"id":327,"type":"article-journal","abstract":"Only five species account for 92% of cases of candidemia (Candida albicans, C. glabrata, C. tropicalis, C. parapsilosis, and C. krusei); however, their distribution varies in population-based studies conducted in different geographical areas. C. albicans is the most frequent species, but considerable differences are found between the number of cases caused by C. glabrata and C. parapsilosis. Studies from Northern Europe and the USA reported a high number of cases caused by C. glabrata, whereas studies from Spain and Brazil demonstrated a lower number of cases caused by C. glabrata and a higher number of cases attributed to C. parapsilosis. Globally, the frequency of C. albicans is decreasing, while that of C. glabrata and C. krusei is stable, and C. parapsilosis and C. tropicalis are increasing. Patient characteristics and prior antifungal therapy also have a considerable influence on the distribution and frequency of Candida spp., regardless of the geographical area. C. albicans is more frequent in patients aged up to 18 years, the frequency of C. parapsilosis decreases with age, and C. glabrata is more common in the elderly. Finally, the presence of horizontal transmission of Candida spp. isolates (reported mainly in patients from the adult medical and post-surgical ICU, patients from oncology–haematology units, and neonates) can affect species distribution.","container-title":"Clinical Microbiology and Infection","DOI":"10.1111/1469-0691.12539","ISSN":"1198-743X","issue":"Suppl. 6","journalAbbreviation":"Clin. Microbiol. Infect.","page":"5-10","source":"ScienceDirect","title":"Global trends in the distribution of Candida species causing candidemia","volume":"20","author":[{"family":"Guinea","given":"J."}],"issued":{"date-parts":[["2014",6,1]]}}}],"schema":"https://github.com/citation-style-language/schema/raw/master/csl-citation.json"} </w:instrText>
      </w:r>
      <w:r w:rsidR="00DE21D3">
        <w:rPr>
          <w:rFonts w:cs="Times New Roman"/>
          <w:noProof/>
          <w:szCs w:val="24"/>
        </w:rPr>
        <w:fldChar w:fldCharType="separate"/>
      </w:r>
      <w:r w:rsidR="00996F3E" w:rsidRPr="00996F3E">
        <w:rPr>
          <w:rFonts w:ascii="Calibri" w:hAnsi="Calibri" w:cs="Calibri"/>
        </w:rPr>
        <w:t>[6]</w:t>
      </w:r>
      <w:r w:rsidR="00DE21D3">
        <w:rPr>
          <w:rFonts w:cs="Times New Roman"/>
          <w:noProof/>
          <w:szCs w:val="24"/>
        </w:rPr>
        <w:fldChar w:fldCharType="end"/>
      </w:r>
      <w:r w:rsidRPr="00E2301B">
        <w:rPr>
          <w:rFonts w:cs="Times New Roman"/>
          <w:szCs w:val="24"/>
        </w:rPr>
        <w:t>.</w:t>
      </w:r>
      <w:r>
        <w:rPr>
          <w:rFonts w:cs="Times New Roman"/>
          <w:szCs w:val="24"/>
        </w:rPr>
        <w:t xml:space="preserve"> </w:t>
      </w:r>
      <w:r>
        <w:rPr>
          <w:rFonts w:cs="Times New Roman"/>
          <w:i/>
          <w:szCs w:val="24"/>
        </w:rPr>
        <w:t>C. albicans</w:t>
      </w:r>
      <w:r>
        <w:rPr>
          <w:rFonts w:cs="Times New Roman"/>
          <w:szCs w:val="24"/>
        </w:rPr>
        <w:t xml:space="preserve"> infections are most often treated with two classes of antifungals, the azoles which target biosynthesis of the fungal</w:t>
      </w:r>
      <w:r w:rsidR="00DD6CE5">
        <w:rPr>
          <w:rFonts w:cs="Times New Roman"/>
          <w:szCs w:val="24"/>
        </w:rPr>
        <w:t>-</w:t>
      </w:r>
      <w:r>
        <w:rPr>
          <w:rFonts w:cs="Times New Roman"/>
          <w:szCs w:val="24"/>
        </w:rPr>
        <w:t xml:space="preserve">specific sterol ergosterol, and the echinocandins, which target biosynthesis of the major cell wall polysaccharide 1,3-β-glucan </w:t>
      </w:r>
      <w:r w:rsidR="005D7817">
        <w:rPr>
          <w:rFonts w:cs="Times New Roman"/>
          <w:szCs w:val="24"/>
        </w:rPr>
        <w:fldChar w:fldCharType="begin"/>
      </w:r>
      <w:r w:rsidR="00996F3E">
        <w:rPr>
          <w:rFonts w:cs="Times New Roman"/>
          <w:szCs w:val="24"/>
        </w:rPr>
        <w:instrText xml:space="preserve"> ADDIN ZOTERO_ITEM CSL_CITATION {"citationID":"dzK3fFj4","properties":{"formattedCitation":"[7]","plainCitation":"[7]","noteIndex":0},"citationItems":[{"id":229,"uris":["http://zotero.org/users/5329443/items/6HE3MMJE"],"uri":["http://zotero.org/users/5329443/items/6HE3MMJE"],"itemData":{"id":229,"type":"article-journal","abstract":"Abstract.  It is important to realize that guidelines cannot always account for individual variation among patients. They are not intended to supplant physician","container-title":"Clinical Infectious Diseases","DOI":"10.1093/cid/civ933","ISSN":"1058-4838","issue":"4","journalAbbreviation":"Clin Infect Dis","language":"en","page":"e1-e50","source":"academic-oup-com.ez.library.latrobe.edu.au","title":"Clinical Practice Guideline for the Management of Candidiasis: 2016 Update by the Infectious Diseases Society of America","title-short":"Clinical Practice Guideline for the Management of Candidiasis","volume":"62","author":[{"family":"Pappas","given":"Peter G."},{"family":"Kauffman","given":"Carol A."},{"family":"Andes","given":"David R."},{"family":"Clancy","given":"Cornelius J."},{"family":"Marr","given":"Kieren A."},{"family":"Ostrosky-Zeichner","given":"Luis"},{"family":"Reboli","given":"Annette C."},{"family":"Schuster","given":"Mindy G."},{"family":"Vazquez","given":"Jose A."},{"family":"Walsh","given":"Thomas J."},{"family":"Zaoutis","given":"Theoklis E."},{"family":"Sobel","given":"Jack D."}],"issued":{"date-parts":[["2016",2,15]]}}}],"schema":"https://github.com/citation-style-language/schema/raw/master/csl-citation.json"} </w:instrText>
      </w:r>
      <w:r w:rsidR="005D7817">
        <w:rPr>
          <w:rFonts w:cs="Times New Roman"/>
          <w:szCs w:val="24"/>
        </w:rPr>
        <w:fldChar w:fldCharType="separate"/>
      </w:r>
      <w:r w:rsidR="00996F3E" w:rsidRPr="00996F3E">
        <w:rPr>
          <w:rFonts w:ascii="Calibri" w:hAnsi="Calibri" w:cs="Calibri"/>
        </w:rPr>
        <w:t>[7]</w:t>
      </w:r>
      <w:r w:rsidR="005D7817">
        <w:rPr>
          <w:rFonts w:cs="Times New Roman"/>
          <w:szCs w:val="24"/>
        </w:rPr>
        <w:fldChar w:fldCharType="end"/>
      </w:r>
      <w:r w:rsidR="005D7817">
        <w:rPr>
          <w:rFonts w:cs="Times New Roman"/>
          <w:szCs w:val="24"/>
        </w:rPr>
        <w:t>.</w:t>
      </w:r>
      <w:r>
        <w:rPr>
          <w:rFonts w:cs="Times New Roman"/>
          <w:szCs w:val="24"/>
        </w:rPr>
        <w:t xml:space="preserve"> Resistance to these and other antifungals has begun to emerge</w:t>
      </w:r>
      <w:r w:rsidR="005D7817">
        <w:rPr>
          <w:rFonts w:cs="Times New Roman"/>
          <w:szCs w:val="24"/>
        </w:rPr>
        <w:t xml:space="preserve"> </w:t>
      </w:r>
      <w:r w:rsidR="005D7817">
        <w:rPr>
          <w:rFonts w:cs="Times New Roman"/>
          <w:szCs w:val="24"/>
        </w:rPr>
        <w:fldChar w:fldCharType="begin"/>
      </w:r>
      <w:r w:rsidR="00996F3E">
        <w:rPr>
          <w:rFonts w:cs="Times New Roman"/>
          <w:szCs w:val="24"/>
        </w:rPr>
        <w:instrText xml:space="preserve"> ADDIN ZOTERO_ITEM CSL_CITATION {"citationID":"k5JSyRkB","properties":{"formattedCitation":"[8\\uc0\\u8211{}11]","plainCitation":"[8–11]","noteIndex":0},"citationItems":[{"id":233,"uris":["http://zotero.org/users/5329443/items/B7SIK69K"],"uri":["http://zotero.org/users/5329443/items/B7SIK69K"],"itemData":{"id":233,"type":"article-journal","abstract":"Within the limited antifungal armamentarium, the azole antifungals are the most frequent class used to treat Candida infections. Azole antifungals such as fluconazole are often preferred treatment for many Candida infections as they are inexpensive, exhibit limited toxicity, and are available for oral administration. There is, however, extensive documentation of intrinsic and developed resistance to azole antifungals among several Candida species. As the frequency of azole resistant Candida isolates in the clinical setting increases, it is essential to elucidate the mechanisms of such resistance in order to both preserve and improve upon the azole class of antifungals for the treatment of Candida infections. This review examines azole resistance in infections caused by C. albicans as well as the emerging non-albicans Candida species C. parapsilosis, C. tropicalis, C. krusei, and C. glabrata and, in particular, describes the current understanding of molecular basis of azole resistance in these fungal species.","container-title":"Frontiers in Microbiology","DOI":"10.3389/fmicb.2016.02173","ISSN":"1664-302X","journalAbbreviation":"Front. Microbiol.","language":"English","page":"2173","source":"Frontiers","title":"Azole Antifungal Resistance in Candida albicans and Emerging Non-albicans Candida Species","volume":"7","author":[{"family":"Whaley","given":"Sarah G."},{"family":"Berkow","given":"Elizabeth L."},{"family":"Rybak","given":"Jeffrey M."},{"family":"Nishimoto","given":"Andrew T."},{"family":"Barker","given":"Katherine S."},{"family":"Rogers","given":"P. David"}],"issued":{"date-parts":[["2017"]]}}},{"id":232,"uris":["http://zotero.org/users/5329443/items/WLX56W2I"],"uri":["http://zotero.org/users/5329443/items/WLX56W2I"],"itemData":{"id":232,"type":"article-journal","abstract":"Fungal infections due to Candida and Aspergillus species cause extensive morbidity and mortality, especially among immunosuppressed patients, and antifungal therapy is critical to patient management. Yet only a few drug classes are available to treat invasive fungal diseases, and this problem is compounded by the emergence of antifungal resistance. Echinocandin drugs are the preferred choice to treat candidiasis. They are the first cell wall–active agents and target the fungal-specific enzyme glucan synthase, which catalyzes the biosynthesis of β-1,3-glucan, a key cell wall polymer. Therapeutic failures occur rarely among common Candida species, with the exception of Candida glabrata, which is frequently multidrug resistant. Echinocandin resistance in susceptible species is always acquired during therapy. The mechanism of resistance involves amino acid changes in hot-spot regions of Fks subunits of glucan synthase, which decrease the sensitivity of the enzyme to drug. Cellular stress response pathways lead to drug adaptation, which promotes the formation of resistant fks strains. Clinical factors promoting echinocandin resistance include empiric therapy, prophylaxis, gastrointestinal reservoirs, and intra-abdominal infections. A better understanding of the echinocandin-resistance mechanism, along with cellular and clinical factors promoting resistance, will facilitate more effective strategies to overcome and prevent echinocandin resistance.","container-title":"Annals of the New York Academy of Sciences","DOI":"10.1111/nyas.12831","ISSN":"1749-6632","issue":"1","journalAbbreviation":"Ann. N. Y. Acad. Sci.","language":"en","page":"1-11","source":"Wiley Online Library","title":"Mechanisms of echinocandin antifungal drug resistance","volume":"1354","author":[{"family":"Perlin","given":"David S."}],"issued":{"date-parts":[["2015"]]}}},{"id":231,"uris":["http://zotero.org/users/5329443/items/YLDLEF5V"],"uri":["http://zotero.org/users/5329443/items/YLDLEF5V"],"itemData":{"id":231,"type":"article-journal","abstract":"Summary\nAll serious fungal infections need appropriate antifungal therapy for successful patient outcome. Only a few classes of antifungal drugs are available, so the emergence of resistance to single drug classes and now multidrug resistance greatly hampers patient management. Azole resistance among Candida and Aspergillus species is one of the greatest challenges to clinical success, followed by echinocandin and multidrug resistance among some Candida species, especially Candida glabrata. The spread of agriculturally derived azole-resistant Aspergillus fumigatus and emerging threats such as multidrug resistant Candida auris are also alarming. The molecular mechanisms that cause drug resistance are naturally occurring in less susceptible species and are acquired in strains of susceptible organisms. Drug resistance mechanisms include altered drug-target interactions, reduced cellular drug concentrations mediated by drug efflux transporters, and permeability barriers associated with biofilms. Although C auris is inherently multidrug resistant, other strains typically develop resistance through stepwise selection of multiple drug-resistance mechanisms. Cellular stress induced by drug treatment promotes adaptation, which contributes to breakthrough resistance. Drug exposure also drives the emergence of resistance. An effective antifungal stewardship programme is essential to control drug resistance, and should incorporate rapid fungal diagnostics, therapeutic drug monitoring, and clinical intervention teams. The development of better diagnostic tools and strategies that allow targeted use of antifungals is essential to preserve drug effectiveness.","container-title":"The Lancet Infectious Diseases","DOI":"10.1016/S1473-3099(17)30316-X","ISSN":"1473-3099","issue":"12","journalAbbreviation":"The Lancet Infectious Diseases","page":"e383-e392","source":"ScienceDirect","title":"The global problem of antifungal resistance: prevalence, mechanisms, and management","title-short":"The global problem of antifungal resistance","volume":"17","author":[{"family":"Perlin","given":"David S"},{"family":"Rautemaa-Richardson","given":"Riina"},{"family":"Alastruey-Izquierdo","given":"Ana"}],"issued":{"date-parts":[["2017",12,1]]}}},{"id":230,"uris":["http://zotero.org/users/5329443/items/349V2NUI"],"uri":["http://zotero.org/users/5329443/items/349V2NUI"],"itemData":{"id":230,"type":"article-journal","abstract":"The recent rate of emergence of pathogenic fungi that are resistant to the limited number of commonly used antifungal agents is unprecedented. The azoles, for example, are used not only for human and animal health care and crop protection but also in antifouling coatings and timber preservation. The ubiquity and multiple uses of azoles have hastened the independent evolution of resistance in many environments. One consequence is an increasing risk in human health care from naturally occurring opportunistic fungal pathogens that have acquired resistance to this broad class of chemicals. To avoid a global collapse in our ability to control fungal infections and to avoid critical failures in medicine and food security, we must improve our stewardship of extant chemicals, promote new antifungal discovery, and leverage emerging technologies for alternative solutions.","container-title":"Science","DOI":"10.1126/science.aap7999","ISSN":"0036-8075, 1095-9203","issue":"6390","language":"en","note":"PMID: 29773744","page":"739-742","source":"science-sciencemag-org.ez.library.latrobe.edu.au","title":"Worldwide emergence of resistance to antifungal drugs challenges human health and food security","volume":"360","author":[{"family":"Fisher","given":"Matthew C."},{"family":"Hawkins","given":"Nichola J."},{"family":"Sanglard","given":"Dominique"},{"family":"Gurr","given":"Sarah J."}],"issued":{"date-parts":[["2018",5,18]]}}}],"schema":"https://github.com/citation-style-language/schema/raw/master/csl-citation.json"} </w:instrText>
      </w:r>
      <w:r w:rsidR="005D7817">
        <w:rPr>
          <w:rFonts w:cs="Times New Roman"/>
          <w:szCs w:val="24"/>
        </w:rPr>
        <w:fldChar w:fldCharType="separate"/>
      </w:r>
      <w:r w:rsidR="00996F3E" w:rsidRPr="00996F3E">
        <w:rPr>
          <w:rFonts w:ascii="Calibri" w:hAnsi="Calibri" w:cs="Calibri"/>
          <w:szCs w:val="24"/>
        </w:rPr>
        <w:t>[8–11]</w:t>
      </w:r>
      <w:r w:rsidR="005D7817">
        <w:rPr>
          <w:rFonts w:cs="Times New Roman"/>
          <w:szCs w:val="24"/>
        </w:rPr>
        <w:fldChar w:fldCharType="end"/>
      </w:r>
      <w:r w:rsidR="00377243">
        <w:rPr>
          <w:rFonts w:cs="Times New Roman"/>
          <w:szCs w:val="24"/>
        </w:rPr>
        <w:t xml:space="preserve"> making the development of new antifungals with novel mechanisms of action paramount. Understanding the interface between the host and pathogen will help to identify new targets for control</w:t>
      </w:r>
      <w:r w:rsidR="00DD6CE5">
        <w:rPr>
          <w:rFonts w:cs="Times New Roman"/>
          <w:szCs w:val="24"/>
        </w:rPr>
        <w:t>ling</w:t>
      </w:r>
      <w:r w:rsidR="00377243">
        <w:rPr>
          <w:rFonts w:cs="Times New Roman"/>
          <w:szCs w:val="24"/>
        </w:rPr>
        <w:t xml:space="preserve"> </w:t>
      </w:r>
      <w:r w:rsidR="00377243">
        <w:rPr>
          <w:rFonts w:cs="Times New Roman"/>
          <w:i/>
          <w:szCs w:val="24"/>
        </w:rPr>
        <w:t xml:space="preserve">C. albicans </w:t>
      </w:r>
      <w:r w:rsidR="00377243">
        <w:rPr>
          <w:rFonts w:cs="Times New Roman"/>
          <w:szCs w:val="24"/>
        </w:rPr>
        <w:t>infections.</w:t>
      </w:r>
    </w:p>
    <w:p w14:paraId="3C2B61B8" w14:textId="72351E13" w:rsidR="00A40090" w:rsidRPr="00EA76C7" w:rsidRDefault="00377243" w:rsidP="00B94229">
      <w:pPr>
        <w:spacing w:line="480" w:lineRule="auto"/>
        <w:rPr>
          <w:rFonts w:cs="Times New Roman"/>
          <w:szCs w:val="24"/>
        </w:rPr>
      </w:pPr>
      <w:r>
        <w:rPr>
          <w:rFonts w:cs="Times New Roman"/>
          <w:szCs w:val="24"/>
        </w:rPr>
        <w:t xml:space="preserve">Extracellular </w:t>
      </w:r>
      <w:proofErr w:type="spellStart"/>
      <w:r>
        <w:rPr>
          <w:rFonts w:cs="Times New Roman"/>
          <w:szCs w:val="24"/>
        </w:rPr>
        <w:t>vesicles</w:t>
      </w:r>
      <w:proofErr w:type="spellEnd"/>
      <w:r>
        <w:rPr>
          <w:rFonts w:cs="Times New Roman"/>
          <w:szCs w:val="24"/>
        </w:rPr>
        <w:t xml:space="preserve"> (EVs) are key factors in the </w:t>
      </w:r>
      <w:r w:rsidR="00A40090">
        <w:rPr>
          <w:rFonts w:cs="Times New Roman"/>
          <w:szCs w:val="24"/>
        </w:rPr>
        <w:t>progression</w:t>
      </w:r>
      <w:r>
        <w:rPr>
          <w:rFonts w:cs="Times New Roman"/>
          <w:szCs w:val="24"/>
        </w:rPr>
        <w:t xml:space="preserve"> of many diseases ranging from cancer </w:t>
      </w:r>
      <w:r w:rsidR="005D7817">
        <w:rPr>
          <w:rFonts w:cs="Times New Roman"/>
          <w:szCs w:val="24"/>
        </w:rPr>
        <w:fldChar w:fldCharType="begin"/>
      </w:r>
      <w:r w:rsidR="00996F3E">
        <w:rPr>
          <w:rFonts w:cs="Times New Roman"/>
          <w:szCs w:val="24"/>
        </w:rPr>
        <w:instrText xml:space="preserve"> ADDIN ZOTERO_ITEM CSL_CITATION {"citationID":"IxuTb6a2","properties":{"formattedCitation":"[12]","plainCitation":"[12]","noteIndex":0},"citationItems":[{"id":228,"uris":["http://zotero.org/users/5329443/items/BMHDR7TM"],"uri":["http://zotero.org/users/5329443/items/BMHDR7TM"],"itemData":{"id":228,"type":"article-journal","abstract":"Emerging evidence indicates that tumour-derived extracellular vesicles (EVs), notably exosomes, mediate intercellular communication to promote cancer development and progression. Herein, the authors discuss EV properties and physiological functions, particularly their pro-metastatic effects, and highlight the diagnostic and therapeutic potential of EVs in cancer.","container-title":"Nature Reviews Clinical Oncology","DOI":"10.1038/s41571-018-0036-9","ISSN":"1759-4782","issue":"10","journalAbbreviation":"Nat. Rev. Clin. Oncol.","language":"En","page":"617-638","source":"www-nature-com.ez.library.latrobe.edu.au","title":"Extracellular vesicles in cancer - implications for future improvements in cancer care","volume":"15","author":[{"family":"Xu","given":"Rong"},{"family":"Rai","given":"Alin"},{"family":"Chen","given":"Maoshan"},{"family":"Suwakulsiri","given":"Wittaya"},{"family":"Greening","given":"David W."},{"family":"Simpson","given":"Richard J."}],"issued":{"date-parts":[["2018",10]]}}}],"schema":"https://github.com/citation-style-language/schema/raw/master/csl-citation.json"} </w:instrText>
      </w:r>
      <w:r w:rsidR="005D7817">
        <w:rPr>
          <w:rFonts w:cs="Times New Roman"/>
          <w:szCs w:val="24"/>
        </w:rPr>
        <w:fldChar w:fldCharType="separate"/>
      </w:r>
      <w:r w:rsidR="00996F3E" w:rsidRPr="00996F3E">
        <w:rPr>
          <w:rFonts w:ascii="Calibri" w:hAnsi="Calibri" w:cs="Calibri"/>
        </w:rPr>
        <w:t>[12]</w:t>
      </w:r>
      <w:r w:rsidR="005D7817">
        <w:rPr>
          <w:rFonts w:cs="Times New Roman"/>
          <w:szCs w:val="24"/>
        </w:rPr>
        <w:fldChar w:fldCharType="end"/>
      </w:r>
      <w:r w:rsidR="005D7817">
        <w:rPr>
          <w:rFonts w:cs="Times New Roman"/>
          <w:szCs w:val="24"/>
        </w:rPr>
        <w:t xml:space="preserve"> </w:t>
      </w:r>
      <w:r w:rsidR="00A40090">
        <w:rPr>
          <w:rFonts w:cs="Times New Roman"/>
          <w:szCs w:val="24"/>
        </w:rPr>
        <w:t>to neurodegenerative</w:t>
      </w:r>
      <w:r>
        <w:rPr>
          <w:rFonts w:cs="Times New Roman"/>
          <w:szCs w:val="24"/>
        </w:rPr>
        <w:t xml:space="preserve"> diseases</w:t>
      </w:r>
      <w:r w:rsidR="00A40090">
        <w:rPr>
          <w:rFonts w:cs="Times New Roman"/>
          <w:szCs w:val="24"/>
        </w:rPr>
        <w:t xml:space="preserve"> </w:t>
      </w:r>
      <w:r w:rsidR="005D7817">
        <w:rPr>
          <w:rFonts w:cs="Times New Roman"/>
          <w:szCs w:val="24"/>
        </w:rPr>
        <w:fldChar w:fldCharType="begin"/>
      </w:r>
      <w:r w:rsidR="00996F3E">
        <w:rPr>
          <w:rFonts w:cs="Times New Roman"/>
          <w:szCs w:val="24"/>
        </w:rPr>
        <w:instrText xml:space="preserve"> ADDIN ZOTERO_ITEM CSL_CITATION {"citationID":"IKpeBZcV","properties":{"formattedCitation":"[13]","plainCitation":"[13]","noteIndex":0},"citationItems":[{"id":227,"uris":["http://zotero.org/users/5329443/items/RQ7E9G9T"],"uri":["http://zotero.org/users/5329443/items/RQ7E9G9T"],"itemData":{"id":227,"type":"article-journal","abstract":"Extracellular vesicles, including exosomes, are small membranous vesicles released from many biotypes, contributing to the disease progression and spreading. These extracellular vesicles provide an important mode of cell-to-cell communication by delivering proteins, lipids and RNA to target cells. Exosomes are found associated with neurodegenerative diseases, which are characterised by progressive degeneration of neurons and often associated with misfolded protein. The common diseases include Parkinson's disease (PD), Alzheimer's diseases (AD), amyotrophic lateral sclerosis (ALS), and the prion diseases. Of all neurodegenerative diseases, prion diseases are classified as the distinctive group owing to its transmissible and infectious nature of misfolded prion protein. The infectious prion particles have been demonstrated to be present in exosomes to spread prion infectivity within cells. Similarly, misfolded proteins involved in other neurodegenerative diseases such as Amyloid-β and tau in AD, α-synuclein in PD, and superoxide dismutase 1 in ALS have been demonstrated to exploit exosomes for induced spreading of misfolded proteins in a prion-like mechanism. Furthermore, RNA molecules can be taken up by the recipient cells as cargo in exosomes. These RNAs can module the expression of the target genes by repressing or inhibiting protein translation. Here we review the role of exosomes in prion diseases and other common neurodegenerative diseases, and discuss the potential of these vesicles for disease pathogenesis.","collection-title":"SI: Neurodegeneration","container-title":"Biochemical and Biophysical Research Communications","DOI":"10.1016/j.bbrc.2016.09.090","ISSN":"0006-291X","issue":"4","journalAbbreviation":"Biochemical and Biophysical Research Communications","page":"1178-1186","source":"ScienceDirect","title":"The role of extracellular vesicles in neurodegenerative diseases","volume":"483","author":[{"family":"Quek","given":"Camelia"},{"family":"Hill","given":"Andrew F."}],"issued":{"date-parts":[["2017",2,19]]}}}],"schema":"https://github.com/citation-style-language/schema/raw/master/csl-citation.json"} </w:instrText>
      </w:r>
      <w:r w:rsidR="005D7817">
        <w:rPr>
          <w:rFonts w:cs="Times New Roman"/>
          <w:szCs w:val="24"/>
        </w:rPr>
        <w:fldChar w:fldCharType="separate"/>
      </w:r>
      <w:r w:rsidR="00996F3E" w:rsidRPr="00996F3E">
        <w:rPr>
          <w:rFonts w:ascii="Calibri" w:hAnsi="Calibri" w:cs="Calibri"/>
        </w:rPr>
        <w:t>[13]</w:t>
      </w:r>
      <w:r w:rsidR="005D7817">
        <w:rPr>
          <w:rFonts w:cs="Times New Roman"/>
          <w:szCs w:val="24"/>
        </w:rPr>
        <w:fldChar w:fldCharType="end"/>
      </w:r>
      <w:r w:rsidR="005D7817">
        <w:rPr>
          <w:rFonts w:cs="Times New Roman"/>
          <w:szCs w:val="24"/>
        </w:rPr>
        <w:t xml:space="preserve"> </w:t>
      </w:r>
      <w:r w:rsidR="00DD6CE5">
        <w:rPr>
          <w:rFonts w:cs="Times New Roman"/>
          <w:szCs w:val="24"/>
        </w:rPr>
        <w:t>and</w:t>
      </w:r>
      <w:r>
        <w:rPr>
          <w:rFonts w:cs="Times New Roman"/>
          <w:szCs w:val="24"/>
        </w:rPr>
        <w:t xml:space="preserve"> bacterial infections</w:t>
      </w:r>
      <w:r w:rsidR="00A40090">
        <w:rPr>
          <w:rFonts w:cs="Times New Roman"/>
          <w:szCs w:val="24"/>
        </w:rPr>
        <w:t xml:space="preserve"> </w:t>
      </w:r>
      <w:r w:rsidR="005D7817">
        <w:rPr>
          <w:rFonts w:cs="Times New Roman"/>
          <w:szCs w:val="24"/>
        </w:rPr>
        <w:fldChar w:fldCharType="begin"/>
      </w:r>
      <w:r w:rsidR="00996F3E">
        <w:rPr>
          <w:rFonts w:cs="Times New Roman"/>
          <w:szCs w:val="24"/>
        </w:rPr>
        <w:instrText xml:space="preserve"> ADDIN ZOTERO_ITEM CSL_CITATION {"citationID":"2dUoFeeZ","properties":{"formattedCitation":"[14]","plainCitation":"[14]","noteIndex":0},"citationItems":[{"id":226,"uris":["http://zotero.org/users/5329443/items/43HEIJ6S"],"uri":["http://zotero.org/users/5329443/items/43HEIJ6S"],"itemData":{"id":226,"type":"article-journal","abstract":"Outer membrane vesicles were first described approximately 50 years ago and for many years were considered to be an artifact of bacterial growth. Since that initial discovery, it has become evident that outer membrane vesicles are produced by almost all Gram-negative bacteria as part of their normal growth in addition to driving pathogenesis within the host. More recently, the identification of membrane vesicle (MV) production by some Gram-positive bacteria, parasites, fungi, mycobacteria and infected host cells has significantly broadened the field of MV research and emphasized their importance to pathogenesis. In this review, we will focus on discussing recent advances in the field of bacterial MV biogenesis and the mechanisms whereby they modulate immunity and contribute to pathogenesis. We will highlight findings identifying the contribution of extracellular vesicles produced by Gram-positive bacteria, fungi, parasites, and infected host cells in mediating pathogenesis in addition to the functions of MVs produced by commensal bacteria. Finally, we will discuss recent progress in the development of bacterial MVs as novel vaccines capable of mediating cellular and humoral immune responses.","container-title":"Cellular Microbiology","DOI":"10.1111/cmi.12658","ISSN":"1462-5822","issue":"11","journalAbbreviation":"Cell. Microbiol.","language":"en","page":"1518-1524","source":"Wiley Online Library","title":"Bacterial membrane vesicles: Biogenesis, immune regulation and pathogenesis","title-short":"Bacterial membrane vesicles","volume":"18","author":[{"family":"Pathirana","given":"Rishi D."},{"family":"Kaparakis‐Liaskos","given":"Maria"}],"issued":{"date-parts":[["2016"]]}}}],"schema":"https://github.com/citation-style-language/schema/raw/master/csl-citation.json"} </w:instrText>
      </w:r>
      <w:r w:rsidR="005D7817">
        <w:rPr>
          <w:rFonts w:cs="Times New Roman"/>
          <w:szCs w:val="24"/>
        </w:rPr>
        <w:fldChar w:fldCharType="separate"/>
      </w:r>
      <w:r w:rsidR="00996F3E" w:rsidRPr="00996F3E">
        <w:rPr>
          <w:rFonts w:ascii="Calibri" w:hAnsi="Calibri" w:cs="Calibri"/>
        </w:rPr>
        <w:t>[14]</w:t>
      </w:r>
      <w:r w:rsidR="005D7817">
        <w:rPr>
          <w:rFonts w:cs="Times New Roman"/>
          <w:szCs w:val="24"/>
        </w:rPr>
        <w:fldChar w:fldCharType="end"/>
      </w:r>
      <w:r w:rsidR="005D7817">
        <w:rPr>
          <w:rFonts w:cs="Times New Roman"/>
          <w:szCs w:val="24"/>
        </w:rPr>
        <w:t xml:space="preserve">. </w:t>
      </w:r>
      <w:r w:rsidR="000F7448">
        <w:rPr>
          <w:rFonts w:cs="Times New Roman"/>
          <w:szCs w:val="24"/>
        </w:rPr>
        <w:t>EVs are defined as “</w:t>
      </w:r>
      <w:r w:rsidR="000F7448" w:rsidRPr="000F7448">
        <w:rPr>
          <w:rFonts w:cs="Times New Roman"/>
          <w:szCs w:val="24"/>
        </w:rPr>
        <w:t>particles naturally released from the cell that are delimited by a lipid bilayer and cannot replicate</w:t>
      </w:r>
      <w:r w:rsidR="000F7448">
        <w:rPr>
          <w:rFonts w:cs="Times New Roman"/>
          <w:szCs w:val="24"/>
        </w:rPr>
        <w:t xml:space="preserve">” </w:t>
      </w:r>
      <w:r w:rsidR="005154F8">
        <w:rPr>
          <w:rFonts w:cs="Times New Roman"/>
          <w:szCs w:val="24"/>
        </w:rPr>
        <w:fldChar w:fldCharType="begin"/>
      </w:r>
      <w:r w:rsidR="00996F3E">
        <w:rPr>
          <w:rFonts w:cs="Times New Roman"/>
          <w:szCs w:val="24"/>
        </w:rPr>
        <w:instrText xml:space="preserve"> ADDIN ZOTERO_ITEM CSL_CITATION {"citationID":"8FdN64HC","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5154F8">
        <w:rPr>
          <w:rFonts w:cs="Times New Roman"/>
          <w:szCs w:val="24"/>
        </w:rPr>
        <w:fldChar w:fldCharType="separate"/>
      </w:r>
      <w:r w:rsidR="00996F3E" w:rsidRPr="00996F3E">
        <w:rPr>
          <w:rFonts w:ascii="Calibri" w:hAnsi="Calibri" w:cs="Calibri"/>
        </w:rPr>
        <w:t>[15]</w:t>
      </w:r>
      <w:r w:rsidR="005154F8">
        <w:rPr>
          <w:rFonts w:cs="Times New Roman"/>
          <w:szCs w:val="24"/>
        </w:rPr>
        <w:fldChar w:fldCharType="end"/>
      </w:r>
      <w:r w:rsidR="000F7448">
        <w:rPr>
          <w:rFonts w:cs="Times New Roman"/>
          <w:szCs w:val="24"/>
        </w:rPr>
        <w:t>. Packaging of cargo</w:t>
      </w:r>
      <w:r w:rsidR="00485354">
        <w:rPr>
          <w:rFonts w:cs="Times New Roman"/>
          <w:szCs w:val="24"/>
        </w:rPr>
        <w:t xml:space="preserve"> </w:t>
      </w:r>
      <w:r w:rsidR="000F7448">
        <w:rPr>
          <w:rFonts w:cs="Times New Roman"/>
          <w:szCs w:val="24"/>
        </w:rPr>
        <w:t xml:space="preserve">into EVs is a method for </w:t>
      </w:r>
      <w:r w:rsidR="00DD6CE5">
        <w:rPr>
          <w:rFonts w:cs="Times New Roman"/>
          <w:szCs w:val="24"/>
        </w:rPr>
        <w:t xml:space="preserve">the </w:t>
      </w:r>
      <w:r w:rsidR="000F7448">
        <w:rPr>
          <w:rFonts w:cs="Times New Roman"/>
          <w:szCs w:val="24"/>
        </w:rPr>
        <w:t xml:space="preserve">coordinated release of </w:t>
      </w:r>
      <w:r w:rsidR="001A6F11">
        <w:rPr>
          <w:rFonts w:cs="Times New Roman"/>
          <w:szCs w:val="24"/>
        </w:rPr>
        <w:t xml:space="preserve">biological </w:t>
      </w:r>
      <w:r w:rsidR="000F7448">
        <w:rPr>
          <w:rFonts w:cs="Times New Roman"/>
          <w:szCs w:val="24"/>
        </w:rPr>
        <w:t xml:space="preserve">molecules via a non-classic method of secretion.  </w:t>
      </w:r>
      <w:r w:rsidR="009A6D20">
        <w:rPr>
          <w:rFonts w:cs="Times New Roman"/>
          <w:szCs w:val="24"/>
        </w:rPr>
        <w:t xml:space="preserve">This facilitates intercellular communication both within an organism </w:t>
      </w:r>
      <w:r w:rsidR="005154F8">
        <w:rPr>
          <w:rFonts w:cs="Times New Roman"/>
          <w:szCs w:val="24"/>
        </w:rPr>
        <w:fldChar w:fldCharType="begin"/>
      </w:r>
      <w:r w:rsidR="00996F3E">
        <w:rPr>
          <w:rFonts w:cs="Times New Roman"/>
          <w:szCs w:val="24"/>
        </w:rPr>
        <w:instrText xml:space="preserve"> ADDIN ZOTERO_ITEM CSL_CITATION {"citationID":"t4GECqSu","properties":{"formattedCitation":"[16]","plainCitation":"[16]","noteIndex":0},"citationItems":[{"id":225,"uris":["http://zotero.org/users/5329443/items/DA9C52A5"],"uri":["http://zotero.org/users/5329443/items/DA9C52A5"],"itemData":{"id":225,"type":"article-journal","abstract":"&lt;p&gt;Extracellular vesicles (EVs) are a heterogeneous collection of membrane-bound carriers with complex cargoes including proteins, lipids, and nucleic acids. While the release of EVs was previously thought to be only a mechanism to discard nonfunctional cellular components, increasing evidence implicates EVs as key players in intercellular and even interorganismal communication. EVs confer stability and can direct their cargoes to specific cell types. EV cargoes also appear to act in a combinatorial manner to communicate directives to other cells. This review focuses on recent findings and knowledge gaps in the area of EV biogenesis, release, and uptake. In addition, we highlight examples whereby EV cargoes control basic cellular functions, including motility and polarization, immune responses, and development, and contribute to diseases such as cancer and neurodegeneration.&lt;/p&gt;","container-title":"Trends in Cell Biology","DOI":"10.1016/j.tcb.2016.11.003","ISSN":"0962-8924, 1879-3088","issue":"3","journalAbbreviation":"Trends in Cell Biology","language":"English","note":"PMID: 27979573","page":"172-188","source":"www.cell.com","title":"Extracellular Vesicles: Unique Intercellular Delivery Vehicles","title-short":"Extracellular Vesicles","volume":"27","author":[{"family":"Maas","given":"Sybren L. N."},{"family":"Breakefield","given":"Xandra O."},{"family":"Weaver","given":"Alissa M."}],"issued":{"date-parts":[["2017",3,1]]}}}],"schema":"https://github.com/citation-style-language/schema/raw/master/csl-citation.json"} </w:instrText>
      </w:r>
      <w:r w:rsidR="005154F8">
        <w:rPr>
          <w:rFonts w:cs="Times New Roman"/>
          <w:szCs w:val="24"/>
        </w:rPr>
        <w:fldChar w:fldCharType="separate"/>
      </w:r>
      <w:r w:rsidR="00996F3E" w:rsidRPr="00996F3E">
        <w:rPr>
          <w:rFonts w:ascii="Calibri" w:hAnsi="Calibri" w:cs="Calibri"/>
        </w:rPr>
        <w:t>[16]</w:t>
      </w:r>
      <w:r w:rsidR="005154F8">
        <w:rPr>
          <w:rFonts w:cs="Times New Roman"/>
          <w:szCs w:val="24"/>
        </w:rPr>
        <w:fldChar w:fldCharType="end"/>
      </w:r>
      <w:r w:rsidR="009A6D20">
        <w:rPr>
          <w:rFonts w:cs="Times New Roman"/>
          <w:szCs w:val="24"/>
        </w:rPr>
        <w:t xml:space="preserve"> and between organisms</w:t>
      </w:r>
      <w:r w:rsidR="008B62E7">
        <w:rPr>
          <w:rFonts w:cs="Times New Roman"/>
          <w:szCs w:val="24"/>
        </w:rPr>
        <w:t xml:space="preserve"> </w:t>
      </w:r>
      <w:r w:rsidR="005154F8">
        <w:rPr>
          <w:rFonts w:cs="Times New Roman"/>
          <w:szCs w:val="24"/>
        </w:rPr>
        <w:fldChar w:fldCharType="begin"/>
      </w:r>
      <w:r w:rsidR="00996F3E">
        <w:rPr>
          <w:rFonts w:cs="Times New Roman"/>
          <w:szCs w:val="24"/>
        </w:rPr>
        <w:instrText xml:space="preserve"> ADDIN ZOTERO_ITEM CSL_CITATION {"citationID":"B2W8sBmO","properties":{"formattedCitation":"[17]","plainCitation":"[17]","noteIndex":0},"citationItems":[{"id":352,"uris":["http://zotero.org/users/5329443/items/S3ME8WP4"],"uri":["http://zotero.org/users/5329443/items/S3ME8WP4"],"itemData":{"id":352,"type":"article-journal","abstract":"An effective immune response requires the engagement of host receptors by pathogen‐derived molecules and the stimulation of an appropriate cellular response. Therefore, a crucial factor in our ability to control an infection is the accessibility of our immune cells to the foreign material. Exosomes—which are extracellular vesicles that function in intercellular communication—may play a key role in the dissemination of pathogen‐ as well as host‐derived molecules during infection. In this review, we highlight the composition and function of exosomes and other extracellular vesicles produced during viral, parasitic, fungal and bacterial infections and describe how these vesicles could function to either promote or inhibit host immunity.","container-title":"EMBO reports","DOI":"10.15252/embr.201439363","ISSN":"1469-221X, 1469-3178","issue":"1","journalAbbreviation":"EMBO Rep.","language":"en","note":"PMID: 25488940","page":"24-43","source":"embor.embopress.org","title":"Exosomes and other extracellular vesicles in host-pathogen interactions","volume":"16","author":[{"family":"Schorey","given":"Jeffrey S."},{"family":"Cheng","given":"Yong"},{"family":"Singh","given":"Prachi P."},{"family":"Smith","given":"Victoria L."}],"issued":{"date-parts":[["2015",1,5]]}}}],"schema":"https://github.com/citation-style-language/schema/raw/master/csl-citation.json"} </w:instrText>
      </w:r>
      <w:r w:rsidR="005154F8">
        <w:rPr>
          <w:rFonts w:cs="Times New Roman"/>
          <w:szCs w:val="24"/>
        </w:rPr>
        <w:fldChar w:fldCharType="separate"/>
      </w:r>
      <w:r w:rsidR="00996F3E" w:rsidRPr="00996F3E">
        <w:rPr>
          <w:rFonts w:ascii="Calibri" w:hAnsi="Calibri" w:cs="Calibri"/>
        </w:rPr>
        <w:t>[17]</w:t>
      </w:r>
      <w:r w:rsidR="005154F8">
        <w:rPr>
          <w:rFonts w:cs="Times New Roman"/>
          <w:szCs w:val="24"/>
        </w:rPr>
        <w:fldChar w:fldCharType="end"/>
      </w:r>
      <w:r w:rsidR="005154F8">
        <w:rPr>
          <w:rFonts w:cs="Times New Roman"/>
          <w:szCs w:val="24"/>
        </w:rPr>
        <w:t>.</w:t>
      </w:r>
    </w:p>
    <w:p w14:paraId="6750B72B" w14:textId="7E6FDC9B" w:rsidR="00FD4C3F" w:rsidRDefault="00A40090" w:rsidP="00B94229">
      <w:pPr>
        <w:spacing w:line="480" w:lineRule="auto"/>
        <w:rPr>
          <w:rFonts w:cs="Times New Roman"/>
          <w:szCs w:val="24"/>
        </w:rPr>
      </w:pPr>
      <w:r>
        <w:rPr>
          <w:rFonts w:cs="Times New Roman"/>
          <w:szCs w:val="24"/>
        </w:rPr>
        <w:t xml:space="preserve">Recently, EVs have been proposed to function in the pathogenesis of fungal disease, particularly </w:t>
      </w:r>
      <w:r w:rsidR="001A6F11">
        <w:rPr>
          <w:rFonts w:cs="Times New Roman"/>
          <w:szCs w:val="24"/>
        </w:rPr>
        <w:t>in</w:t>
      </w:r>
      <w:r w:rsidR="00485354">
        <w:rPr>
          <w:rFonts w:cs="Times New Roman"/>
          <w:szCs w:val="24"/>
        </w:rPr>
        <w:t xml:space="preserve"> </w:t>
      </w:r>
      <w:r w:rsidR="00992A1A">
        <w:rPr>
          <w:rFonts w:cs="Times New Roman"/>
          <w:szCs w:val="24"/>
        </w:rPr>
        <w:t xml:space="preserve">yeast </w:t>
      </w:r>
      <w:r w:rsidR="00DD6CE5">
        <w:rPr>
          <w:rFonts w:cs="Times New Roman"/>
          <w:szCs w:val="24"/>
        </w:rPr>
        <w:t xml:space="preserve">infections </w:t>
      </w:r>
      <w:r>
        <w:rPr>
          <w:rFonts w:cs="Times New Roman"/>
          <w:szCs w:val="24"/>
        </w:rPr>
        <w:t xml:space="preserve">including those from the genera </w:t>
      </w:r>
      <w:r>
        <w:rPr>
          <w:rFonts w:cs="Times New Roman"/>
          <w:i/>
          <w:szCs w:val="24"/>
        </w:rPr>
        <w:t>Cryptococcus</w:t>
      </w:r>
      <w:r w:rsidR="005154F8">
        <w:rPr>
          <w:rFonts w:cs="Times New Roman"/>
          <w:szCs w:val="24"/>
        </w:rPr>
        <w:t xml:space="preserve"> </w:t>
      </w:r>
      <w:r w:rsidR="005154F8">
        <w:rPr>
          <w:rFonts w:cs="Times New Roman"/>
          <w:szCs w:val="24"/>
        </w:rPr>
        <w:fldChar w:fldCharType="begin"/>
      </w:r>
      <w:r w:rsidR="00996F3E">
        <w:rPr>
          <w:rFonts w:cs="Times New Roman"/>
          <w:szCs w:val="24"/>
        </w:rPr>
        <w:instrText xml:space="preserve"> ADDIN ZOTERO_ITEM CSL_CITATION {"citationID":"hs5WKI6H","properties":{"formattedCitation":"[18\\uc0\\u8211{}20]","plainCitation":"[18–20]","noteIndex":0},"citationItems":[{"id":293,"uris":["http://zotero.org/users/5329443/items/FL4A79SW"],"uri":["http://zotero.org/users/5329443/items/FL4A79SW"],"itemData":{"id":293,"type":"article-journal","abstract":"Cryptococcus neoformans and distantly related fungal species release extracellular vesicles that traverse the cell wall and contain a varied assortment of components, some of which have been associated with virulence. Previous studies have suggested that these extracellular vesicles are produced in vitro and during animal infection, but the role of vesicular secretion during the interaction of fungi with host cells remains unknown. In this report, we demonstrate by fluorescence microscopy that mammalian macrophages can incorporate extracellular vesicles produced by C. neoformans. Incubation of cryptococcal vesicles with murine macrophages resulted in increased levels of extracellular tumor necrosis factor alpha (TNF-α), interleukin-10 (IL-10), and transforming growth factor β (TGF-β). Vesicle preparations also resulted in a dose-dependent stimulation of nitric oxide production by phagocytes, suggesting that vesicle components stimulate macrophages to produce antimicrobial compounds. Treated macrophages were more effective at killing C. neoformans yeast. Our results indicate that the extracellular vesicles of C. neoformans can stimulate macrophage function, apparently activating these phagocytic cells to enhance their antimicrobial activity. These results establish that cryptococcal vesicles are biologically active.","container-title":"Infection and Immunity","DOI":"10.1128/IAI.01171-09","ISSN":"0019-9567, 1098-5522","issue":"4","journalAbbreviation":"Infect. Immun.","language":"en","note":"PMID: 20145096","page":"1601-1609","source":"iai.asm.org","title":"Extracellular Vesicles from Cryptococcus neoformans Modulate Macrophage Functions","volume":"78","author":[{"family":"Oliveira","given":"Débora L."},{"family":"Freire-de-Lima","given":"Célio G."},{"family":"Nosanchuk","given":"Joshua D."},{"family":"Casadevall","given":"Arturo"},{"family":"Rodrigues","given":"Marcio L."},{"family":"Nimrichter","given":"Leonardo"}],"issued":{"date-parts":[["2010",4,1]]}}},{"id":313,"uris":["http://zotero.org/users/5329443/items/VWB3W32K"],"uri":["http://zotero.org/users/5329443/items/VWB3W32K"],"itemData":{"id":313,"type":"article-journal","abstract":"Cryptococcus neoformans produces vesicles containing its major virulence factor, the capsular polysaccharide glucuronoxylomannan (GXM). These vesicles cross the cell wall to reach the extracellular space, where the polysaccharide is supposedly used for capsule growth or delivered into host tissues. In the present study, we characterized vesicle morphology and protein composition by a combination of techniques including electron microscopy, proteomics, enzymatic activity, and serological reactivity. Secretory vesicles in C. neoformans appear to be correlated with exosome-like compartments derived from multivesicular bodies. Extracellular vesicles manifested various sizes and morphologies, including electron-lucid membrane bodies and electron-dense vesicles. Seventy-six proteins were identified by proteomic analysis, including several related to virulence and protection against oxidative stress. Biochemical tests indicated laccase and urease activities in vesicles. In addition, different vesicle proteins were recognized by sera from patients with cryptococcosis. These results reveal an efficient and general mechanism of secretion of pathogenesis-related molecules in C. neoformans, suggesting that extracellular vesicles function as “virulence bags” that deliver a concentrated payload of fungal products to host effector cells and tissues.","container-title":"Eukaryotic Cell","DOI":"10.1128/EC.00370-07","ISSN":"1535-9778, 1535-9786","issue":"1","journalAbbreviation":"Eukaryotic Cell","language":"en","note":"PMID: 18039940","page":"58-67","source":"ec.asm.org","title":"Extracellular Vesicles Produced by Cryptococcus neoformans Contain Protein Components Associated with Virulence","volume":"7","author":[{"family":"Rodrigues","given":"Marcio L."},{"family":"Nakayasu","given":"Ernesto S."},{"family":"Oliveira","given":"Debora L."},{"family":"Nimrichter","given":"Leonardo"},{"family":"Nosanchuk","given":"Joshua D."},{"family":"Almeida","given":"Igor C."},{"family":"Casadevall","given":"Arturo"}],"issued":{"date-parts":[["2008",1,1]]}}},{"id":26,"uris":["http://zotero.org/users/5329443/items/PLBF5UKS"],"uri":["http://zotero.org/users/5329443/items/PLBF5UKS"],"itemData":{"id":26,"type":"article-journal","abstract":"Highly virulent cells of the fungal pathogen Cryptococcus gattiigrow rapidly within phagocytes by stimulating the growth of neighbouring fungal cells. Here, Bielska et al. show that this effect is mediated by the release of fungal extracellular vesicles that can be taken up by infected macrophages.","container-title":"Nature Communications","DOI":"10.1038/s41467-018-03991-6","ISSN":"2041-1723","issue":"1","journalAbbreviation":"Nat. Commun.","language":"En","page":"1556","source":"www.nature.com","title":"Pathogen-derived extracellular vesicles mediate virulence in the fatal human pathogen Cryptococcus gattii","volume":"9","author":[{"family":"Bielska","given":"Ewa"},{"family":"Sisquella","given":"Marta Arch"},{"family":"Aldeieg","given":"Maha"},{"family":"Birch","given":"Charlotte"},{"family":"O’Donoghue","given":"Eloise J."},{"family":"May","given":"Robin C."}],"issued":{"date-parts":[["2018",4,19]]}}}],"schema":"https://github.com/citation-style-language/schema/raw/master/csl-citation.json"} </w:instrText>
      </w:r>
      <w:r w:rsidR="005154F8">
        <w:rPr>
          <w:rFonts w:cs="Times New Roman"/>
          <w:szCs w:val="24"/>
        </w:rPr>
        <w:fldChar w:fldCharType="separate"/>
      </w:r>
      <w:r w:rsidR="00996F3E" w:rsidRPr="00996F3E">
        <w:rPr>
          <w:rFonts w:ascii="Calibri" w:hAnsi="Calibri" w:cs="Calibri"/>
          <w:szCs w:val="24"/>
        </w:rPr>
        <w:t>[18–20]</w:t>
      </w:r>
      <w:r w:rsidR="005154F8">
        <w:rPr>
          <w:rFonts w:cs="Times New Roman"/>
          <w:szCs w:val="24"/>
        </w:rPr>
        <w:fldChar w:fldCharType="end"/>
      </w:r>
      <w:r>
        <w:rPr>
          <w:rFonts w:cs="Times New Roman"/>
          <w:i/>
          <w:szCs w:val="24"/>
        </w:rPr>
        <w:t>, Paraco</w:t>
      </w:r>
      <w:r w:rsidR="00DE21D3">
        <w:rPr>
          <w:rFonts w:cs="Times New Roman"/>
          <w:i/>
          <w:szCs w:val="24"/>
        </w:rPr>
        <w:t>c</w:t>
      </w:r>
      <w:r>
        <w:rPr>
          <w:rFonts w:cs="Times New Roman"/>
          <w:i/>
          <w:szCs w:val="24"/>
        </w:rPr>
        <w:t>cidio</w:t>
      </w:r>
      <w:r w:rsidR="00DE21D3">
        <w:rPr>
          <w:rFonts w:cs="Times New Roman"/>
          <w:i/>
          <w:szCs w:val="24"/>
        </w:rPr>
        <w:t>i</w:t>
      </w:r>
      <w:r>
        <w:rPr>
          <w:rFonts w:cs="Times New Roman"/>
          <w:i/>
          <w:szCs w:val="24"/>
        </w:rPr>
        <w:t>des</w:t>
      </w:r>
      <w:r w:rsidR="0073428D">
        <w:rPr>
          <w:rFonts w:cs="Times New Roman"/>
          <w:i/>
          <w:szCs w:val="24"/>
        </w:rPr>
        <w:t xml:space="preserve"> </w:t>
      </w:r>
      <w:r w:rsidR="005154F8">
        <w:rPr>
          <w:rFonts w:cs="Times New Roman"/>
          <w:i/>
          <w:szCs w:val="24"/>
        </w:rPr>
        <w:fldChar w:fldCharType="begin"/>
      </w:r>
      <w:r w:rsidR="00996F3E">
        <w:rPr>
          <w:rFonts w:cs="Times New Roman"/>
          <w:i/>
          <w:szCs w:val="24"/>
        </w:rPr>
        <w:instrText xml:space="preserve"> ADDIN ZOTERO_ITEM CSL_CITATION {"citationID":"trBNbaQc","properties":{"formattedCitation":"[21, 22]","plainCitation":"[21, 22]","noteIndex":0},"citationItems":[{"id":311,"uris":["http://zotero.org/users/5329443/items/83P8XY4G"],"uri":["http://zotero.org/users/5329443/items/83P8XY4G"],"itemData":{"id":311,"type":"article-journal","abstract":"Exosome-like vesicles containing virulence factors, enzymes, and antigens have recently been characterized in fungal pathogens, such as Cryptococcus neoformans and Histoplasma capsulatum. Here, we describe extracellular vesicles carrying highly immunogenic α-linked galactopyranosyl (α-Gal) epitopes in Paracoccidioides brasiliensis. P. brasiliensis is a dimorphic fungus that causes human paracoccidioidomycosis (PCM). For vesicle preparations, cell-free supernatant fluids from yeast cells cultivated in Ham's defined medium-glucose were concentrated in an Amicon ultrafiltration system and ultracentrifuged at 100,000 × g. P. brasiliensis antigens were present in preparations from phylogenetically distinct isolates Pb18 and Pb3, as observed in immunoblots revealed with sera from PCM patients. In an enzyme-linked immunosorbent assay (ELISA), vesicle components containing α-Gal epitopes reacted strongly with anti-α-Gal antibodies isolated from both Chagas' disease and PCM patients, with Marasmius oreades agglutinin (MOA) (a lectin that recognizes terminal α-Gal), but only faintly with natural anti-α-Gal. Reactivity was inhibited after treatment with α-galactosidase. Vesicle preparations analyzed by electron microscopy showed vesicular structures of 20 to 200 nm that were labeled both on the surface and in the lumen with MOA. In P. brasiliensis cells, components carrying α-Gal epitopes were found distributed on the cell wall, following a punctuated confocal pattern, and inside large intracellular vacuoles. Lipid-free vesicle fractions reacted with anti-α-Gal in ELISA only when not digested with α-galactosidase, while reactivity with glycoproteins was reduced after β-elimination, which is indicative of partial O-linked chain localization. Our findings open new areas to explore in terms of host-parasite relationships in PCM and the role played in vivo by vesicle components and α-galactosyl epitopes.","container-title":"Eukaryotic Cell","DOI":"10.1128/EC.00227-10","ISSN":"1535-9778, 1535-9786","issue":"3","journalAbbreviation":"Eukaryotic Cell","language":"en","note":"PMID: 21216942","page":"343-351","source":"ec.asm.org","title":"The Pathogenic Fungus Paracoccidioides brasiliensis Exports Extracellular Vesicles Containing Highly Immunogenic α-Galactosyl Epitopes","volume":"10","author":[{"family":"Vallejo","given":"Milene C."},{"family":"Matsuo","given":"Alisson L."},{"family":"Ganiko","given":"Luciane"},{"family":"Medeiros","given":"Lia C. Soares"},{"family":"Miranda","given":"Kildare"},{"family":"Silva","given":"Luiz S."},{"family":"Freymüller-Haapalainen","given":"Edna"},{"family":"Sinigaglia-Coimbra","given":"Rita"},{"family":"Almeida","given":"Igor C."},{"family":"Puccia","given":"Rosana"}],"issued":{"date-parts":[["2011",3,1]]}}},{"id":221,"uris":["http://zotero.org/users/5329443/items/BRBJ58UG"],"uri":["http://zotero.org/users/5329443/items/BRBJ58UG"],"itemData":{"id":221,"type":"article-journal","abstract":"Extracellular vesicles (EVs) mediate non-conventional transport of molecules across the fungal cell wall. We aimed at describing the carbohydrate composition and surface carbohydrate epitopes of EVs isolated from the pathogenic fungi Paracoccidioides brasiliensis and P. lutzii using standard procedures. Total EV carbohydrates were ethanol-precipitated from preparations depleted of lipids and proteins, then analyzed by chemical degradation, gas chromatography-mass spectrometry, nuclear magnetic resonance and size-exclusion chromatography. EV glycosyl residues of Glc, Man, and Gal comprised most probably two major components: a high molecular mass 4,6-α-glucan and a galactofuranosylmannan, possibly an oligomer, bearing a 2-α-Manp main chain linked to β-Galf (1,3) and α-Manp (1,6) end units. The results also suggested the presence of small amounts of a (1→6)-Manp polymer, (1→3)-glucan and (1→6)-glucan. Glycan microarrays allowed identification of EV surface lectin(s), while plant lectin microarray profiling revealed terminal Man and GlcNAc residues exposed at the EVs surface. Mammalian lectin microarray profiling showed that DC-SIGN receptors recognized surface carbohydrate in Paracoccidioides EVs. Our results suggest that oligosaccharides, cytoplasmic storage, and cell wall polysaccharides can be exported in fungal EVs, which also expose surface PAMPs and lectins. The role of these newly identified components in the interaction with the host remains to be unraveled.","container-title":"Scientific Reports","DOI":"10.1038/srep14213","ISSN":"2045-2322","journalAbbreviation":"Sci. Rep.","language":"en","page":"14213","source":"www.nature.com","title":"Extracellular vesicles from Paracoccidioides pathogenic species transport polysaccharide and expose ligands for DC-SIGN receptors","volume":"5","author":[{"family":"Silva","given":"Roberta Peres","non-dropping-particle":"da"},{"family":"Heiss","given":"Christian"},{"family":"Black","given":"Ian"},{"family":"Azadi","given":"Parastoo"},{"family":"Gerlach","given":"Jared Q."},{"family":"Travassos","given":"Luiz R."},{"family":"Joshi","given":"Lokesh"},{"family":"Kilcoyne","given":"Michelle"},{"family":"Puccia","given":"Rosana"}],"issued":{"date-parts":[["2015",9,21]]}}}],"schema":"https://github.com/citation-style-language/schema/raw/master/csl-citation.json"} </w:instrText>
      </w:r>
      <w:r w:rsidR="005154F8">
        <w:rPr>
          <w:rFonts w:cs="Times New Roman"/>
          <w:i/>
          <w:szCs w:val="24"/>
        </w:rPr>
        <w:fldChar w:fldCharType="separate"/>
      </w:r>
      <w:r w:rsidR="00996F3E" w:rsidRPr="00996F3E">
        <w:rPr>
          <w:rFonts w:ascii="Calibri" w:hAnsi="Calibri" w:cs="Calibri"/>
        </w:rPr>
        <w:t>[21, 22]</w:t>
      </w:r>
      <w:r w:rsidR="005154F8">
        <w:rPr>
          <w:rFonts w:cs="Times New Roman"/>
          <w:i/>
          <w:szCs w:val="24"/>
        </w:rPr>
        <w:fldChar w:fldCharType="end"/>
      </w:r>
      <w:r>
        <w:rPr>
          <w:rFonts w:cs="Times New Roman"/>
          <w:i/>
          <w:szCs w:val="24"/>
        </w:rPr>
        <w:t xml:space="preserve">, </w:t>
      </w:r>
      <w:r>
        <w:rPr>
          <w:rFonts w:cs="Times New Roman"/>
          <w:szCs w:val="24"/>
        </w:rPr>
        <w:t xml:space="preserve">and </w:t>
      </w:r>
      <w:r w:rsidRPr="00485354">
        <w:rPr>
          <w:rFonts w:cs="Times New Roman"/>
          <w:i/>
          <w:szCs w:val="24"/>
        </w:rPr>
        <w:t>Candida</w:t>
      </w:r>
      <w:r w:rsidR="0073428D" w:rsidRPr="0073428D">
        <w:rPr>
          <w:rFonts w:cs="Times New Roman"/>
          <w:szCs w:val="24"/>
        </w:rPr>
        <w:t xml:space="preserve"> </w:t>
      </w:r>
      <w:r w:rsidR="005154F8">
        <w:rPr>
          <w:rFonts w:cs="Times New Roman"/>
          <w:szCs w:val="24"/>
        </w:rPr>
        <w:fldChar w:fldCharType="begin"/>
      </w:r>
      <w:r w:rsidR="00996F3E">
        <w:rPr>
          <w:rFonts w:cs="Times New Roman"/>
          <w:szCs w:val="24"/>
        </w:rPr>
        <w:instrText xml:space="preserve"> ADDIN ZOTERO_ITEM CSL_CITATION {"citationID":"2BrOGFNc","properties":{"formattedCitation":"[23\\uc0\\u8211{}25]","plainCitation":"[23–25]","noteIndex":0},"citationItems":[{"id":309,"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33,"uris":["http://zotero.org/users/5329443/items/APXEPR9Y"],"uri":["http://zotero.org/users/5329443/items/APXEPR9Y"],"itemData":{"id":33,"type":"article-journal","abstract":"Extracellular vesicles (EVs) are produced by virtually all cell types. Within the past few years, work in this field has revealed more information about fungal EVs. Fungal EVs have been shown to carry proteins, lipids, pigments, polysaccharides, and RNA; these components are known virulence factors, a fact which supports the hypothesis that fungal EVs concentrate pathogenic determinants. Additionally, recent studies have demonstrated that fungal EVs stimulate the host immune system. In this review, putative roles of fungal EVs are discussed, including their potential as vaccination tools and their possible contribution to pathogenesis in invasive fungal diseases.","container-title":"mSphere","DOI":"10.1128/mSphere.00099-16","ISSN":"2379-5042","issue":"4","journalAbbreviation":"mSphere","language":"en","note":"PMID: 27390779","page":"e00099-16","source":"msphere.asm.org","title":"Potential Roles of Fungal Extracellular Vesicles during Infection","volume":"1","author":[{"family":"Joffe","given":"Luna S."},{"family":"Nimrichter","given":"Leonardo"},{"family":"Rodrigues","given":"Marcio L."},{"family":"Poeta","given":"Maurizio Del"}],"issued":{"date-parts":[["2016",8,31]]}}}],"schema":"https://github.com/citation-style-language/schema/raw/master/csl-citation.json"} </w:instrText>
      </w:r>
      <w:r w:rsidR="005154F8">
        <w:rPr>
          <w:rFonts w:cs="Times New Roman"/>
          <w:szCs w:val="24"/>
        </w:rPr>
        <w:fldChar w:fldCharType="separate"/>
      </w:r>
      <w:r w:rsidR="00996F3E" w:rsidRPr="00996F3E">
        <w:rPr>
          <w:rFonts w:ascii="Calibri" w:hAnsi="Calibri" w:cs="Calibri"/>
          <w:szCs w:val="24"/>
        </w:rPr>
        <w:t>[23–25]</w:t>
      </w:r>
      <w:r w:rsidR="005154F8">
        <w:rPr>
          <w:rFonts w:cs="Times New Roman"/>
          <w:szCs w:val="24"/>
        </w:rPr>
        <w:fldChar w:fldCharType="end"/>
      </w:r>
      <w:r>
        <w:rPr>
          <w:rFonts w:cs="Times New Roman"/>
          <w:szCs w:val="24"/>
        </w:rPr>
        <w:t>.</w:t>
      </w:r>
      <w:r w:rsidR="008A0D34">
        <w:rPr>
          <w:rFonts w:cs="Times New Roman"/>
          <w:szCs w:val="24"/>
        </w:rPr>
        <w:t xml:space="preserve"> </w:t>
      </w:r>
      <w:r w:rsidR="00DD6CE5">
        <w:rPr>
          <w:rFonts w:cs="Times New Roman"/>
          <w:szCs w:val="24"/>
        </w:rPr>
        <w:t>The c</w:t>
      </w:r>
      <w:r w:rsidR="008A0D34">
        <w:rPr>
          <w:rFonts w:cs="Times New Roman"/>
          <w:szCs w:val="24"/>
        </w:rPr>
        <w:t xml:space="preserve">argo of fungal EVs </w:t>
      </w:r>
      <w:r w:rsidR="0002337A">
        <w:rPr>
          <w:rFonts w:cs="Times New Roman"/>
          <w:szCs w:val="24"/>
        </w:rPr>
        <w:t>comprises</w:t>
      </w:r>
      <w:r w:rsidR="0073428D">
        <w:rPr>
          <w:rFonts w:cs="Times New Roman"/>
          <w:szCs w:val="24"/>
        </w:rPr>
        <w:t xml:space="preserve"> proteins</w:t>
      </w:r>
      <w:r w:rsidR="005154F8">
        <w:rPr>
          <w:rFonts w:cs="Times New Roman"/>
          <w:szCs w:val="24"/>
        </w:rPr>
        <w:t xml:space="preserve"> </w:t>
      </w:r>
      <w:r w:rsidR="005154F8">
        <w:rPr>
          <w:rFonts w:cs="Times New Roman"/>
          <w:szCs w:val="24"/>
        </w:rPr>
        <w:fldChar w:fldCharType="begin"/>
      </w:r>
      <w:r w:rsidR="00996F3E">
        <w:rPr>
          <w:rFonts w:cs="Times New Roman"/>
          <w:szCs w:val="24"/>
        </w:rPr>
        <w:instrText xml:space="preserve"> ADDIN ZOTERO_ITEM CSL_CITATION {"citationID":"H8RM9N34","properties":{"formattedCitation":"[26]","plainCitation":"[26]","noteIndex":0},"citationItems":[{"id":242,"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rsidR="005154F8">
        <w:rPr>
          <w:rFonts w:cs="Times New Roman"/>
          <w:szCs w:val="24"/>
        </w:rPr>
        <w:fldChar w:fldCharType="separate"/>
      </w:r>
      <w:r w:rsidR="00996F3E" w:rsidRPr="00996F3E">
        <w:rPr>
          <w:rFonts w:ascii="Calibri" w:hAnsi="Calibri" w:cs="Calibri"/>
        </w:rPr>
        <w:t>[26]</w:t>
      </w:r>
      <w:r w:rsidR="005154F8">
        <w:rPr>
          <w:rFonts w:cs="Times New Roman"/>
          <w:szCs w:val="24"/>
        </w:rPr>
        <w:fldChar w:fldCharType="end"/>
      </w:r>
      <w:r w:rsidR="0073428D">
        <w:rPr>
          <w:rFonts w:cs="Times New Roman"/>
          <w:szCs w:val="24"/>
        </w:rPr>
        <w:t>, nucleic acids</w:t>
      </w:r>
      <w:r w:rsidR="005154F8">
        <w:rPr>
          <w:rFonts w:cs="Times New Roman"/>
          <w:szCs w:val="24"/>
        </w:rPr>
        <w:t xml:space="preserve"> </w:t>
      </w:r>
      <w:r w:rsidR="005154F8">
        <w:rPr>
          <w:rFonts w:cs="Times New Roman"/>
          <w:szCs w:val="24"/>
        </w:rPr>
        <w:fldChar w:fldCharType="begin"/>
      </w:r>
      <w:r w:rsidR="00996F3E">
        <w:rPr>
          <w:rFonts w:cs="Times New Roman"/>
          <w:szCs w:val="24"/>
        </w:rPr>
        <w:instrText xml:space="preserve"> ADDIN ZOTERO_ITEM CSL_CITATION {"citationID":"Ijb3n1cv","properties":{"formattedCitation":"[27]","plainCitation":"[27]","noteIndex":0},"citationItems":[{"id":222,"uris":["http://zotero.org/users/5329443/items/JEAX8UZ6"],"uri":["http://zotero.org/users/5329443/items/JEAX8UZ6"],"itemData":{"id":222,"type":"article-journal","abstract":"Extracellular vesicles (EVs) play an important role in the biology of various organisms, including fungi, in which they are required for the trafficking of molecules across the cell wall. Fungal EVs contain a complex combination of macromolecules, including proteins, lipids and glycans. In this work, we aimed to describe and characterize RNA in EV preparations from the human pathogens Cryptococcus neoformans, Paracoccidiodes brasiliensis and Candida albicans, and from the model yeast Saccharomyces cerevisiae. The EV RNA content consisted mostly of molecules less than 250 nt long and the reads obtained aligned with intergenic and intronic regions or specific positions within the mRNA. We identified 114 ncRNAs, among them, six small nucleolar (snoRNA), two small nuclear (snRNA), two ribosomal (rRNA) and one transfer (tRNA) common to all the species considered, together with 20 sequences with features consistent with miRNAs. We also observed some copurified mRNAs, as suggested by reads covering entire transcripts, including those involved in vesicle-mediated transport and metabolic pathways. We characterized for the first time RNA molecules present in EVs produced by fungi. Our results suggest that RNA-containing vesicles may be determinant for various biological processes, including cell communication and pathogenesis.","container-title":"Scientific Reports","DOI":"10.1038/srep07763","ISSN":"2045-2322","journalAbbreviation":"Sci. Rep.","language":"en","page":"7763","source":"www.nature.com","title":"Extracellular vesicle-mediated export of fungal RNA","volume":"5","author":[{"family":"Silva","given":"Roberta Peres","non-dropping-particle":"da"},{"family":"Puccia","given":"Rosana"},{"family":"Rodrigues","given":"Marcio L."},{"family":"Oliveira","given":"Débora L."},{"family":"Joffe","given":"Luna S."},{"family":"César","given":"Gabriele V."},{"family":"Nimrichter","given":"Leonardo"},{"family":"Goldenberg","given":"Samuel"},{"family":"Alves","given":"Lysangela R."}],"issued":{"date-parts":[["2015",1,14]]}}}],"schema":"https://github.com/citation-style-language/schema/raw/master/csl-citation.json"} </w:instrText>
      </w:r>
      <w:r w:rsidR="005154F8">
        <w:rPr>
          <w:rFonts w:cs="Times New Roman"/>
          <w:szCs w:val="24"/>
        </w:rPr>
        <w:fldChar w:fldCharType="separate"/>
      </w:r>
      <w:r w:rsidR="00996F3E" w:rsidRPr="00996F3E">
        <w:rPr>
          <w:rFonts w:ascii="Calibri" w:hAnsi="Calibri" w:cs="Calibri"/>
        </w:rPr>
        <w:t>[27]</w:t>
      </w:r>
      <w:r w:rsidR="005154F8">
        <w:rPr>
          <w:rFonts w:cs="Times New Roman"/>
          <w:szCs w:val="24"/>
        </w:rPr>
        <w:fldChar w:fldCharType="end"/>
      </w:r>
      <w:r w:rsidR="0073428D">
        <w:rPr>
          <w:rFonts w:cs="Times New Roman"/>
          <w:szCs w:val="24"/>
        </w:rPr>
        <w:t xml:space="preserve">, lipids </w:t>
      </w:r>
      <w:r w:rsidR="00D91599">
        <w:rPr>
          <w:rFonts w:cs="Times New Roman"/>
          <w:szCs w:val="24"/>
        </w:rPr>
        <w:fldChar w:fldCharType="begin"/>
      </w:r>
      <w:r w:rsidR="00996F3E">
        <w:rPr>
          <w:rFonts w:cs="Times New Roman"/>
          <w:szCs w:val="24"/>
        </w:rPr>
        <w:instrText xml:space="preserve"> ADDIN ZOTERO_ITEM CSL_CITATION {"citationID":"n9lWy7h7","properties":{"formattedCitation":"[23, 24, 28, 29]","plainCitation":"[23, 24, 28, 29]","noteIndex":0},"citationItems":[{"id":309,"uris":["http://zotero.org/users/5329443/items/8YSUFVKB"],"uri":["http://zotero.org/users/5329443/items/8YSUFVKB"],"itemData":{"id":309,"type":"article-journal","abstract":"Microbial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C."},{"family":"Nimrichter","given":"Leonardo"}],"issued":{"date-parts":[["2015",3,1]]}}},{"id":312,"uris":["http://zotero.org/users/5329443/items/U68N3BWV"],"uri":["http://zotero.org/users/5329443/items/U68N3BWV"],"itemData":{"id":312,"type":"article-journal","abstract":"The mechanisms by which macromolecules are transported through the cell wall of fungi are not known. A central question in the biology of Cryptococcus neoformans, the causative agent of cryptococcosis, is the mechanism by which capsular polysaccharide synthesized inside the cell is exported to the extracellular environment for capsule assembly and release. We demonstrate that C. neoformans produces extracellular vesicles during in vitro growth and animal infection. Vesicular compartments, which are transferred to the extracellular space by cell wall passage, contain glucuronoxylomannan (GXM), a component of the cryptococcal capsule, and key lipids, such as glucosylceramide and sterols. A correlation between GXM-containing vesicles and capsule expression was observed. The results imply a novel mechanism for the release of the major virulence factor of C. neoformans whereby polysaccharide packaged in lipid vesicles crosses the cell wall and the capsule network to reach the extracellular environment.","container-title":"Eukaryotic Cell","DOI":"10.1128/EC.00318-06","ISSN":"1535-9778, 1535-9786","issue":"1","journalAbbreviation":"Eukaryotic Cell","language":"en","note":"PMID: 17114598","page":"48-59","source":"ec.asm.org","title":"Vesicular Polysaccharide Export in Cryptococcus neoformans Is a Eukaryotic Solution to the Problem of Fungal Trans-Cell Wall Transport","volume":"6","author":[{"family":"Rodrigues","given":"Marcio L."},{"family":"Nimrichter","given":"Leonardo"},{"family":"Oliveira","given":"Débora L."},{"family":"Frases","given":"Susana"},{"family":"Miranda","given":"Kildare"},{"family":"Zaragoza","given":"Oscar"},{"family":"Alvarez","given":"Mauricio"},{"family":"Nakouzi","given":"Antonio"},{"family":"Feldmesser","given":"Marta"},{"family":"Casadevall","given":"Arturo"}],"issued":{"date-parts":[["2007",1,1]]}}},{"id":300,"uris":["http://zotero.org/users/5329443/items/2CQWUSXM"],"uri":["http://zotero.org/users/5329443/items/2CQWUSXM"],"itemData":{"id":300,"type":"article-journal","abstract":"Cryptococcus neoformans is an encapsulated pathogenic fungus. The cryptococcal capsule is composed of polysaccharides and is necessary for virulence. It has been previously reported that glucuronoxylomannan (GXM), the major capsular component, is synthesized in cytoplasmic compartments and transported to the extracellular space in vesicles, but knowledge on the organelles involved in polysaccharide synthesis and traffic is extremely limited. In this paper we report the GXM distribution in C. neoformans cells sectioned by cryoultramicrotomy and visualized by transmission electron microscopy (TEM) and polysaccharide immunogold staining. Cryosections of fungal cells showed high preservation of intracellular organelles and cell wall structure. Incubation of cryosections with an antibody to GXM revealed that cytoplasmic structures associated to vesicular compartments and reticular membranes are in close proximity to the polysaccharide. GXM was generally found in association with the membrane of intracellular compartments and within different layers of the cell wall. Analysis of extracellular fractions from cryptococcal supernatants by transmission electron microscopy in combination with serologic, chromatographic and spectroscopic methods revealed fractions containing GXM and lipids. These results indicate an intimate association of GXM and lipids in both intracellular and extracellular spaces consistent with polysaccharide synthesis and transport in membrane-associated structures.","container-title":"Fungal Genetics and Biology","DOI":"10.1016/j.fgb.2009.09.001","ISSN":"1087-1845","issue":"12","journalAbbreviation":"Fungal Genet. Biol.","page":"956-963","source":"ScienceDirect","title":"Cryptococcus neoformans cryoultramicrotomy and vesicle fractionation reveals an intimate association between membrane lipids and glucuronoxylomannan","volume":"46","author":[{"family":"Oliveira","given":"Débora L."},{"family":"Nimrichter","given":"Leonardo"},{"family":"Miranda","given":"Kildare"},{"family":"Frases","given":"Susana"},{"family":"Faull","given":"Kym F."},{"family":"Casadevall","given":"Arturo"},{"family":"Rodrigues","given":"Marcio L."}],"issued":{"date-parts":[["2009",12,1]]}}}],"schema":"https://github.com/citation-style-language/schema/raw/master/csl-citation.json"}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 xml:space="preserve">[23, </w:t>
      </w:r>
      <w:r w:rsidR="00996F3E" w:rsidRPr="00996F3E">
        <w:rPr>
          <w:rFonts w:ascii="Calibri" w:hAnsi="Calibri" w:cs="Calibri"/>
        </w:rPr>
        <w:lastRenderedPageBreak/>
        <w:t>24, 28, 29]</w:t>
      </w:r>
      <w:r w:rsidR="00D91599">
        <w:rPr>
          <w:rFonts w:cs="Times New Roman"/>
          <w:szCs w:val="24"/>
        </w:rPr>
        <w:fldChar w:fldCharType="end"/>
      </w:r>
      <w:r w:rsidR="00D91599">
        <w:rPr>
          <w:rFonts w:cs="Times New Roman"/>
          <w:szCs w:val="24"/>
        </w:rPr>
        <w:t xml:space="preserve"> </w:t>
      </w:r>
      <w:r w:rsidR="00E91AEE">
        <w:rPr>
          <w:rFonts w:cs="Times New Roman"/>
          <w:szCs w:val="24"/>
        </w:rPr>
        <w:t>and carbohydrates</w:t>
      </w:r>
      <w:r w:rsidR="00D91599">
        <w:rPr>
          <w:rFonts w:cs="Times New Roman"/>
          <w:szCs w:val="24"/>
        </w:rPr>
        <w:t xml:space="preserve"> </w:t>
      </w:r>
      <w:r w:rsidR="00D91599">
        <w:rPr>
          <w:rFonts w:cs="Times New Roman"/>
          <w:szCs w:val="24"/>
        </w:rPr>
        <w:fldChar w:fldCharType="begin"/>
      </w:r>
      <w:r w:rsidR="00996F3E">
        <w:rPr>
          <w:rFonts w:cs="Times New Roman"/>
          <w:szCs w:val="24"/>
        </w:rPr>
        <w:instrText xml:space="preserve"> ADDIN ZOTERO_ITEM CSL_CITATION {"citationID":"Bys2Q00C","properties":{"formattedCitation":"[22, 28]","plainCitation":"[22, 28]","noteIndex":0},"citationItems":[{"id":221,"uris":["http://zotero.org/users/5329443/items/BRBJ58UG"],"uri":["http://zotero.org/users/5329443/items/BRBJ58UG"],"itemData":{"id":221,"type":"article-journal","abstract":"Extracellular vesicles (EVs) mediate non-conventional transport of molecules across the fungal cell wall. We aimed at describing the carbohydrate composition and surface carbohydrate epitopes of EVs isolated from the pathogenic fungi Paracoccidioides brasiliensis and P. lutzii using standard procedures. Total EV carbohydrates were ethanol-precipitated from preparations depleted of lipids and proteins, then analyzed by chemical degradation, gas chromatography-mass spectrometry, nuclear magnetic resonance and size-exclusion chromatography. EV glycosyl residues of Glc, Man, and Gal comprised most probably two major components: a high molecular mass 4,6-α-glucan and a galactofuranosylmannan, possibly an oligomer, bearing a 2-α-Manp main chain linked to β-Galf (1,3) and α-Manp (1,6) end units. The results also suggested the presence of small amounts of a (1→6)-Manp polymer, (1→3)-glucan and (1→6)-glucan. Glycan microarrays allowed identification of EV surface lectin(s), while plant lectin microarray profiling revealed terminal Man and GlcNAc residues exposed at the EVs surface. Mammalian lectin microarray profiling showed that DC-SIGN receptors recognized surface carbohydrate in Paracoccidioides EVs. Our results suggest that oligosaccharides, cytoplasmic storage, and cell wall polysaccharides can be exported in fungal EVs, which also expose surface PAMPs and lectins. The role of these newly identified components in the interaction with the host remains to be unraveled.","container-title":"Scientific Reports","DOI":"10.1038/srep14213","ISSN":"2045-2322","journalAbbreviation":"Sci. Rep.","language":"en","page":"14213","source":"www.nature.com","title":"Extracellular vesicles from Paracoccidioides pathogenic species transport polysaccharide and expose ligands for DC-SIGN receptors","volume":"5","author":[{"family":"Silva","given":"Roberta Peres","non-dropping-particle":"da"},{"family":"Heiss","given":"Christian"},{"family":"Black","given":"Ian"},{"family":"Azadi","given":"Parastoo"},{"family":"Gerlach","given":"Jared Q."},{"family":"Travassos","given":"Luiz R."},{"family":"Joshi","given":"Lokesh"},{"family":"Kilcoyne","given":"Michelle"},{"family":"Puccia","given":"Rosana"}],"issued":{"date-parts":[["2015",9,21]]}}},{"id":312,"uris":["http://zotero.org/users/5329443/items/U68N3BWV"],"uri":["http://zotero.org/users/5329443/items/U68N3BWV"],"itemData":{"id":312,"type":"article-journal","abstract":"The mechanisms by which macromolecules are transported through the cell wall of fungi are not known. A central question in the biology of Cryptococcus neoformans, the causative agent of cryptococcosis, is the mechanism by which capsular polysaccharide synthesized inside the cell is exported to the extracellular environment for capsule assembly and release. We demonstrate that C. neoformans produces extracellular vesicles during in vitro growth and animal infection. Vesicular compartments, which are transferred to the extracellular space by cell wall passage, contain glucuronoxylomannan (GXM), a component of the cryptococcal capsule, and key lipids, such as glucosylceramide and sterols. A correlation between GXM-containing vesicles and capsule expression was observed. The results imply a novel mechanism for the release of the major virulence factor of C. neoformans whereby polysaccharide packaged in lipid vesicles crosses the cell wall and the capsule network to reach the extracellular environment.","container-title":"Eukaryotic Cell","DOI":"10.1128/EC.00318-06","ISSN":"1535-9778, 1535-9786","issue":"1","journalAbbreviation":"Eukaryotic Cell","language":"en","note":"PMID: 17114598","page":"48-59","source":"ec.asm.org","title":"Vesicular Polysaccharide Export in Cryptococcus neoformans Is a Eukaryotic Solution to the Problem of Fungal Trans-Cell Wall Transport","volume":"6","author":[{"family":"Rodrigues","given":"Marcio L."},{"family":"Nimrichter","given":"Leonardo"},{"family":"Oliveira","given":"Débora L."},{"family":"Frases","given":"Susana"},{"family":"Miranda","given":"Kildare"},{"family":"Zaragoza","given":"Oscar"},{"family":"Alvarez","given":"Mauricio"},{"family":"Nakouzi","given":"Antonio"},{"family":"Feldmesser","given":"Marta"},{"family":"Casadevall","given":"Arturo"}],"issued":{"date-parts":[["2007",1,1]]}}}],"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[22, 28]</w:t>
      </w:r>
      <w:r w:rsidR="00D91599">
        <w:rPr>
          <w:rFonts w:cs="Times New Roman"/>
          <w:szCs w:val="24"/>
        </w:rPr>
        <w:fldChar w:fldCharType="end"/>
      </w:r>
      <w:r w:rsidR="00E91AEE">
        <w:rPr>
          <w:rFonts w:cs="Times New Roman"/>
          <w:szCs w:val="24"/>
        </w:rPr>
        <w:t>.</w:t>
      </w:r>
      <w:r w:rsidR="00885938">
        <w:rPr>
          <w:rFonts w:cs="Times New Roman"/>
          <w:szCs w:val="24"/>
        </w:rPr>
        <w:t xml:space="preserve"> Fungal EVs activate innate immune cells </w:t>
      </w:r>
      <w:r w:rsidR="00885938" w:rsidRPr="00885938">
        <w:rPr>
          <w:rFonts w:cs="Times New Roman"/>
          <w:i/>
          <w:szCs w:val="24"/>
        </w:rPr>
        <w:t>in vitro</w:t>
      </w:r>
      <w:r w:rsidR="00885938">
        <w:rPr>
          <w:rFonts w:cs="Times New Roman"/>
          <w:szCs w:val="24"/>
        </w:rPr>
        <w:t xml:space="preserve"> </w:t>
      </w:r>
      <w:r w:rsidR="00D91599">
        <w:rPr>
          <w:rFonts w:cs="Times New Roman"/>
          <w:szCs w:val="24"/>
        </w:rPr>
        <w:fldChar w:fldCharType="begin"/>
      </w:r>
      <w:r w:rsidR="00996F3E">
        <w:rPr>
          <w:rFonts w:cs="Times New Roman"/>
          <w:szCs w:val="24"/>
        </w:rPr>
        <w:instrText xml:space="preserve"> ADDIN ZOTERO_ITEM CSL_CITATION {"citationID":"nFsBPRGZ","properties":{"formattedCitation":"[18, 23, 24, 30]","plainCitation":"[18, 23, 24, 30]","noteIndex":0},"citationItems":[{"id":293,"uris":["http://zotero.org/users/5329443/items/FL4A79SW"],"uri":["http://zotero.org/users/5329443/items/FL4A79SW"],"itemData":{"id":293,"type":"article-journal","abstract":"Cryptococcus neoformans and distantly related fungal species release extracellular vesicles that traverse the cell wall and contain a varied assortment of components, some of which have been associated with virulence. Previous studies have suggested that these extracellular vesicles are produced in vitro and during animal infection, but the role of vesicular secretion during the interaction of fungi with host cells remains unknown. In this report, we demonstrate by fluorescence microscopy that mammalian macrophages can incorporate extracellular vesicles produced by C. neoformans. Incubation of cryptococcal vesicles with murine macrophages resulted in increased levels of extracellular tumor necrosis factor alpha (TNF-α), interleukin-10 (IL-10), and transforming growth factor β (TGF-β). Vesicle preparations also resulted in a dose-dependent stimulation of nitric oxide production by phagocytes, suggesting that vesicle components stimulate macrophages to produce antimicrobial compounds. Treated macrophages were more effective at killing C. neoformans yeast. Our results indicate that the extracellular vesicles of C. neoformans can stimulate macrophage function, apparently activating these phagocytic cells to enhance their antimicrobial activity. These results establish that cryptococcal vesicles are biologically active.","container-title":"Infection and Immunity","DOI":"10.1128/IAI.01171-09","ISSN":"0019-9567, 1098-5522","issue":"4","journalAbbreviation":"Infect. Immun.","language":"en","note":"PMID: 20145096","page":"1601-1609","source":"iai.asm.org","title":"Extracellular Vesicles from Cryptococcus neoformans Modulate Macrophage Functions","volume":"78","author":[{"family":"Oliveira","given":"Débora L."},{"family":"Freire-de-Lima","given":"Célio G."},{"family":"Nosanchuk","given":"Joshua D."},{"family":"Casadevall","given":"Arturo"},{"family":"Rodrigues","given":"Marcio L."},{"family":"Nimrichter","given":"Leonardo"}],"issued":{"date-parts":[["2010",4,1]]}}},{"id":309,"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223,"uris":["http://zotero.org/users/5329443/items/AXJWDU3I"],"uri":["http://zotero.org/users/5329443/items/AXJWDU3I"],"itemData":{"id":223,"type":"article-journal","abstract":"Extracellular vesicles (EVs) released by eukaryotes, archaea, and bacteria contain proteins, lipids, polysaccharides, and other molecules. The cargo analysis of EVs shows that they contain virulence factors suggesting a role in the pathogenesis of infection. The proteome, lipidome, RNA content, and carbohydrate composition of EVs from Paracoccidioides brasiliensis and Paracoccidioides lutzii were characterized. However, the effects of P. brasiliensis EVs on the host immune system have not yet been investigated. Herein, we verified that EVs from P. brasiliensis induce the production of proinflammatory mediators by murine macrophages in a dose-dependent manner. Addition of EV to macrophages also promoted transcription of the M1-polarization marker iNOs and diminish that of the M2 markers Arginase-1, Ym-1, and FIZZ-1. Furthermore, the augmented expression of M2-polarization markers, stimulated by IL-4 plus IL-10, was reverted toward an M1 phenotype in response to secondary stimulation with EVs from P. brasiliensis. The ability of EVs from P. brasiliensis to promote M1 polarization macrophages favoring an enhanced fungicidal activity, demonstrated by the decreased CFU recovery of internalized yeasts, with comparable phagocytic efficacy. Our results suggest that EVs from P. brasiliensis can modulate the innate immune response and affect the relationship between P. brasiliensis and host immune cells.","container-title":"Scientific Reports","DOI":"10.1038/srep35867","ISSN":"2045-2322","journalAbbreviation":"Sci. Rep.","language":"en","page":"35867","source":"www.nature.com","title":"Extracellular vesicles from Paracoccidioides brasiliensis induced M1 polarization in vitro","volume":"6","author":[{"family":"Silva","given":"Thiago Aparecido","non-dropping-particle":"da"},{"family":"Roque-Barreira","given":"Maria Cristina"},{"family":"Casadevall","given":"Arturo"},{"family":"Almeida","given":"Fausto"}],"issued":{"date-parts":[["2016",10,24]]}}}],"schema":"https://github.com/citation-style-language/schema/raw/master/csl-citation.json"}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[18, 23, 24, 30]</w:t>
      </w:r>
      <w:r w:rsidR="00D91599">
        <w:rPr>
          <w:rFonts w:cs="Times New Roman"/>
          <w:szCs w:val="24"/>
        </w:rPr>
        <w:fldChar w:fldCharType="end"/>
      </w:r>
      <w:r w:rsidR="00885938">
        <w:rPr>
          <w:rFonts w:cs="Times New Roman"/>
          <w:szCs w:val="24"/>
        </w:rPr>
        <w:t xml:space="preserve"> and are responsible for the </w:t>
      </w:r>
      <w:r w:rsidR="001B6780">
        <w:rPr>
          <w:rFonts w:cs="Times New Roman"/>
          <w:szCs w:val="24"/>
        </w:rPr>
        <w:t>hypervirulence</w:t>
      </w:r>
      <w:r w:rsidR="00885938">
        <w:rPr>
          <w:rFonts w:cs="Times New Roman"/>
          <w:szCs w:val="24"/>
        </w:rPr>
        <w:t xml:space="preserve"> of a </w:t>
      </w:r>
      <w:r w:rsidR="00885938">
        <w:rPr>
          <w:rFonts w:cs="Times New Roman"/>
          <w:i/>
          <w:szCs w:val="24"/>
        </w:rPr>
        <w:t xml:space="preserve">Cryptococcus </w:t>
      </w:r>
      <w:proofErr w:type="spellStart"/>
      <w:r w:rsidR="00885938">
        <w:rPr>
          <w:rFonts w:cs="Times New Roman"/>
          <w:i/>
          <w:szCs w:val="24"/>
        </w:rPr>
        <w:t>gattii</w:t>
      </w:r>
      <w:proofErr w:type="spellEnd"/>
      <w:r w:rsidR="001B6780">
        <w:rPr>
          <w:rFonts w:cs="Times New Roman"/>
          <w:i/>
          <w:szCs w:val="24"/>
        </w:rPr>
        <w:t xml:space="preserve"> </w:t>
      </w:r>
      <w:r w:rsidR="001B6780">
        <w:rPr>
          <w:rFonts w:cs="Times New Roman"/>
          <w:szCs w:val="24"/>
        </w:rPr>
        <w:t xml:space="preserve">strain that caused disease in immunocompetent individuals </w:t>
      </w:r>
      <w:r w:rsidR="00D91599">
        <w:rPr>
          <w:rFonts w:cs="Times New Roman"/>
          <w:szCs w:val="24"/>
        </w:rPr>
        <w:fldChar w:fldCharType="begin"/>
      </w:r>
      <w:r w:rsidR="00996F3E">
        <w:rPr>
          <w:rFonts w:cs="Times New Roman"/>
          <w:szCs w:val="24"/>
        </w:rPr>
        <w:instrText xml:space="preserve"> ADDIN ZOTERO_ITEM CSL_CITATION {"citationID":"1WwYEEsj","properties":{"formattedCitation":"[20]","plainCitation":"[20]","noteIndex":0},"citationItems":[{"id":26,"uris":["http://zotero.org/users/5329443/items/PLBF5UKS"],"uri":["http://zotero.org/users/5329443/items/PLBF5UKS"],"itemData":{"id":26,"type":"article-journal","abstract":"Highly virulent cells of the fungal pathogen Cryptococcus gattiigrow rapidly within phagocytes by stimulating the growth of neighbouring fungal cells. Here, Bielska et al. show that this effect is mediated by the release of fungal extracellular vesicles that can be taken up by infected macrophages.","container-title":"Nature Communications","DOI":"10.1038/s41467-018-03991-6","ISSN":"2041-1723","issue":"1","journalAbbreviation":"Nat. Commun.","language":"En","page":"1556","source":"www.nature.com","title":"Pathogen-derived extracellular vesicles mediate virulence in the fatal human pathogen Cryptococcus gattii","volume":"9","author":[{"family":"Bielska","given":"Ewa"},{"family":"Sisquella","given":"Marta Arch"},{"family":"Aldeieg","given":"Maha"},{"family":"Birch","given":"Charlotte"},{"family":"O’Donoghue","given":"Eloise J."},{"family":"May","given":"Robin C."}],"issued":{"date-parts":[["2018",4,19]]}}}],"schema":"https://github.com/citation-style-language/schema/raw/master/csl-citation.json"}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[20]</w:t>
      </w:r>
      <w:r w:rsidR="00D91599">
        <w:rPr>
          <w:rFonts w:cs="Times New Roman"/>
          <w:szCs w:val="24"/>
        </w:rPr>
        <w:fldChar w:fldCharType="end"/>
      </w:r>
      <w:r w:rsidR="001B6780">
        <w:rPr>
          <w:rFonts w:cs="Times New Roman"/>
          <w:i/>
          <w:szCs w:val="24"/>
        </w:rPr>
        <w:t xml:space="preserve">. </w:t>
      </w:r>
      <w:r w:rsidR="0002337A">
        <w:rPr>
          <w:rFonts w:cs="Times New Roman"/>
          <w:szCs w:val="24"/>
        </w:rPr>
        <w:t>Given the potential r</w:t>
      </w:r>
      <w:r w:rsidR="001B6780">
        <w:rPr>
          <w:rFonts w:cs="Times New Roman"/>
          <w:szCs w:val="24"/>
        </w:rPr>
        <w:t>oles for EVs in host-pathogen interactions</w:t>
      </w:r>
      <w:r w:rsidR="0002337A">
        <w:rPr>
          <w:rFonts w:cs="Times New Roman"/>
          <w:szCs w:val="24"/>
        </w:rPr>
        <w:t>, there is significant</w:t>
      </w:r>
      <w:r w:rsidR="001B6780">
        <w:rPr>
          <w:rFonts w:cs="Times New Roman"/>
          <w:szCs w:val="24"/>
        </w:rPr>
        <w:t xml:space="preserve"> motivation to better understand the biology of fungal EVs.</w:t>
      </w:r>
    </w:p>
    <w:p w14:paraId="6B7E9B2C" w14:textId="7521FC44" w:rsidR="00DA1C13" w:rsidRDefault="00DA1C13" w:rsidP="00B94229">
      <w:pPr>
        <w:spacing w:line="480" w:lineRule="auto"/>
        <w:rPr>
          <w:rFonts w:cs="Times New Roman"/>
          <w:szCs w:val="24"/>
        </w:rPr>
      </w:pPr>
      <w:r>
        <w:rPr>
          <w:rFonts w:cs="Times New Roman"/>
          <w:i/>
          <w:szCs w:val="24"/>
        </w:rPr>
        <w:t xml:space="preserve">C. albicans </w:t>
      </w:r>
      <w:r>
        <w:rPr>
          <w:rFonts w:cs="Times New Roman"/>
          <w:szCs w:val="24"/>
        </w:rPr>
        <w:t xml:space="preserve">EVs are typical of fungal EVs. They contain proteins, lipids, nucleic acids and carbohydrates </w:t>
      </w:r>
      <w:r w:rsidR="00D91599">
        <w:rPr>
          <w:rFonts w:cs="Times New Roman"/>
          <w:szCs w:val="24"/>
        </w:rPr>
        <w:fldChar w:fldCharType="begin"/>
      </w:r>
      <w:r w:rsidR="00996F3E">
        <w:rPr>
          <w:rFonts w:cs="Times New Roman"/>
          <w:szCs w:val="24"/>
        </w:rPr>
        <w:instrText xml:space="preserve"> ADDIN ZOTERO_ITEM CSL_CITATION {"citationID":"a74vV3j0","properties":{"formattedCitation":"[23, 24, 27, 31, 32]","plainCitation":"[23, 24, 27, 31, 32]","noteIndex":0},"citationItems":[{"id":309,"uris":["http://zotero.org/users/5329443/items/8YSUFVKB"],"uri":["http://zotero.org/users/5329443/items/8YSUFVKB"],"itemData":{"id":309,"type":"article-journal","abstract":"Microbial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222,"uris":["http://zotero.org/users/5329443/items/JEAX8UZ6"],"uri":["http://zotero.org/users/5329443/items/JEAX8UZ6"],"itemData":{"id":222,"type":"article-journal","abstract":"Extracellular vesicles (EVs) play an important role in the biology of various organisms, including fungi, in which they are required for the trafficking of molecules across the cell wall. Fungal EVs contain a complex combination of macromolecules, including proteins, lipids and glycans. In this work, we aimed to describe and characterize RNA in EV preparations from the human pathogens Cryptococcus neoformans, Paracoccidiodes brasiliensis and Candida albicans, and from the model yeast Saccharomyces cerevisiae. The EV RNA content consisted mostly of molecules less than 250 nt long and the reads obtained aligned with intergenic and intronic regions or specific positions within the mRNA. We identified 114 ncRNAs, among them, six small nucleolar (snoRNA), two small nuclear (snRNA), two ribosomal (rRNA) and one transfer (tRNA) common to all the species considered, together with 20 sequences with features consistent with miRNAs. We also observed some copurified mRNAs, as suggested by reads covering entire transcripts, including those involved in vesicle-mediated transport and metabolic pathways. We characterized for the first time RNA molecules present in EVs produced by fungi. Our results suggest that RNA-containing vesicles may be determinant for various biological processes, including cell communication and pathogenesis.","container-title":"Scientific Reports","DOI":"10.1038/srep07763","ISSN":"2045-2322","journalAbbreviation":"Sci. Rep.","language":"en","page":"7763","source":"www.nature.com","title":"Extracellular vesicle-mediated export of fungal RNA","volume":"5","author":[{"family":"Silva","given":"Roberta Peres","non-dropping-particle":"da"},{"family":"Puccia","given":"Rosana"},{"family":"Rodrigues","given":"Marcio L."},{"family":"Oliveira","given":"Débora L."},{"family":"Joffe","given":"Luna S."},{"family":"César","given":"Gabriele V."},{"family":"Nimrichter","given":"Leonardo"},{"family":"Goldenberg","given":"Samuel"},{"family":"Alves","given":"Lysangela R."}],"issued":{"date-parts":[["2015",1,14]]}}},{"id":171,"uris":["http://zotero.org/users/5329443/items/NZJTETXU"],"uri":["http://zotero.org/users/5329443/items/NZJTETXU"],"itemData":{"id":171,"type":"article-journal","abstract":"The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id":4,"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[23, 24, 27, 31, 32]</w:t>
      </w:r>
      <w:r w:rsidR="00D91599">
        <w:rPr>
          <w:rFonts w:cs="Times New Roman"/>
          <w:szCs w:val="24"/>
        </w:rPr>
        <w:fldChar w:fldCharType="end"/>
      </w:r>
      <w:r>
        <w:rPr>
          <w:rFonts w:cs="Times New Roman"/>
          <w:szCs w:val="24"/>
        </w:rPr>
        <w:t xml:space="preserve">. </w:t>
      </w:r>
      <w:r w:rsidR="0036726F">
        <w:rPr>
          <w:rFonts w:cs="Times New Roman"/>
          <w:szCs w:val="24"/>
        </w:rPr>
        <w:t xml:space="preserve">Activation of murine </w:t>
      </w:r>
      <w:r>
        <w:rPr>
          <w:rFonts w:cs="Times New Roman"/>
          <w:szCs w:val="24"/>
        </w:rPr>
        <w:t xml:space="preserve">macrophages and dendritic cells by EVs from </w:t>
      </w:r>
      <w:r>
        <w:rPr>
          <w:rFonts w:cs="Times New Roman"/>
          <w:i/>
          <w:szCs w:val="24"/>
        </w:rPr>
        <w:t>C. albicans</w:t>
      </w:r>
      <w:r w:rsidR="0036726F">
        <w:rPr>
          <w:rFonts w:cs="Times New Roman"/>
          <w:i/>
          <w:szCs w:val="24"/>
        </w:rPr>
        <w:t xml:space="preserve"> </w:t>
      </w:r>
      <w:r w:rsidR="0036726F">
        <w:rPr>
          <w:rFonts w:cs="Times New Roman"/>
          <w:szCs w:val="24"/>
        </w:rPr>
        <w:t>indicate</w:t>
      </w:r>
      <w:r w:rsidR="001E31D0">
        <w:rPr>
          <w:rFonts w:cs="Times New Roman"/>
          <w:szCs w:val="24"/>
        </w:rPr>
        <w:t>s</w:t>
      </w:r>
      <w:r w:rsidR="0036726F">
        <w:rPr>
          <w:rFonts w:cs="Times New Roman"/>
          <w:szCs w:val="24"/>
        </w:rPr>
        <w:t xml:space="preserve"> a potential role for EVs in modulating the innate immune response to the fungus</w:t>
      </w:r>
      <w:r w:rsidR="00D91599">
        <w:rPr>
          <w:rFonts w:cs="Times New Roman"/>
          <w:szCs w:val="24"/>
        </w:rPr>
        <w:t xml:space="preserve"> </w:t>
      </w:r>
      <w:r w:rsidR="00D91599">
        <w:rPr>
          <w:rFonts w:cs="Times New Roman"/>
          <w:szCs w:val="24"/>
        </w:rPr>
        <w:fldChar w:fldCharType="begin"/>
      </w:r>
      <w:r w:rsidR="00996F3E">
        <w:rPr>
          <w:rFonts w:cs="Times New Roman"/>
          <w:szCs w:val="24"/>
        </w:rPr>
        <w:instrText xml:space="preserve"> ADDIN ZOTERO_ITEM CSL_CITATION {"citationID":"2VikYSPL","properties":{"formattedCitation":"[23, 24]","plainCitation":"[23, 24]","noteIndex":0},"citationItems":[{"id":309,"uris":["http://zotero.org/users/5329443/items/8YSUFVKB"],"uri":["http://zotero.org/users/5329443/items/8YSUFVKB"],"itemData":{"id":309,"type":"article-journal","abstract":"Microbial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[23, 24]</w:t>
      </w:r>
      <w:r w:rsidR="00D91599">
        <w:rPr>
          <w:rFonts w:cs="Times New Roman"/>
          <w:szCs w:val="24"/>
        </w:rPr>
        <w:fldChar w:fldCharType="end"/>
      </w:r>
      <w:r w:rsidR="0036726F">
        <w:rPr>
          <w:rFonts w:cs="Times New Roman"/>
          <w:szCs w:val="24"/>
        </w:rPr>
        <w:t xml:space="preserve">. Formation of biofilms is a critical component of </w:t>
      </w:r>
      <w:r w:rsidR="0036726F">
        <w:rPr>
          <w:rFonts w:cs="Times New Roman"/>
          <w:i/>
          <w:szCs w:val="24"/>
        </w:rPr>
        <w:t xml:space="preserve">C. albicans </w:t>
      </w:r>
      <w:r w:rsidR="0036726F">
        <w:rPr>
          <w:rFonts w:cs="Times New Roman"/>
          <w:szCs w:val="24"/>
        </w:rPr>
        <w:t xml:space="preserve">pathogenesis </w:t>
      </w:r>
      <w:r w:rsidR="00D91599">
        <w:rPr>
          <w:rFonts w:cs="Times New Roman"/>
          <w:szCs w:val="24"/>
        </w:rPr>
        <w:fldChar w:fldCharType="begin"/>
      </w:r>
      <w:r w:rsidR="00996F3E">
        <w:rPr>
          <w:rFonts w:cs="Times New Roman"/>
          <w:szCs w:val="24"/>
        </w:rPr>
        <w:instrText xml:space="preserve"> ADDIN ZOTERO_ITEM CSL_CITATION {"citationID":"wbEJNPAm","properties":{"formattedCitation":"[33]","plainCitation":"[33]","noteIndex":0},"citationItems":[{"id":142,"uris":["http://zotero.org/users/5329443/items/NHKE2FYT"],"uri":["http://zotero.org/users/5329443/items/NHKE2FYT"],"itemData":{"id":142,"type":"article-journal","abstract":"In humans, microbial cells (including bacteria, archaea, and fungi) greatly outnumber host cells. Candida albicans is the most prevalent fungal species of the human microbiota; this species asymptomatically colonizes many areas of the body, particularly the gastrointestinal and genitourinary tracts of healthy individuals. Alterations in host immunity, stress, resident microbiota, and other factors can lead to C. albicans overgrowth, causing a wide range of infections, from superficial mucosal to hematogenously disseminated candidiasis. To date, most studies of C. albicans have been carried out in suspension cultures; however, the medical impact of C. albicans (like that of many other microorganisms) depends on its ability to thrive as a biofilm, a closely packed community of cells. Biofilms are notorious for forming on implanted medical devices, including catheters, pacemakers, dentures, and prosthetic joints, which provide a surface and sanctuary for biofilm growth. C. albicans biofilms are intrinsically resistant to conventional antifungal therapeutics, the host immune system, and other environmental perturbations, making biofilm-based infections a significant clinical challenge. Here, we review our current knowledge of biofilms formed by C. albicans and closely related fungal species.","container-title":"Annual Review of Microbiology","DOI":"10.1146/annurev-micro-091014-104330","ISSN":"0066-4227","issue":"1","journalAbbreviation":"Annu. Rev. Microbiol.","page":"71-92","source":"annualreviews.org (Atypon)","title":"Candida albicans Biofilms and Human Disease","volume":"69","author":[{"family":"Nobile","given":"Clarissa J."},{"family":"Johnson","given":"Alexander D."}],"issued":{"date-parts":[["2015",10,15]]}}}],"schema":"https://github.com/citation-style-language/schema/raw/master/csl-citation.json"}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[33]</w:t>
      </w:r>
      <w:r w:rsidR="00D91599">
        <w:rPr>
          <w:rFonts w:cs="Times New Roman"/>
          <w:szCs w:val="24"/>
        </w:rPr>
        <w:fldChar w:fldCharType="end"/>
      </w:r>
      <w:r w:rsidR="00D91599">
        <w:rPr>
          <w:rFonts w:cs="Times New Roman"/>
          <w:szCs w:val="24"/>
        </w:rPr>
        <w:t xml:space="preserve"> </w:t>
      </w:r>
      <w:r w:rsidR="0036726F">
        <w:rPr>
          <w:rFonts w:cs="Times New Roman"/>
          <w:szCs w:val="24"/>
        </w:rPr>
        <w:t xml:space="preserve">and the biofilm matrix provides a protective layer for the fungus against antifungal drugs </w:t>
      </w:r>
      <w:r w:rsidR="00D91599">
        <w:rPr>
          <w:rFonts w:cs="Times New Roman"/>
          <w:szCs w:val="24"/>
        </w:rPr>
        <w:fldChar w:fldCharType="begin"/>
      </w:r>
      <w:r w:rsidR="00996F3E">
        <w:rPr>
          <w:rFonts w:cs="Times New Roman"/>
          <w:szCs w:val="24"/>
        </w:rPr>
        <w:instrText xml:space="preserve"> ADDIN ZOTERO_ITEM CSL_CITATION {"citationID":"oJK0cbEz","properties":{"formattedCitation":"[34]","plainCitation":"[34]","noteIndex":0},"citationItems":[{"id":219,"uris":["http://zotero.org/users/5329443/items/N4IPE5UI"],"uri":["http://zotero.org/users/5329443/items/N4IPE5UI"],"itemData":{"id":219,"type":"article-journal","abstract":"Extracellular polysaccharides are key constituents of the biofilm matrix of many microorganisms. One critical carbohydrate component of Candida albicans biofilms, β-1,3 glucan, has been linked to biofilm protection from antifungal agents. In this study, we identify three glucan modification enzymes that function to deliver glucan from the cell to the extracellular matrix. These enzymes include two predicted glucan transferases and an exo-glucanase, encoded by BGL2, PHR1, and XOG1, respectively. We show that the enzymes are crucial for both delivery of β-1,3 glucan to the biofilm matrix and for accumulation of mature matrix biomass. The enzymes do not appear to impact cell wall glucan content of biofilm cells, nor are they necessary for filamentation or biofilm formation. We demonstrate that mutants lacking these genes exhibit enhanced susceptibility to the commonly used antifungal, fluconazole, during biofilm growth only. Transcriptional analysis and biofilm phenotypes of strains with multiple mutations suggest that these enzymes act in a complementary fashion to distribute matrix downstream of the primary β-1,3 glucan synthase encoded by FKS1. Furthermore, our observations suggest that this matrix delivery pathway works independently from the C. albicans ZAP1 matrix formation regulatory pathway. These glucan modification enzymes appear to play a biofilm-specific role in mediating the delivery and organization of mature biofilm matrix. We propose that the discovery of inhibitors for these enzymes would provide promising anti-biofilm therapeutics.","container-title":"PLOS Pathogens","DOI":"10.1371/journal.ppat.1002848","ISSN":"1553-7374","issue":"8","journalAbbreviation":"PLOS Pathogens","language":"en","page":"e1002848","source":"PLoS Journals","title":"A Candida Biofilm-Induced Pathway for Matrix Glucan Delivery: Implications for Drug Resistance","title-short":"A Candida Biofilm-Induced Pathway for Matrix Glucan Delivery","volume":"8","author":[{"family":"Taff","given":"Heather T."},{"family":"Nett","given":"Jeniel E."},{"family":"Zarnowski","given":"Robert"},{"family":"Ross","given":"Kelly M."},{"family":"Sanchez","given":"Hiram"},{"family":"Cain","given":"Mike T."},{"family":"Hamaker","given":"Jessica"},{"family":"Mitchell","given":"Aaron P."},{"family":"Andes","given":"David R."}],"issued":{"date-parts":[["2012",8,2]]}},"locator":"201"}],"schema":"https://github.com/citation-style-language/schema/raw/master/csl-citation.json"}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[34]</w:t>
      </w:r>
      <w:r w:rsidR="00D91599">
        <w:rPr>
          <w:rFonts w:cs="Times New Roman"/>
          <w:szCs w:val="24"/>
        </w:rPr>
        <w:fldChar w:fldCharType="end"/>
      </w:r>
      <w:r w:rsidR="0036726F">
        <w:rPr>
          <w:rFonts w:cs="Times New Roman"/>
          <w:szCs w:val="24"/>
        </w:rPr>
        <w:t xml:space="preserve">. </w:t>
      </w:r>
      <w:r w:rsidR="002E4DC6">
        <w:rPr>
          <w:rFonts w:cs="Times New Roman"/>
          <w:szCs w:val="24"/>
        </w:rPr>
        <w:t>The c</w:t>
      </w:r>
      <w:r w:rsidR="0036726F">
        <w:rPr>
          <w:rFonts w:cs="Times New Roman"/>
          <w:szCs w:val="24"/>
        </w:rPr>
        <w:t xml:space="preserve">argo of EVs </w:t>
      </w:r>
      <w:r w:rsidR="008867E5">
        <w:rPr>
          <w:rFonts w:cs="Times New Roman"/>
          <w:szCs w:val="24"/>
        </w:rPr>
        <w:t xml:space="preserve">produced by </w:t>
      </w:r>
      <w:r w:rsidR="0036726F">
        <w:rPr>
          <w:rFonts w:cs="Times New Roman"/>
          <w:i/>
          <w:szCs w:val="24"/>
        </w:rPr>
        <w:t xml:space="preserve">C. albicans </w:t>
      </w:r>
      <w:r w:rsidR="0036726F">
        <w:rPr>
          <w:rFonts w:cs="Times New Roman"/>
          <w:szCs w:val="24"/>
        </w:rPr>
        <w:t>biofilms include</w:t>
      </w:r>
      <w:r w:rsidR="001E31D0">
        <w:rPr>
          <w:rFonts w:cs="Times New Roman"/>
          <w:szCs w:val="24"/>
        </w:rPr>
        <w:t>s</w:t>
      </w:r>
      <w:r w:rsidR="0036726F">
        <w:rPr>
          <w:rFonts w:cs="Times New Roman"/>
          <w:szCs w:val="24"/>
        </w:rPr>
        <w:t xml:space="preserve"> key proteins and carbohydrates for biofilm biogenesis, making EVs crucial contributors to the establishment of biofilms </w:t>
      </w:r>
      <w:r w:rsidR="00D91599">
        <w:rPr>
          <w:rFonts w:cs="Times New Roman"/>
          <w:szCs w:val="24"/>
        </w:rPr>
        <w:fldChar w:fldCharType="begin"/>
      </w:r>
      <w:r w:rsidR="00996F3E">
        <w:rPr>
          <w:rFonts w:cs="Times New Roman"/>
          <w:szCs w:val="24"/>
        </w:rPr>
        <w:instrText xml:space="preserve"> ADDIN ZOTERO_ITEM CSL_CITATION {"citationID":"d4IgfUGQ","properties":{"formattedCitation":"[32]","plainCitation":"[32]","noteIndex":0},"citationItems":[{"id":4,"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[32]</w:t>
      </w:r>
      <w:r w:rsidR="00D91599">
        <w:rPr>
          <w:rFonts w:cs="Times New Roman"/>
          <w:szCs w:val="24"/>
        </w:rPr>
        <w:fldChar w:fldCharType="end"/>
      </w:r>
      <w:r w:rsidR="0036726F">
        <w:rPr>
          <w:rFonts w:cs="Times New Roman"/>
          <w:szCs w:val="24"/>
        </w:rPr>
        <w:t>. Furthermore</w:t>
      </w:r>
      <w:r w:rsidR="00D76C5B">
        <w:rPr>
          <w:rFonts w:cs="Times New Roman"/>
          <w:szCs w:val="24"/>
        </w:rPr>
        <w:t>,</w:t>
      </w:r>
      <w:r w:rsidR="0036726F">
        <w:rPr>
          <w:rFonts w:cs="Times New Roman"/>
          <w:szCs w:val="24"/>
        </w:rPr>
        <w:t xml:space="preserve"> “add-back” of EVs from wildtype biofilms restore</w:t>
      </w:r>
      <w:r w:rsidR="001E31D0">
        <w:rPr>
          <w:rFonts w:cs="Times New Roman"/>
          <w:szCs w:val="24"/>
        </w:rPr>
        <w:t>d</w:t>
      </w:r>
      <w:r w:rsidR="0036726F">
        <w:rPr>
          <w:rFonts w:cs="Times New Roman"/>
          <w:szCs w:val="24"/>
        </w:rPr>
        <w:t xml:space="preserve"> the loss of azole resistance in</w:t>
      </w:r>
      <w:r w:rsidR="00D76C5B">
        <w:rPr>
          <w:rFonts w:cs="Times New Roman"/>
          <w:szCs w:val="24"/>
        </w:rPr>
        <w:t xml:space="preserve"> biofilms formed by</w:t>
      </w:r>
      <w:r w:rsidR="0036726F">
        <w:rPr>
          <w:rFonts w:cs="Times New Roman"/>
          <w:szCs w:val="24"/>
        </w:rPr>
        <w:t xml:space="preserve"> strains with deletions in genes encoding important enzymes for matrix generation</w:t>
      </w:r>
      <w:r w:rsidR="00D76C5B">
        <w:rPr>
          <w:rFonts w:cs="Times New Roman"/>
          <w:szCs w:val="24"/>
        </w:rPr>
        <w:t xml:space="preserve"> </w:t>
      </w:r>
      <w:r w:rsidR="00D91599">
        <w:rPr>
          <w:rFonts w:cs="Times New Roman"/>
          <w:szCs w:val="24"/>
        </w:rPr>
        <w:fldChar w:fldCharType="begin"/>
      </w:r>
      <w:r w:rsidR="00996F3E">
        <w:rPr>
          <w:rFonts w:cs="Times New Roman"/>
          <w:szCs w:val="24"/>
        </w:rPr>
        <w:instrText xml:space="preserve"> ADDIN ZOTERO_ITEM CSL_CITATION {"citationID":"D9YN3xet","properties":{"formattedCitation":"[32]","plainCitation":"[32]","noteIndex":0},"citationItems":[{"id":4,"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[32]</w:t>
      </w:r>
      <w:r w:rsidR="00D91599">
        <w:rPr>
          <w:rFonts w:cs="Times New Roman"/>
          <w:szCs w:val="24"/>
        </w:rPr>
        <w:fldChar w:fldCharType="end"/>
      </w:r>
      <w:r w:rsidR="002E4DC6">
        <w:rPr>
          <w:rFonts w:cs="Times New Roman"/>
          <w:szCs w:val="24"/>
        </w:rPr>
        <w:t xml:space="preserve">. That is, </w:t>
      </w:r>
      <w:r w:rsidR="00D76C5B">
        <w:rPr>
          <w:rFonts w:cs="Times New Roman"/>
          <w:szCs w:val="24"/>
        </w:rPr>
        <w:t>EVs also function in antifungal drug resistance.</w:t>
      </w:r>
    </w:p>
    <w:p w14:paraId="7313E623" w14:textId="5E5766FD" w:rsidR="001B7C16" w:rsidRPr="001B7C16" w:rsidRDefault="00663278" w:rsidP="00B94229">
      <w:pPr>
        <w:spacing w:line="480" w:lineRule="auto"/>
        <w:rPr>
          <w:rFonts w:cs="Times New Roman"/>
          <w:szCs w:val="24"/>
        </w:rPr>
      </w:pPr>
      <w:r>
        <w:rPr>
          <w:rFonts w:cs="Times New Roman"/>
          <w:szCs w:val="24"/>
        </w:rPr>
        <w:t>The t</w:t>
      </w:r>
      <w:r w:rsidR="001B6780">
        <w:rPr>
          <w:rFonts w:cs="Times New Roman"/>
          <w:szCs w:val="24"/>
        </w:rPr>
        <w:t xml:space="preserve">ools and techniques for the study of fungal EVs </w:t>
      </w:r>
      <w:r w:rsidR="002E4DC6">
        <w:rPr>
          <w:rFonts w:cs="Times New Roman"/>
          <w:szCs w:val="24"/>
        </w:rPr>
        <w:t>have been</w:t>
      </w:r>
      <w:r w:rsidR="001B6780">
        <w:rPr>
          <w:rFonts w:cs="Times New Roman"/>
          <w:szCs w:val="24"/>
        </w:rPr>
        <w:t xml:space="preserve"> adapted from </w:t>
      </w:r>
      <w:r>
        <w:rPr>
          <w:rFonts w:cs="Times New Roman"/>
          <w:szCs w:val="24"/>
        </w:rPr>
        <w:t xml:space="preserve">those </w:t>
      </w:r>
      <w:r w:rsidR="001B6780">
        <w:rPr>
          <w:rFonts w:cs="Times New Roman"/>
          <w:szCs w:val="24"/>
        </w:rPr>
        <w:t xml:space="preserve">established </w:t>
      </w:r>
      <w:r w:rsidR="002E4DC6">
        <w:rPr>
          <w:rFonts w:cs="Times New Roman"/>
          <w:szCs w:val="24"/>
        </w:rPr>
        <w:t>for</w:t>
      </w:r>
      <w:r w:rsidR="001B6780">
        <w:rPr>
          <w:rFonts w:cs="Times New Roman"/>
          <w:szCs w:val="24"/>
        </w:rPr>
        <w:t xml:space="preserve"> mammalian systems</w:t>
      </w:r>
      <w:r w:rsidR="001E31D0">
        <w:rPr>
          <w:rFonts w:cs="Times New Roman"/>
          <w:szCs w:val="24"/>
        </w:rPr>
        <w:t>, where EVs are most intensively studied</w:t>
      </w:r>
      <w:r w:rsidR="001B6780">
        <w:rPr>
          <w:rFonts w:cs="Times New Roman"/>
          <w:szCs w:val="24"/>
        </w:rPr>
        <w:t>. Many of the cutting-edge experimental techniques for isolation, tracking</w:t>
      </w:r>
      <w:r>
        <w:rPr>
          <w:rFonts w:cs="Times New Roman"/>
          <w:szCs w:val="24"/>
        </w:rPr>
        <w:t>,</w:t>
      </w:r>
      <w:r w:rsidR="001B6780">
        <w:rPr>
          <w:rFonts w:cs="Times New Roman"/>
          <w:szCs w:val="24"/>
        </w:rPr>
        <w:t xml:space="preserve"> and analysis of </w:t>
      </w:r>
      <w:r w:rsidR="001E31D0">
        <w:rPr>
          <w:rFonts w:cs="Times New Roman"/>
          <w:szCs w:val="24"/>
        </w:rPr>
        <w:t xml:space="preserve">mammalian </w:t>
      </w:r>
      <w:r w:rsidR="001B6780">
        <w:rPr>
          <w:rFonts w:cs="Times New Roman"/>
          <w:szCs w:val="24"/>
        </w:rPr>
        <w:t>EVs are dependent on protein markers</w:t>
      </w:r>
      <w:r w:rsidR="00CD1865">
        <w:rPr>
          <w:rFonts w:cs="Times New Roman"/>
          <w:szCs w:val="24"/>
        </w:rPr>
        <w:t xml:space="preserve"> </w:t>
      </w:r>
      <w:r w:rsidR="00D91599">
        <w:rPr>
          <w:rFonts w:cs="Times New Roman"/>
          <w:szCs w:val="24"/>
        </w:rPr>
        <w:fldChar w:fldCharType="begin"/>
      </w:r>
      <w:r w:rsidR="00996F3E">
        <w:rPr>
          <w:rFonts w:cs="Times New Roman"/>
          <w:szCs w:val="24"/>
        </w:rPr>
        <w:instrText xml:space="preserve"> ADDIN ZOTERO_ITEM CSL_CITATION {"citationID":"ajCDiYQl","properties":{"formattedCitation":"[35]","plainCitation":"[35]","noteIndex":0},"citationItems":[{"id":98,"uris":["http://zotero.org/users/5329443/items/SFH6YFA3"],"uri":["http://zotero.org/users/5329443/items/SFH6YFA3"],"itemData":{"id":98,"type":"article-journal","abstract":"Secreted membrane-enclosed vesicles, collectively called extracellular vesicles (EVs), which include exosomes, ectosomes, microvesicles, microparticles, apoptotic bodies and other EV subsets, encompass a very rapidly growing scientific field in biology and medicine. Importantly, it is currently technically challenging to obtain a totally pure EV fraction free from non-vesicular components for functional studies, and therefore there is a need to establish guidelines for analyses of these vesicles and reporting of scientific studies on EV biology. Here, the International Society for Extracellular Vesicles (ISEV) provides researchers with a minimal set of biochemical, biophysical and functional standards that should be used to attribute any specific biological cargo or functions to EVs.","container-title":"Journal of Extracellular Vesicles","DOI":"10.3402/jev.v3.26913","ISSN":"null","issue":"1","journalAbbreviation":"J. Extracell. Vesicles","page":"26913","source":"Taylor and Francis+NEJM","title":"Minimal experimental requirements for definition of extracellular vesicles and their functions: a position statement from the International Society for Extracellular Vesicles","title-short":"Minimal experimental requirements for definition of extracellular vesicles and their functions","volume":"3","author":[{"family":"Lötvall","given":"Jan"},{"family":"Hill","given":"Andrew F."},{"family":"Hochberg","given":"Fred"},{"family":"Buzás","given":"Edit I."},{"family":"Vizio","given":"Dolores Di"},{"family":"Gardiner","given":"Christopher"},{"family":"Gho","given":"Yong Song"},{"family":"Kurochkin","given":"Igor V."},{"family":"Mathivanan","given":"Suresh"},{"family":"Quesenberry","given":"Peter"},{"family":"Sahoo","given":"Susmita"},{"family":"Tahara","given":"Hidetoshi"},{"family":"Wauben","given":"Marca H."},{"family":"Witwer","given":"Kenneth W."},{"family":"Théry","given":"Clotilde"}],"issued":{"date-parts":[["2014",1,1]]}}}],"schema":"https://github.com/citation-style-language/schema/raw/master/csl-citation.json"}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[35]</w:t>
      </w:r>
      <w:r w:rsidR="00D91599">
        <w:rPr>
          <w:rFonts w:cs="Times New Roman"/>
          <w:szCs w:val="24"/>
        </w:rPr>
        <w:fldChar w:fldCharType="end"/>
      </w:r>
      <w:r w:rsidR="001B6780">
        <w:rPr>
          <w:rFonts w:cs="Times New Roman"/>
          <w:szCs w:val="24"/>
        </w:rPr>
        <w:t xml:space="preserve">. </w:t>
      </w:r>
      <w:r w:rsidR="00CD1865">
        <w:rPr>
          <w:rFonts w:cs="Times New Roman"/>
          <w:szCs w:val="24"/>
        </w:rPr>
        <w:t>The</w:t>
      </w:r>
      <w:r w:rsidR="002E4DC6">
        <w:rPr>
          <w:rFonts w:cs="Times New Roman"/>
          <w:szCs w:val="24"/>
        </w:rPr>
        <w:t>y</w:t>
      </w:r>
      <w:r w:rsidR="00CD1865">
        <w:rPr>
          <w:rFonts w:cs="Times New Roman"/>
          <w:szCs w:val="24"/>
        </w:rPr>
        <w:t xml:space="preserve"> include </w:t>
      </w:r>
      <w:r w:rsidR="002E4DC6">
        <w:rPr>
          <w:rFonts w:cs="Times New Roman"/>
          <w:szCs w:val="24"/>
        </w:rPr>
        <w:t xml:space="preserve">identifying </w:t>
      </w:r>
      <w:r w:rsidR="00CD1865">
        <w:rPr>
          <w:rFonts w:cs="Times New Roman"/>
          <w:szCs w:val="24"/>
        </w:rPr>
        <w:t xml:space="preserve">fractions </w:t>
      </w:r>
      <w:r w:rsidR="002E4DC6">
        <w:rPr>
          <w:rFonts w:cs="Times New Roman"/>
          <w:szCs w:val="24"/>
        </w:rPr>
        <w:t xml:space="preserve">containing EVs </w:t>
      </w:r>
      <w:r w:rsidR="00CD1865">
        <w:rPr>
          <w:rFonts w:cs="Times New Roman"/>
          <w:szCs w:val="24"/>
        </w:rPr>
        <w:t xml:space="preserve">after density gradient centrifugation </w:t>
      </w:r>
      <w:r w:rsidR="00D91599">
        <w:rPr>
          <w:rFonts w:cs="Times New Roman"/>
          <w:szCs w:val="24"/>
        </w:rPr>
        <w:fldChar w:fldCharType="begin"/>
      </w:r>
      <w:r w:rsidR="00996F3E">
        <w:rPr>
          <w:rFonts w:cs="Times New Roman"/>
          <w:szCs w:val="24"/>
        </w:rPr>
        <w:instrText xml:space="preserve"> ADDIN ZOTERO_ITEM CSL_CITATION {"citationID":"J9XyGpN3","properties":{"formattedCitation":"[36]","plainCitation":"[36]","noteIndex":0},"citationItems":[{"id":153,"uris":["http://zotero.org/users/5329443/items/7TTCE6T4"],"uri":["http://zotero.org/users/5329443/items/7TTCE6T4"],"itemData":{"id":153,"type":"chapter","abstract":"Exosomes are 40–150 nm extracellular vesicles that are released from a multitude of cell types, and perform diverse cellular functions including intercellular communication, antigen presentation, and transfer of tumorigenic proteins, mRNA and miRNA. Exosomes are important regulators of the cellular niche, and their altered characteristics in many diseases, such as cancer, suggest their importance for diagnostic and therapeutic applications, and as drug delivery vehicles. Exosomes have been purified from biological fluids and in vitro cell cultures using a variety of strategies and techniques. In this chapter, we reveal the protocol and key insights into the isolation, purification and characterization of exosomes, distinct from shed microvesicles and apoptotic blebs. Using the colorectal cancer cell line LIM1863 as a cell model, a comprehensive evaluation of exosome isolation methods including ultracentrifugation (UC-Exos), OptiPrep™ density-based separation (DG-Exos), and immunoaffinity capture using anti-EpCAM-coated magnetic beads (IAC-Exos) were examined. All exosome isolation methodologies contained 40–150 nm vesicles based on electron microscopy, and positive for exosome markers (Alix, TSG101, HSP70) based on immunoblotting. This protocol employed a proteomic profiling approach to characterize the protein composition of exosomes, and label-free spectral counting to evaluate the effectiveness of each method in exosome isolation. Based on the number of MS/MS spectra identified for exosome markers and proteins associated with their biogenesis, trafficking, and release, IAC-Exos was shown to be the most effective method to isolate exosomes. However, the use of density-based separation (DG-Exos) provides significant advantages for exosome isolation when the use of immunoaffinity capture is limited (due to antibody availability and suitability of exosome markers).","collection-title":"Methods in Molecular Biology","container-title":"Proteomic Profiling: Methods and Protocols","event-place":"New York, NY","ISBN":"978-1-4939-2550-6","language":"en","note":"DOI: 10.1007/978-1-4939-2550-6_15","page":"179-209","publisher":"Springer New York","publisher-place":"New York, NY","source":"Springer Link","title":"A Protocol for Exosome Isolation and Characterization: Evaluation of Ultracentrifugation, Density-Gradient Separation, and Immunoaffinity Capture Methods","title-short":"A Protocol for Exosome Isolation and Characterization","URL":"https://doi.org/10.1007/978-1-4939-2550-6_15","author":[{"family":"Greening","given":"David W."},{"family":"Xu","given":"Rong"},{"family":"Ji","given":"Hong"},{"family":"Tauro","given":"Bow J."},{"family":"Simpson","given":"Richard J."}],"editor":[{"family":"Posch","given":"Anton"}],"accessed":{"date-parts":[["2018",11,18]]},"issued":{"date-parts":[["2015"]]}}}],"schema":"https://github.com/citation-style-language/schema/raw/master/csl-citation.json"}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[36]</w:t>
      </w:r>
      <w:r w:rsidR="00D91599">
        <w:rPr>
          <w:rFonts w:cs="Times New Roman"/>
          <w:szCs w:val="24"/>
        </w:rPr>
        <w:fldChar w:fldCharType="end"/>
      </w:r>
      <w:r w:rsidR="00CD1865">
        <w:rPr>
          <w:rFonts w:cs="Times New Roman"/>
          <w:szCs w:val="24"/>
        </w:rPr>
        <w:t xml:space="preserve"> or size exclusion chromatography </w:t>
      </w:r>
      <w:r w:rsidR="00D91599">
        <w:rPr>
          <w:rFonts w:cs="Times New Roman"/>
          <w:szCs w:val="24"/>
        </w:rPr>
        <w:fldChar w:fldCharType="begin"/>
      </w:r>
      <w:r w:rsidR="00996F3E">
        <w:rPr>
          <w:rFonts w:cs="Times New Roman"/>
          <w:szCs w:val="24"/>
        </w:rPr>
        <w:instrText xml:space="preserve"> ADDIN ZOTERO_ITEM CSL_CITATION {"citationID":"KFs1Frhl","properties":{"formattedCitation":"[37]","plainCitation":"[37]","noteIndex":0},"citationItems":[{"id":217,"uris":["http://zotero.org/users/5329443/items/5QNSH8QP"],"uri":["http://zotero.org/users/5329443/items/5QNSH8QP"],"itemData":{"id":217,"type":"article-journal","abstract":"Extracellular vesicles (EVs) have become an attractive field among the scientific community. Yet, a major challenge is to define a consensus method for EVs isolation. Ultracentrifugation has been the most widely used methodology but rapid methods, including Size Exclusion Chromatography (SEC) and/or precipitating agents such as Polyethylene glycol (PEG) or PRotein Organic Solvent PRecipitation (PROSPR) have emerged. To evaluate the impact of these different methods on the resulting EV preparations, plasma EVs were isolated using SEC, PEG and PROSPR, and their total protein content, NTA and Cryo-electron microscopy profiles, and EV-markers were compared. Also, their effect on recipient cells was tested. Low protein content and Cryo-EM analysis showed that SEC removed most of the overabundant soluble plasma proteins, which were not removed using PEG and partially by PROSPR. Moreover, only SEC allowed the detection of the EV-markers CD9, CD63 and CD81, LGALS3BP and CD5L, suggesting a putative interference of the precipitating agents in the structure/composition of the EVs. Furthermore, PEG and PROSPR-based EV isolation resulted in reduced cell viability in vitro. These results stress that appropriate EV-isolation method should be considered depending on the forthcoming application of the purified EVs.","container-title":"Scientific Reports","DOI":"10.1038/srep33641","ISSN":"2045-2322","journalAbbreviation":"Sci. Rep.","language":"en","page":"33641","source":"www-nature-com.ez.library.latrobe.edu.au","title":"Size-Exclusion Chromatography-based isolation minimally alters Extracellular Vesicles’ characteristics compared to precipitating agents","volume":"6","author":[{"family":"Gámez-Valero","given":"Ana"},{"family":"Monguió-Tortajada","given":"Marta"},{"family":"Carreras-Planella","given":"Laura"},{"family":"Franquesa","given":"Marcel·la"},{"family":"Beyer","given":"Katrin"},{"family":"Borràs","given":"Francesc E."}],"issued":{"date-parts":[["2016",9,19]]}}}],"schema":"https://github.com/citation-style-language/schema/raw/master/csl-citation.json"}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[37]</w:t>
      </w:r>
      <w:r w:rsidR="00D91599">
        <w:rPr>
          <w:rFonts w:cs="Times New Roman"/>
          <w:szCs w:val="24"/>
        </w:rPr>
        <w:fldChar w:fldCharType="end"/>
      </w:r>
      <w:r w:rsidR="00CD1865">
        <w:rPr>
          <w:rFonts w:cs="Times New Roman"/>
          <w:szCs w:val="24"/>
        </w:rPr>
        <w:t>, purification</w:t>
      </w:r>
      <w:r>
        <w:rPr>
          <w:rFonts w:cs="Times New Roman"/>
          <w:szCs w:val="24"/>
        </w:rPr>
        <w:t xml:space="preserve"> of EVs</w:t>
      </w:r>
      <w:r w:rsidR="00CD1865">
        <w:rPr>
          <w:rFonts w:cs="Times New Roman"/>
          <w:szCs w:val="24"/>
        </w:rPr>
        <w:t xml:space="preserve"> via immunoaffinity capture </w:t>
      </w:r>
      <w:r w:rsidR="00DF38E7">
        <w:rPr>
          <w:rFonts w:cs="Times New Roman"/>
          <w:szCs w:val="24"/>
        </w:rPr>
        <w:fldChar w:fldCharType="begin"/>
      </w:r>
      <w:r w:rsidR="00996F3E">
        <w:rPr>
          <w:rFonts w:cs="Times New Roman"/>
          <w:szCs w:val="24"/>
        </w:rPr>
        <w:instrText xml:space="preserve"> ADDIN ZOTERO_ITEM CSL_CITATION {"citationID":"C6Tocxbj","properties":{"formattedCitation":"[38]","plainCitation":"[38]","noteIndex":0},"citationItems":[{"id":216,"uris":["http://zotero.org/users/5329443/items/CYSWXN9I"],"uri":["http://zotero.org/users/5329443/items/CYSWXN9I"],"itemData":{"id":216,"type":"chapter","abstract":"Exosomes are here defined as extracellular vesicles (EVs) in the approximate size range of 30–100 nm in diameter, and are observed in most body fluids containing typical exosomal markers such as CD9, CD63, and CD81. Potential subpopulations of exosomes can be captured by targeting these markers using magnetic beads. Magnetic beads are versatile tools for exosome isolation and downstream analysis. Here, we describe the workflow of immuno magnetic isolation and analysis of exosomes by flow cytometry, Western immunoblotting, and electron microscopy.","collection-title":"Methods in Molecular Biology","container-title":"RNA Interference: Challenges and Therapeutic Opportunities","event-place":"New York, NY","ISBN":"978-1-4939-1538-5","language":"en","note":"DOI: 10.1007/978-1-4939-1538-5_27","page":"465-481","publisher":"Springer New York","publisher-place":"New York, NY","source":"Springer Link","title":"Magnetic Bead-Based Isolation of Exosomes","URL":"https://doi.org/10.1007/978-1-4939-1538-5_27","author":[{"family":"Oksvold","given":"Morten P."},{"family":"Neurauter","given":"Axl"},{"family":"Pedersen","given":"Ketil W."}],"editor":[{"family":"Sioud","given":"Mouldy"}],"accessed":{"date-parts":[["2019",4,30]]},"issued":{"date-parts":[["2015"]]}}}],"schema":"https://github.com/citation-style-language/schema/raw/master/csl-citation.json"}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[38]</w:t>
      </w:r>
      <w:r w:rsidR="00DF38E7">
        <w:rPr>
          <w:rFonts w:cs="Times New Roman"/>
          <w:szCs w:val="24"/>
        </w:rPr>
        <w:fldChar w:fldCharType="end"/>
      </w:r>
      <w:r>
        <w:rPr>
          <w:rFonts w:cs="Times New Roman"/>
          <w:szCs w:val="24"/>
        </w:rPr>
        <w:t>,</w:t>
      </w:r>
      <w:r w:rsidR="00DA1C13">
        <w:rPr>
          <w:rFonts w:cs="Times New Roman"/>
          <w:szCs w:val="24"/>
        </w:rPr>
        <w:t xml:space="preserve"> and</w:t>
      </w:r>
      <w:r>
        <w:rPr>
          <w:rFonts w:cs="Times New Roman"/>
          <w:szCs w:val="24"/>
        </w:rPr>
        <w:t xml:space="preserve"> imaging of</w:t>
      </w:r>
      <w:r w:rsidR="00CD1865">
        <w:rPr>
          <w:rFonts w:cs="Times New Roman"/>
          <w:szCs w:val="24"/>
        </w:rPr>
        <w:t xml:space="preserve"> EV release</w:t>
      </w:r>
      <w:r>
        <w:rPr>
          <w:rFonts w:cs="Times New Roman"/>
          <w:szCs w:val="24"/>
        </w:rPr>
        <w:t xml:space="preserve"> and uptake</w:t>
      </w:r>
      <w:r w:rsidR="00CD1865">
        <w:rPr>
          <w:rFonts w:cs="Times New Roman"/>
          <w:szCs w:val="24"/>
        </w:rPr>
        <w:t xml:space="preserve"> </w:t>
      </w:r>
      <w:r w:rsidR="00DF38E7">
        <w:rPr>
          <w:rFonts w:cs="Times New Roman"/>
          <w:szCs w:val="24"/>
        </w:rPr>
        <w:fldChar w:fldCharType="begin"/>
      </w:r>
      <w:r w:rsidR="00996F3E">
        <w:rPr>
          <w:rFonts w:cs="Times New Roman"/>
          <w:szCs w:val="24"/>
        </w:rPr>
        <w:instrText xml:space="preserve"> ADDIN ZOTERO_ITEM CSL_CITATION {"citationID":"MD0ydFxb","properties":{"formattedCitation":"[39]","plainCitation":"[39]","noteIndex":0},"citationItems":[{"id":215,"uris":["http://zotero.org/users/5329443/items/8LSIPD7P"],"uri":["http://zotero.org/users/5329443/items/8LSIPD7P"],"itemData":{"id":215,"type":"article-journal","abstract":"Exosomes play an important role in cell-to-cell communication to promote tumor metastasis. In order to image the fate of cancer-cell-derived exosomes in orthotopic nude mouse models of breast cancer, we used green fluorescent protein (GFP)-tagged CD63, which is a general marker of exosomes. Breast cancer cells transferred their own exosomes to other cancer cells and normal lung tissue cells in culture. In orthotopic nude-mouse models, breast cancer cells secreted exosomes into the tumor microenvironment. Tumor-derived exosomes were incorporated into tumor-associated cells as well as circulating in the blood of mice with breast cancer metastases. These results suggest that tumor-derived exosomes may contribute to forming a niche to promote tumor growth and metastasis. Our results demonstrate the usefulness of GFP imaging to investigate the role of exosomes in cancer metastasis.","collection-title":"Exosomes; a key to delivering genetic materials","container-title":"Advanced Drug Delivery Reviews","DOI":"10.1016/j.addr.2012.08.007","ISSN":"0169-409X","issue":"3","journalAbbreviation":"Advanced Drug Delivery Reviews","page":"383-390","source":"ScienceDirect","title":"Imaging exosome transfer from breast cancer cells to stroma at metastatic sites in orthotopic nude-mouse models","volume":"65","author":[{"family":"Suetsugu","given":"Atsushi"},{"family":"Honma","given":"Kimi"},{"family":"Saji","given":"Shigetoyo"},{"family":"Moriwaki","given":"Hisataka"},{"family":"Ochiya","given":"Takahiro"},{"family":"Hoffman","given":"Robert M."}],"issued":{"date-parts":[["2013",3,1]]}}}],"schema":"https://github.com/citation-style-language/schema/raw/master/csl-citation.json"}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[39]</w:t>
      </w:r>
      <w:r w:rsidR="00DF38E7">
        <w:rPr>
          <w:rFonts w:cs="Times New Roman"/>
          <w:szCs w:val="24"/>
        </w:rPr>
        <w:fldChar w:fldCharType="end"/>
      </w:r>
      <w:r w:rsidR="00DA1C13">
        <w:rPr>
          <w:rFonts w:cs="Times New Roman"/>
          <w:szCs w:val="24"/>
        </w:rPr>
        <w:t>.</w:t>
      </w:r>
      <w:r w:rsidR="00D76C5B">
        <w:rPr>
          <w:rFonts w:cs="Times New Roman"/>
          <w:szCs w:val="24"/>
        </w:rPr>
        <w:t xml:space="preserve">  Unfortunately, proteomic analyses of fungal EVs ha</w:t>
      </w:r>
      <w:r w:rsidR="002E4DC6">
        <w:rPr>
          <w:rFonts w:cs="Times New Roman"/>
          <w:szCs w:val="24"/>
        </w:rPr>
        <w:t>ve</w:t>
      </w:r>
      <w:r w:rsidR="00D76C5B">
        <w:rPr>
          <w:rFonts w:cs="Times New Roman"/>
          <w:szCs w:val="24"/>
        </w:rPr>
        <w:t xml:space="preserve"> revealed that the markers </w:t>
      </w:r>
      <w:r w:rsidR="002E4DC6">
        <w:rPr>
          <w:rFonts w:cs="Times New Roman"/>
          <w:szCs w:val="24"/>
        </w:rPr>
        <w:t xml:space="preserve">that have been so useful </w:t>
      </w:r>
      <w:r w:rsidR="00D76C5B">
        <w:rPr>
          <w:rFonts w:cs="Times New Roman"/>
          <w:szCs w:val="24"/>
        </w:rPr>
        <w:t xml:space="preserve">for the </w:t>
      </w:r>
      <w:r w:rsidR="002E4DC6">
        <w:rPr>
          <w:rFonts w:cs="Times New Roman"/>
          <w:szCs w:val="24"/>
        </w:rPr>
        <w:t xml:space="preserve">isolation and </w:t>
      </w:r>
      <w:r w:rsidR="00D76C5B">
        <w:rPr>
          <w:rFonts w:cs="Times New Roman"/>
          <w:szCs w:val="24"/>
        </w:rPr>
        <w:t xml:space="preserve">study of mammalian EVs are not present in fungal EVs </w:t>
      </w:r>
      <w:r w:rsidR="00DF38E7">
        <w:rPr>
          <w:rFonts w:cs="Times New Roman"/>
          <w:szCs w:val="24"/>
        </w:rPr>
        <w:fldChar w:fldCharType="begin"/>
      </w:r>
      <w:r w:rsidR="00996F3E">
        <w:rPr>
          <w:rFonts w:cs="Times New Roman"/>
          <w:szCs w:val="24"/>
        </w:rPr>
        <w:instrText xml:space="preserve"> ADDIN ZOTERO_ITEM CSL_CITATION {"citationID":"bz4qv6fF","properties":{"formattedCitation":"[26]","plainCitation":"[26]","noteIndex":0},"citationItems":[{"id":242,"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[26]</w:t>
      </w:r>
      <w:r w:rsidR="00DF38E7">
        <w:rPr>
          <w:rFonts w:cs="Times New Roman"/>
          <w:szCs w:val="24"/>
        </w:rPr>
        <w:fldChar w:fldCharType="end"/>
      </w:r>
      <w:r w:rsidR="00D76C5B">
        <w:rPr>
          <w:rFonts w:cs="Times New Roman"/>
          <w:szCs w:val="24"/>
        </w:rPr>
        <w:t>.</w:t>
      </w:r>
      <w:r w:rsidR="00683DAF">
        <w:rPr>
          <w:rFonts w:cs="Times New Roman"/>
          <w:szCs w:val="24"/>
        </w:rPr>
        <w:t xml:space="preserve"> </w:t>
      </w:r>
      <w:r w:rsidR="00BC057A">
        <w:rPr>
          <w:rFonts w:cs="Times New Roman"/>
          <w:szCs w:val="24"/>
        </w:rPr>
        <w:t>Thus, there are</w:t>
      </w:r>
      <w:r w:rsidR="006D75E2">
        <w:rPr>
          <w:rFonts w:cs="Times New Roman"/>
          <w:szCs w:val="24"/>
        </w:rPr>
        <w:t xml:space="preserve"> differences in the protein cargo and possibly the biogenesis of EVs from fungi </w:t>
      </w:r>
      <w:r w:rsidR="00BC057A">
        <w:rPr>
          <w:rFonts w:cs="Times New Roman"/>
          <w:szCs w:val="24"/>
        </w:rPr>
        <w:t xml:space="preserve">and </w:t>
      </w:r>
      <w:r w:rsidR="006D75E2">
        <w:rPr>
          <w:rFonts w:cs="Times New Roman"/>
          <w:szCs w:val="24"/>
        </w:rPr>
        <w:t>mammalian cells</w:t>
      </w:r>
      <w:r w:rsidR="003A7B84">
        <w:rPr>
          <w:rFonts w:cs="Times New Roman"/>
          <w:szCs w:val="24"/>
        </w:rPr>
        <w:t>,</w:t>
      </w:r>
      <w:r w:rsidR="00BC057A">
        <w:rPr>
          <w:rFonts w:cs="Times New Roman"/>
          <w:szCs w:val="24"/>
        </w:rPr>
        <w:t xml:space="preserve"> and</w:t>
      </w:r>
      <w:r w:rsidR="003A7B84">
        <w:rPr>
          <w:rFonts w:cs="Times New Roman"/>
          <w:szCs w:val="24"/>
        </w:rPr>
        <w:t xml:space="preserve"> </w:t>
      </w:r>
      <w:r w:rsidR="003A7B84">
        <w:rPr>
          <w:rFonts w:cs="Times New Roman"/>
          <w:i/>
          <w:iCs/>
          <w:szCs w:val="24"/>
        </w:rPr>
        <w:t>de novo</w:t>
      </w:r>
      <w:r w:rsidR="003A7B84">
        <w:rPr>
          <w:rFonts w:cs="Times New Roman"/>
          <w:szCs w:val="24"/>
        </w:rPr>
        <w:t xml:space="preserve"> identification of</w:t>
      </w:r>
      <w:r w:rsidR="006D75E2">
        <w:rPr>
          <w:rFonts w:cs="Times New Roman"/>
          <w:szCs w:val="24"/>
        </w:rPr>
        <w:t xml:space="preserve"> fungal EV markers</w:t>
      </w:r>
      <w:r w:rsidR="003A7B84">
        <w:rPr>
          <w:rFonts w:cs="Times New Roman"/>
          <w:iCs/>
          <w:szCs w:val="24"/>
        </w:rPr>
        <w:t xml:space="preserve"> is essential</w:t>
      </w:r>
      <w:r w:rsidR="006D75E2">
        <w:rPr>
          <w:rFonts w:cs="Times New Roman"/>
          <w:szCs w:val="24"/>
        </w:rPr>
        <w:t xml:space="preserve">. </w:t>
      </w:r>
      <w:r w:rsidR="00683DAF" w:rsidRPr="0035672E">
        <w:rPr>
          <w:rFonts w:cs="Times New Roman"/>
          <w:szCs w:val="24"/>
        </w:rPr>
        <w:t>Inconsistencies</w:t>
      </w:r>
      <w:r w:rsidR="00683DAF">
        <w:rPr>
          <w:rFonts w:cs="Times New Roman"/>
          <w:szCs w:val="24"/>
        </w:rPr>
        <w:t xml:space="preserve"> between published data sets on the protein content of fungal EVs</w:t>
      </w:r>
      <w:r w:rsidR="00DF38E7">
        <w:rPr>
          <w:rFonts w:cs="Times New Roman"/>
          <w:szCs w:val="24"/>
        </w:rPr>
        <w:t xml:space="preserve"> </w:t>
      </w:r>
      <w:r w:rsidR="00DF38E7">
        <w:rPr>
          <w:rFonts w:cs="Times New Roman"/>
          <w:szCs w:val="24"/>
        </w:rPr>
        <w:fldChar w:fldCharType="begin"/>
      </w:r>
      <w:r w:rsidR="00996F3E">
        <w:rPr>
          <w:rFonts w:cs="Times New Roman"/>
          <w:szCs w:val="24"/>
        </w:rPr>
        <w:instrText xml:space="preserve"> ADDIN ZOTERO_ITEM CSL_CITATION {"citationID":"tylsAdsj","properties":{"formattedCitation":"[26]","plainCitation":"[26]","noteIndex":0},"citationItems":[{"id":242,"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[26]</w:t>
      </w:r>
      <w:r w:rsidR="00DF38E7">
        <w:rPr>
          <w:rFonts w:cs="Times New Roman"/>
          <w:szCs w:val="24"/>
        </w:rPr>
        <w:fldChar w:fldCharType="end"/>
      </w:r>
      <w:r w:rsidR="00DF38E7">
        <w:rPr>
          <w:rFonts w:cs="Times New Roman"/>
          <w:szCs w:val="24"/>
        </w:rPr>
        <w:t xml:space="preserve"> </w:t>
      </w:r>
      <w:r w:rsidR="00683DAF">
        <w:rPr>
          <w:rFonts w:cs="Times New Roman"/>
          <w:szCs w:val="24"/>
        </w:rPr>
        <w:t xml:space="preserve">means that a robust proteomic analysis of EVs from a particular species is </w:t>
      </w:r>
      <w:r w:rsidR="00BC057A">
        <w:rPr>
          <w:rFonts w:cs="Times New Roman"/>
          <w:szCs w:val="24"/>
        </w:rPr>
        <w:t xml:space="preserve">required </w:t>
      </w:r>
      <w:r w:rsidR="00683DAF">
        <w:rPr>
          <w:rFonts w:cs="Times New Roman"/>
          <w:szCs w:val="24"/>
        </w:rPr>
        <w:lastRenderedPageBreak/>
        <w:t xml:space="preserve">to provide an adequate data set for </w:t>
      </w:r>
      <w:r w:rsidR="006D75E2">
        <w:rPr>
          <w:rFonts w:cs="Times New Roman"/>
          <w:szCs w:val="24"/>
        </w:rPr>
        <w:t xml:space="preserve">EV </w:t>
      </w:r>
      <w:r w:rsidR="00683DAF">
        <w:rPr>
          <w:rFonts w:cs="Times New Roman"/>
          <w:szCs w:val="24"/>
        </w:rPr>
        <w:t xml:space="preserve">marker identification. </w:t>
      </w:r>
      <w:r w:rsidR="001B7C16">
        <w:rPr>
          <w:rFonts w:cs="Times New Roman"/>
          <w:szCs w:val="24"/>
        </w:rPr>
        <w:t xml:space="preserve">In this study, we have addressed this problem by performing in-depth proteomic analyses on multiple </w:t>
      </w:r>
      <w:r w:rsidR="001B7C16">
        <w:rPr>
          <w:rFonts w:cs="Times New Roman"/>
          <w:i/>
          <w:szCs w:val="24"/>
        </w:rPr>
        <w:t>C. albicans</w:t>
      </w:r>
      <w:r w:rsidR="001B7C16">
        <w:rPr>
          <w:rFonts w:cs="Times New Roman"/>
          <w:szCs w:val="24"/>
        </w:rPr>
        <w:t xml:space="preserve"> strains to define a set of broadly applicable </w:t>
      </w:r>
      <w:r w:rsidR="001B7C16">
        <w:rPr>
          <w:rFonts w:cs="Times New Roman"/>
          <w:i/>
          <w:szCs w:val="24"/>
        </w:rPr>
        <w:t>C. albicans</w:t>
      </w:r>
      <w:r w:rsidR="001B7C16">
        <w:rPr>
          <w:rFonts w:cs="Times New Roman"/>
          <w:szCs w:val="24"/>
        </w:rPr>
        <w:t xml:space="preserve"> EV markers.</w:t>
      </w:r>
    </w:p>
    <w:p w14:paraId="5D70AFFE" w14:textId="6644E0E6" w:rsidR="00D76C5B" w:rsidRDefault="000C57C3" w:rsidP="00B94229">
      <w:pPr>
        <w:spacing w:line="480" w:lineRule="auto"/>
        <w:rPr>
          <w:rFonts w:cs="Times New Roman"/>
          <w:szCs w:val="24"/>
        </w:rPr>
      </w:pPr>
      <w:r>
        <w:rPr>
          <w:rFonts w:cs="Times New Roman"/>
          <w:szCs w:val="24"/>
        </w:rPr>
        <w:t>L</w:t>
      </w:r>
      <w:r w:rsidR="00345AC8">
        <w:rPr>
          <w:rFonts w:cs="Times New Roman"/>
          <w:szCs w:val="24"/>
        </w:rPr>
        <w:t>abel-free quantitative proteomics</w:t>
      </w:r>
      <w:r>
        <w:rPr>
          <w:rFonts w:cs="Times New Roman"/>
          <w:szCs w:val="24"/>
        </w:rPr>
        <w:t xml:space="preserve"> was employed</w:t>
      </w:r>
      <w:r w:rsidR="00345AC8">
        <w:rPr>
          <w:rFonts w:cs="Times New Roman"/>
          <w:szCs w:val="24"/>
        </w:rPr>
        <w:t xml:space="preserve"> to generate</w:t>
      </w:r>
      <w:r w:rsidR="0082701D">
        <w:rPr>
          <w:rFonts w:cs="Times New Roman"/>
          <w:szCs w:val="24"/>
        </w:rPr>
        <w:t xml:space="preserve"> an overview of </w:t>
      </w:r>
      <w:r w:rsidR="0092061E">
        <w:rPr>
          <w:rFonts w:cs="Times New Roman"/>
          <w:szCs w:val="24"/>
        </w:rPr>
        <w:t xml:space="preserve">the differences </w:t>
      </w:r>
      <w:r w:rsidR="0082701D">
        <w:rPr>
          <w:rFonts w:cs="Times New Roman"/>
          <w:szCs w:val="24"/>
        </w:rPr>
        <w:t>in</w:t>
      </w:r>
      <w:r w:rsidR="00345AC8">
        <w:rPr>
          <w:rFonts w:cs="Times New Roman"/>
          <w:szCs w:val="24"/>
        </w:rPr>
        <w:t xml:space="preserve"> EV and whole cell lysate (WCL) proteomes for </w:t>
      </w:r>
      <w:r w:rsidR="00F23471">
        <w:rPr>
          <w:rFonts w:cs="Times New Roman"/>
          <w:szCs w:val="24"/>
        </w:rPr>
        <w:t xml:space="preserve">a selection of different </w:t>
      </w:r>
      <w:r w:rsidR="00F23471">
        <w:rPr>
          <w:rFonts w:cs="Times New Roman"/>
          <w:i/>
          <w:szCs w:val="24"/>
        </w:rPr>
        <w:t>C. albicans</w:t>
      </w:r>
      <w:r w:rsidR="00F23471">
        <w:rPr>
          <w:rFonts w:cs="Times New Roman"/>
          <w:szCs w:val="24"/>
        </w:rPr>
        <w:t xml:space="preserve"> strains and morphologies; DAY286 yeast, DAY286 biofilm, ATCC90028 yeast, and ATCC10231 yeast. By comparing the EV versus WCL data across all </w:t>
      </w:r>
      <w:commentRangeStart w:id="42"/>
      <w:del w:id="43" w:author="Charlotte Dawson" w:date="2020-01-12T17:55:00Z">
        <w:r w:rsidR="00F23471" w:rsidDel="00AA1F64">
          <w:rPr>
            <w:rFonts w:cs="Times New Roman"/>
            <w:szCs w:val="24"/>
          </w:rPr>
          <w:delText>four</w:delText>
        </w:r>
      </w:del>
      <w:commentRangeEnd w:id="42"/>
      <w:r w:rsidR="00AA1F64">
        <w:rPr>
          <w:rStyle w:val="CommentReference"/>
        </w:rPr>
        <w:commentReference w:id="42"/>
      </w:r>
      <w:del w:id="44" w:author="Charlotte Dawson" w:date="2020-01-12T17:55:00Z">
        <w:r w:rsidR="00F23471" w:rsidDel="00AA1F64">
          <w:rPr>
            <w:rFonts w:cs="Times New Roman"/>
            <w:szCs w:val="24"/>
          </w:rPr>
          <w:delText xml:space="preserve"> </w:delText>
        </w:r>
      </w:del>
      <w:r w:rsidR="00F23471">
        <w:rPr>
          <w:rFonts w:cs="Times New Roman"/>
          <w:szCs w:val="24"/>
        </w:rPr>
        <w:t>strains</w:t>
      </w:r>
      <w:ins w:id="45" w:author="Mark Bleackley" w:date="2020-01-16T16:12:00Z">
        <w:r w:rsidR="003E0F8C">
          <w:rPr>
            <w:rFonts w:cs="Times New Roman"/>
            <w:szCs w:val="24"/>
          </w:rPr>
          <w:t xml:space="preserve"> and </w:t>
        </w:r>
        <w:del w:id="46" w:author="Marilyn Anne" w:date="2020-01-17T12:59:00Z">
          <w:r w:rsidR="003E0F8C" w:rsidDel="00227785">
            <w:rPr>
              <w:rFonts w:cs="Times New Roman"/>
              <w:szCs w:val="24"/>
            </w:rPr>
            <w:delText>moprhologies</w:delText>
          </w:r>
        </w:del>
      </w:ins>
      <w:ins w:id="47" w:author="Marilyn Anne" w:date="2020-01-17T12:59:00Z">
        <w:r w:rsidR="00227785">
          <w:rPr>
            <w:rFonts w:cs="Times New Roman"/>
            <w:szCs w:val="24"/>
          </w:rPr>
          <w:t>morphologies</w:t>
        </w:r>
      </w:ins>
      <w:r w:rsidR="00F23471">
        <w:rPr>
          <w:rFonts w:cs="Times New Roman"/>
          <w:szCs w:val="24"/>
        </w:rPr>
        <w:t xml:space="preserve"> we identified </w:t>
      </w:r>
      <w:r w:rsidR="004E7B9D">
        <w:rPr>
          <w:rFonts w:cs="Times New Roman"/>
          <w:szCs w:val="24"/>
        </w:rPr>
        <w:t>47</w:t>
      </w:r>
      <w:r w:rsidR="00F23471">
        <w:rPr>
          <w:rFonts w:cs="Times New Roman"/>
          <w:szCs w:val="24"/>
        </w:rPr>
        <w:t xml:space="preserve"> putative EV markers which are enriched in </w:t>
      </w:r>
      <w:r w:rsidR="00F23471">
        <w:rPr>
          <w:rFonts w:cs="Times New Roman"/>
          <w:i/>
          <w:szCs w:val="24"/>
        </w:rPr>
        <w:t>C. albicans</w:t>
      </w:r>
      <w:r w:rsidR="00F23471">
        <w:rPr>
          <w:rFonts w:cs="Times New Roman"/>
          <w:szCs w:val="24"/>
        </w:rPr>
        <w:t xml:space="preserve"> EVs regardless of source</w:t>
      </w:r>
      <w:r w:rsidR="00BC057A">
        <w:rPr>
          <w:rFonts w:cs="Times New Roman"/>
          <w:szCs w:val="24"/>
        </w:rPr>
        <w:t>,</w:t>
      </w:r>
      <w:r w:rsidR="00F23471">
        <w:rPr>
          <w:rFonts w:cs="Times New Roman"/>
          <w:szCs w:val="24"/>
        </w:rPr>
        <w:t xml:space="preserve"> cell strain</w:t>
      </w:r>
      <w:r w:rsidR="009D197D">
        <w:rPr>
          <w:rFonts w:cs="Times New Roman"/>
          <w:szCs w:val="24"/>
        </w:rPr>
        <w:t>,</w:t>
      </w:r>
      <w:r w:rsidR="00F23471">
        <w:rPr>
          <w:rFonts w:cs="Times New Roman"/>
          <w:szCs w:val="24"/>
        </w:rPr>
        <w:t xml:space="preserve"> or morphology. These candidate </w:t>
      </w:r>
      <w:r w:rsidR="007E7320">
        <w:rPr>
          <w:rFonts w:cs="Times New Roman"/>
          <w:szCs w:val="24"/>
        </w:rPr>
        <w:t>protein markers</w:t>
      </w:r>
      <w:r w:rsidR="00F23471">
        <w:rPr>
          <w:rFonts w:cs="Times New Roman"/>
          <w:szCs w:val="24"/>
        </w:rPr>
        <w:t xml:space="preserve"> include </w:t>
      </w:r>
      <w:r w:rsidR="007E7320">
        <w:rPr>
          <w:rFonts w:cs="Times New Roman"/>
          <w:szCs w:val="24"/>
        </w:rPr>
        <w:t xml:space="preserve">GTPases, enzymes </w:t>
      </w:r>
      <w:r w:rsidR="00BC057A">
        <w:rPr>
          <w:rFonts w:cs="Times New Roman"/>
          <w:szCs w:val="24"/>
        </w:rPr>
        <w:t xml:space="preserve">crucial </w:t>
      </w:r>
      <w:r w:rsidR="007E7320">
        <w:rPr>
          <w:rFonts w:cs="Times New Roman"/>
          <w:szCs w:val="24"/>
        </w:rPr>
        <w:t xml:space="preserve">for cell wall synthesis, and plasma membrane proteins resembling mammalian </w:t>
      </w:r>
      <w:proofErr w:type="spellStart"/>
      <w:r w:rsidR="007E7320">
        <w:rPr>
          <w:rFonts w:cs="Times New Roman"/>
          <w:szCs w:val="24"/>
        </w:rPr>
        <w:t>tetraspanins</w:t>
      </w:r>
      <w:proofErr w:type="spellEnd"/>
      <w:r w:rsidR="007E7320">
        <w:rPr>
          <w:rFonts w:cs="Times New Roman"/>
          <w:szCs w:val="24"/>
        </w:rPr>
        <w:t xml:space="preserve"> or claudins. </w:t>
      </w:r>
      <w:r w:rsidR="000D6DB0">
        <w:rPr>
          <w:rFonts w:cs="Times New Roman"/>
          <w:szCs w:val="24"/>
        </w:rPr>
        <w:t xml:space="preserve">The </w:t>
      </w:r>
      <w:r w:rsidR="006B355A">
        <w:rPr>
          <w:rFonts w:cs="Times New Roman"/>
          <w:szCs w:val="24"/>
        </w:rPr>
        <w:t>“minimal information for studies of EVs” (</w:t>
      </w:r>
      <w:r w:rsidR="000D6DB0">
        <w:rPr>
          <w:rFonts w:cs="Times New Roman"/>
          <w:szCs w:val="24"/>
        </w:rPr>
        <w:t>MISEV</w:t>
      </w:r>
      <w:r w:rsidR="006B355A">
        <w:rPr>
          <w:rFonts w:cs="Times New Roman"/>
          <w:szCs w:val="24"/>
        </w:rPr>
        <w:t>)</w:t>
      </w:r>
      <w:r w:rsidR="000D6DB0">
        <w:rPr>
          <w:rFonts w:cs="Times New Roman"/>
          <w:szCs w:val="24"/>
        </w:rPr>
        <w:t xml:space="preserve"> 2018 position statement </w:t>
      </w:r>
      <w:r w:rsidR="00057C7F">
        <w:rPr>
          <w:rFonts w:cs="Times New Roman"/>
          <w:szCs w:val="24"/>
        </w:rPr>
        <w:t xml:space="preserve">indicates that, in addition to demonstrating the enrichment of EV marker proteins in EV preparations, a deficiency of non-EV proteins should also be shown </w:t>
      </w:r>
      <w:r w:rsidR="006A4B90">
        <w:rPr>
          <w:rFonts w:cs="Times New Roman"/>
          <w:szCs w:val="24"/>
        </w:rPr>
        <w:fldChar w:fldCharType="begin"/>
      </w:r>
      <w:r w:rsidR="00996F3E">
        <w:rPr>
          <w:rFonts w:cs="Times New Roman"/>
          <w:szCs w:val="24"/>
        </w:rPr>
        <w:instrText xml:space="preserve"> ADDIN ZOTERO_ITEM CSL_CITATION {"citationID":"Y7pb7r2b","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6A4B90">
        <w:rPr>
          <w:rFonts w:cs="Times New Roman"/>
          <w:szCs w:val="24"/>
        </w:rPr>
        <w:fldChar w:fldCharType="separate"/>
      </w:r>
      <w:r w:rsidR="00996F3E" w:rsidRPr="00996F3E">
        <w:rPr>
          <w:rFonts w:ascii="Calibri" w:hAnsi="Calibri" w:cs="Calibri"/>
        </w:rPr>
        <w:t>[15]</w:t>
      </w:r>
      <w:r w:rsidR="006A4B90">
        <w:rPr>
          <w:rFonts w:cs="Times New Roman"/>
          <w:szCs w:val="24"/>
        </w:rPr>
        <w:fldChar w:fldCharType="end"/>
      </w:r>
      <w:r w:rsidR="00057C7F">
        <w:rPr>
          <w:rFonts w:cs="Times New Roman"/>
          <w:szCs w:val="24"/>
        </w:rPr>
        <w:t>.</w:t>
      </w:r>
      <w:r w:rsidR="000D6DB0">
        <w:rPr>
          <w:rFonts w:cs="Times New Roman"/>
          <w:szCs w:val="24"/>
        </w:rPr>
        <w:t xml:space="preserve"> With this in mind, we identified </w:t>
      </w:r>
      <w:r w:rsidR="004E7B9D">
        <w:rPr>
          <w:rFonts w:cs="Times New Roman"/>
          <w:szCs w:val="24"/>
        </w:rPr>
        <w:t>62</w:t>
      </w:r>
      <w:r w:rsidR="000D6DB0">
        <w:rPr>
          <w:rFonts w:cs="Times New Roman"/>
          <w:szCs w:val="24"/>
        </w:rPr>
        <w:t xml:space="preserve"> proteins that were depleted in </w:t>
      </w:r>
      <w:r w:rsidR="000D6DB0" w:rsidRPr="000D6DB0">
        <w:rPr>
          <w:rFonts w:cs="Times New Roman"/>
          <w:i/>
          <w:szCs w:val="24"/>
        </w:rPr>
        <w:t>C. albicans</w:t>
      </w:r>
      <w:r w:rsidR="000D6DB0">
        <w:rPr>
          <w:rFonts w:cs="Times New Roman"/>
          <w:szCs w:val="24"/>
        </w:rPr>
        <w:t xml:space="preserve"> </w:t>
      </w:r>
      <w:r w:rsidR="000D6DB0" w:rsidRPr="000D6DB0">
        <w:rPr>
          <w:rFonts w:cs="Times New Roman"/>
          <w:szCs w:val="24"/>
        </w:rPr>
        <w:t>EVs</w:t>
      </w:r>
      <w:r w:rsidR="000D6DB0">
        <w:rPr>
          <w:rFonts w:cs="Times New Roman"/>
          <w:szCs w:val="24"/>
        </w:rPr>
        <w:t xml:space="preserve"> compared to the WCL from the four </w:t>
      </w:r>
      <w:ins w:id="48" w:author="Charlotte Dawson" w:date="2020-01-12T17:56:00Z">
        <w:r w:rsidR="00AA1F64">
          <w:rPr>
            <w:rFonts w:cs="Times New Roman"/>
            <w:szCs w:val="24"/>
          </w:rPr>
          <w:t xml:space="preserve">data </w:t>
        </w:r>
        <w:commentRangeStart w:id="49"/>
        <w:r w:rsidR="00AA1F64">
          <w:rPr>
            <w:rFonts w:cs="Times New Roman"/>
            <w:szCs w:val="24"/>
          </w:rPr>
          <w:t>sets</w:t>
        </w:r>
      </w:ins>
      <w:del w:id="50" w:author="Charlotte Dawson" w:date="2020-01-12T17:56:00Z">
        <w:r w:rsidR="000D6DB0" w:rsidDel="00AA1F64">
          <w:rPr>
            <w:rFonts w:cs="Times New Roman"/>
            <w:szCs w:val="24"/>
          </w:rPr>
          <w:delText>strains</w:delText>
        </w:r>
      </w:del>
      <w:commentRangeEnd w:id="49"/>
      <w:r w:rsidR="00AA1F64">
        <w:rPr>
          <w:rStyle w:val="CommentReference"/>
        </w:rPr>
        <w:commentReference w:id="49"/>
      </w:r>
      <w:r w:rsidR="000D6DB0">
        <w:rPr>
          <w:rFonts w:cs="Times New Roman"/>
          <w:szCs w:val="24"/>
        </w:rPr>
        <w:t xml:space="preserve">. Validation of these putative EV markers </w:t>
      </w:r>
      <w:r w:rsidR="000D6DB0">
        <w:rPr>
          <w:rFonts w:cs="Times New Roman"/>
          <w:i/>
          <w:szCs w:val="24"/>
        </w:rPr>
        <w:t>in vitro</w:t>
      </w:r>
      <w:r w:rsidR="000D6DB0">
        <w:rPr>
          <w:rFonts w:cs="Times New Roman"/>
          <w:szCs w:val="24"/>
        </w:rPr>
        <w:t xml:space="preserve"> wil</w:t>
      </w:r>
      <w:r w:rsidR="001E31D0">
        <w:rPr>
          <w:rFonts w:cs="Times New Roman"/>
          <w:szCs w:val="24"/>
        </w:rPr>
        <w:t>l allow</w:t>
      </w:r>
      <w:r w:rsidR="000D6DB0">
        <w:rPr>
          <w:rFonts w:cs="Times New Roman"/>
          <w:szCs w:val="24"/>
        </w:rPr>
        <w:t xml:space="preserve"> future </w:t>
      </w:r>
      <w:r w:rsidR="000D6DB0">
        <w:rPr>
          <w:rFonts w:cs="Times New Roman"/>
          <w:i/>
          <w:szCs w:val="24"/>
        </w:rPr>
        <w:t>C. albicans</w:t>
      </w:r>
      <w:r w:rsidR="000D6DB0">
        <w:rPr>
          <w:rFonts w:cs="Times New Roman"/>
          <w:szCs w:val="24"/>
        </w:rPr>
        <w:t xml:space="preserve"> EV </w:t>
      </w:r>
      <w:r w:rsidR="001E31D0">
        <w:rPr>
          <w:rFonts w:cs="Times New Roman"/>
          <w:szCs w:val="24"/>
        </w:rPr>
        <w:t xml:space="preserve">research to align </w:t>
      </w:r>
      <w:r w:rsidR="00BC057A">
        <w:rPr>
          <w:rFonts w:cs="Times New Roman"/>
          <w:szCs w:val="24"/>
        </w:rPr>
        <w:t xml:space="preserve">better </w:t>
      </w:r>
      <w:r w:rsidR="001E31D0">
        <w:rPr>
          <w:rFonts w:cs="Times New Roman"/>
          <w:szCs w:val="24"/>
        </w:rPr>
        <w:t>with</w:t>
      </w:r>
      <w:r w:rsidR="000D6DB0">
        <w:rPr>
          <w:rFonts w:cs="Times New Roman"/>
          <w:szCs w:val="24"/>
        </w:rPr>
        <w:t xml:space="preserve"> </w:t>
      </w:r>
      <w:r w:rsidR="00BC057A">
        <w:rPr>
          <w:rFonts w:cs="Times New Roman"/>
          <w:szCs w:val="24"/>
        </w:rPr>
        <w:t xml:space="preserve">the </w:t>
      </w:r>
      <w:r w:rsidR="000D6DB0">
        <w:rPr>
          <w:rFonts w:cs="Times New Roman"/>
          <w:szCs w:val="24"/>
        </w:rPr>
        <w:t xml:space="preserve">recommendations set out in MISEV2018. Furthermore, </w:t>
      </w:r>
      <w:r w:rsidR="00057C7F">
        <w:rPr>
          <w:rFonts w:cs="Times New Roman"/>
          <w:szCs w:val="24"/>
        </w:rPr>
        <w:t xml:space="preserve">robust </w:t>
      </w:r>
      <w:r w:rsidR="000D6DB0">
        <w:rPr>
          <w:rFonts w:cs="Times New Roman"/>
          <w:i/>
          <w:szCs w:val="24"/>
        </w:rPr>
        <w:t>C. albicans</w:t>
      </w:r>
      <w:r w:rsidR="000D6DB0">
        <w:rPr>
          <w:rFonts w:cs="Times New Roman"/>
          <w:szCs w:val="24"/>
        </w:rPr>
        <w:t xml:space="preserve"> EV markers </w:t>
      </w:r>
      <w:r w:rsidR="00057C7F">
        <w:rPr>
          <w:rFonts w:cs="Times New Roman"/>
          <w:szCs w:val="24"/>
        </w:rPr>
        <w:t>will allow adaptation of mammalian EV analys</w:t>
      </w:r>
      <w:r w:rsidR="001E31D0">
        <w:rPr>
          <w:rFonts w:cs="Times New Roman"/>
          <w:szCs w:val="24"/>
        </w:rPr>
        <w:t>i</w:t>
      </w:r>
      <w:r w:rsidR="00057C7F">
        <w:rPr>
          <w:rFonts w:cs="Times New Roman"/>
          <w:szCs w:val="24"/>
        </w:rPr>
        <w:t xml:space="preserve">s </w:t>
      </w:r>
      <w:r w:rsidR="00D76C5B">
        <w:rPr>
          <w:rFonts w:cs="Times New Roman"/>
          <w:szCs w:val="24"/>
        </w:rPr>
        <w:t xml:space="preserve">techniques for use in the study of EVs in </w:t>
      </w:r>
      <w:r w:rsidR="00D76C5B">
        <w:rPr>
          <w:rFonts w:cs="Times New Roman"/>
          <w:i/>
          <w:szCs w:val="24"/>
        </w:rPr>
        <w:t xml:space="preserve">C. albicans </w:t>
      </w:r>
      <w:r w:rsidR="00D76C5B">
        <w:rPr>
          <w:rFonts w:cs="Times New Roman"/>
          <w:szCs w:val="24"/>
        </w:rPr>
        <w:t xml:space="preserve">pathogenesis and </w:t>
      </w:r>
      <w:r w:rsidR="00BC057A">
        <w:rPr>
          <w:rFonts w:cs="Times New Roman"/>
          <w:szCs w:val="24"/>
        </w:rPr>
        <w:t xml:space="preserve">will </w:t>
      </w:r>
      <w:r w:rsidR="00D76C5B">
        <w:rPr>
          <w:rFonts w:cs="Times New Roman"/>
          <w:szCs w:val="24"/>
        </w:rPr>
        <w:t xml:space="preserve">provide potential new targets for the development of novel antifungals. </w:t>
      </w:r>
    </w:p>
    <w:p w14:paraId="471C970A" w14:textId="74C35BDD" w:rsidR="001F2BD9" w:rsidRPr="00970CE9" w:rsidRDefault="0074026A" w:rsidP="0074026A">
      <w:pPr>
        <w:pStyle w:val="Heading1"/>
      </w:pPr>
      <w:r>
        <w:t>Materials and m</w:t>
      </w:r>
      <w:r w:rsidR="000451D3" w:rsidRPr="00970CE9">
        <w:t>ethods</w:t>
      </w:r>
    </w:p>
    <w:p w14:paraId="2EDB2676" w14:textId="77777777" w:rsidR="000451D3" w:rsidRDefault="000451D3" w:rsidP="00B94229">
      <w:pPr>
        <w:spacing w:line="480" w:lineRule="auto"/>
        <w:rPr>
          <w:i/>
        </w:rPr>
      </w:pPr>
      <w:r w:rsidRPr="000451D3">
        <w:t>C. albicans</w:t>
      </w:r>
      <w:r>
        <w:rPr>
          <w:i/>
        </w:rPr>
        <w:t xml:space="preserve"> strains and maintenance</w:t>
      </w:r>
    </w:p>
    <w:p w14:paraId="285F4FD1" w14:textId="3143C06D" w:rsidR="000451D3" w:rsidRDefault="000451D3" w:rsidP="00B94229">
      <w:pPr>
        <w:spacing w:line="480" w:lineRule="auto"/>
      </w:pPr>
      <w:r>
        <w:rPr>
          <w:i/>
        </w:rPr>
        <w:t xml:space="preserve">C. albicans </w:t>
      </w:r>
      <w:r>
        <w:t>strains used in this study were DAY286</w:t>
      </w:r>
      <w:r w:rsidR="00715FAB">
        <w:t xml:space="preserve"> </w:t>
      </w:r>
      <w:r w:rsidR="00715FAB">
        <w:fldChar w:fldCharType="begin"/>
      </w:r>
      <w:r w:rsidR="00996F3E">
        <w:instrText xml:space="preserve"> ADDIN ZOTERO_ITEM CSL_CITATION {"citationID":"5L3gmJfq","properties":{"formattedCitation":"[40]","plainCitation":"[40]","noteIndex":0},"citationItems":[{"id":236,"uris":["http://zotero.org/users/5329443/items/9EBXHMWG"],"uri":["http://zotero.org/users/5329443/items/9EBXHMWG"],"itemData":{"id":236,"type":"article-journal","abstract":"Candida albicans is a commensal fungus that causes diverse infections after antibiotic use or immune debilitation. Gene discovery has been limited because the organism is an asexual diploid. We have developed a strategy that yields random homozygous insertion mutants. The strategy has permitted identification of several prospective essential genes. Many of these genes are homologous to nonessential Saccharomyces cerevisiae genes, and some have no S. cerevisiae homolog. These findings may expand the range of antifungal drug targets. We have also identified new genes required for pH-dependent filamentation, a trait previously associated with virulence. One newly identified gene, MDS3, is required for expression in alkaline media of two filamentation-associated genes, HWP1 and ECE1, but is not required for expression of other pH-response genes. In S. cerevisiae, the two MDS3 homologs are required for growth in alkaline media, thus arguing that Mds3p function in adaptation to external pH changes is conserved. Epistasis tests show that Mds3p contributes to virulence and alkaline pH responses independently of the well-characterized Rim101p pH-response pathway.","container-title":"Genetics","ISSN":"0016-6731, 1943-2631","issue":"4","language":"en","note":"PMID: 12524333","page":"1573-1581","source":"www.genetics.org","title":"Candida albicans Mds3p, a Conserved Regulator of pH Responses and Virulence Identified Through Insertional Mutagenesis","volume":"162","author":[{"family":"Davis","given":"Dana A."},{"family":"Bruno","given":"Vincent M."},{"family":"Loza","given":"Lucio"},{"family":"Filler","given":"Scott G."},{"family":"Mitchell","given":"Aaron P."}],"issued":{"date-parts":[["2002",12,1]]}}}],"schema":"https://github.com/citation-style-language/schema/raw/master/csl-citation.json"} </w:instrText>
      </w:r>
      <w:r w:rsidR="00715FAB">
        <w:fldChar w:fldCharType="separate"/>
      </w:r>
      <w:r w:rsidR="00996F3E" w:rsidRPr="00996F3E">
        <w:rPr>
          <w:rFonts w:ascii="Calibri" w:hAnsi="Calibri" w:cs="Calibri"/>
        </w:rPr>
        <w:t>[40]</w:t>
      </w:r>
      <w:r w:rsidR="00715FAB">
        <w:fldChar w:fldCharType="end"/>
      </w:r>
      <w:r>
        <w:t>, ATCC90028</w:t>
      </w:r>
      <w:r w:rsidR="00EF1F3B">
        <w:t>,</w:t>
      </w:r>
      <w:r>
        <w:t xml:space="preserve"> and ATCC10231. All strains were maintained on YPD Agar plates (1% yeast extract, 2% peptone, 2% dextrose, 2% agar). Liquid starter cultures were grown overnight in YPD medium (1% yeast extract, 2% peptone, 2% dextrose) at 30°C and 300 rpm. </w:t>
      </w:r>
    </w:p>
    <w:p w14:paraId="6B85BB52" w14:textId="77777777" w:rsidR="000451D3" w:rsidRDefault="000451D3" w:rsidP="00B94229">
      <w:pPr>
        <w:spacing w:line="480" w:lineRule="auto"/>
        <w:rPr>
          <w:i/>
        </w:rPr>
      </w:pPr>
      <w:r>
        <w:rPr>
          <w:i/>
        </w:rPr>
        <w:lastRenderedPageBreak/>
        <w:t>Yeast culture conditions</w:t>
      </w:r>
    </w:p>
    <w:p w14:paraId="0470340D" w14:textId="77777777" w:rsidR="000451D3" w:rsidRDefault="000451D3" w:rsidP="00B94229">
      <w:pPr>
        <w:spacing w:line="480" w:lineRule="auto"/>
      </w:pPr>
      <w:r>
        <w:t xml:space="preserve">For isolation of EVs from yeast form </w:t>
      </w:r>
      <w:r>
        <w:rPr>
          <w:i/>
        </w:rPr>
        <w:t>C. albicans</w:t>
      </w:r>
      <w:r w:rsidR="00485354">
        <w:rPr>
          <w:i/>
        </w:rPr>
        <w:t xml:space="preserve"> </w:t>
      </w:r>
      <w:r w:rsidR="003E23A7">
        <w:t>(DAY286, ATCC90028, ATCC10231)</w:t>
      </w:r>
      <w:r w:rsidR="00EF1F3B">
        <w:t xml:space="preserve">, YPD </w:t>
      </w:r>
      <w:r>
        <w:t xml:space="preserve">starter cultures were used to inoculate </w:t>
      </w:r>
      <w:r w:rsidR="00EF1F3B">
        <w:t xml:space="preserve">150 or </w:t>
      </w:r>
      <w:r>
        <w:t>300 mL YPD at an OD</w:t>
      </w:r>
      <w:r>
        <w:rPr>
          <w:vertAlign w:val="subscript"/>
        </w:rPr>
        <w:t>600</w:t>
      </w:r>
      <w:r>
        <w:t xml:space="preserve"> = 0.2 in a baffled flask. Cultures were incubated at 30°C </w:t>
      </w:r>
      <w:r w:rsidR="00EF1F3B">
        <w:t xml:space="preserve">overnight (approximately </w:t>
      </w:r>
      <w:r>
        <w:t>20h</w:t>
      </w:r>
      <w:r w:rsidR="00EF1F3B">
        <w:t>)</w:t>
      </w:r>
      <w:r>
        <w:t>.</w:t>
      </w:r>
      <w:r w:rsidR="00EF1F3B">
        <w:t xml:space="preserve"> The culture</w:t>
      </w:r>
      <w:r>
        <w:t xml:space="preserve"> OD</w:t>
      </w:r>
      <w:r>
        <w:rPr>
          <w:vertAlign w:val="subscript"/>
        </w:rPr>
        <w:t xml:space="preserve">600 </w:t>
      </w:r>
      <w:r>
        <w:t>was measured immediately prior to EV isolation.</w:t>
      </w:r>
    </w:p>
    <w:p w14:paraId="5F89828E" w14:textId="77777777" w:rsidR="000451D3" w:rsidRDefault="000451D3" w:rsidP="00B94229">
      <w:pPr>
        <w:spacing w:line="480" w:lineRule="auto"/>
      </w:pPr>
      <w:r>
        <w:rPr>
          <w:i/>
        </w:rPr>
        <w:t>Biofilm culture conditions</w:t>
      </w:r>
    </w:p>
    <w:p w14:paraId="39626564" w14:textId="21E1CC03" w:rsidR="000451D3" w:rsidRDefault="000451D3" w:rsidP="00B94229">
      <w:pPr>
        <w:spacing w:line="480" w:lineRule="auto"/>
      </w:pPr>
      <w:r>
        <w:t>Biofilms</w:t>
      </w:r>
      <w:r w:rsidR="003E23A7">
        <w:t xml:space="preserve"> (DAY286)</w:t>
      </w:r>
      <w:r>
        <w:t xml:space="preserve"> were generated based on the method described in </w:t>
      </w:r>
      <w:r w:rsidR="00DF38E7">
        <w:fldChar w:fldCharType="begin"/>
      </w:r>
      <w:r w:rsidR="00996F3E">
        <w:instrText xml:space="preserve"> ADDIN ZOTERO_ITEM CSL_CITATION {"citationID":"4QIe6sDr","properties":{"formattedCitation":"[41]","plainCitation":"[41]","noteIndex":0},"citationItems":[{"id":334,"uris":["http://zotero.org/users/5329443/items/JT4F6AAI"],"uri":["http://zotero.org/users/5329443/items/JT4F6AAI"],"itemData":{"id":334,"type":"article-journal","abstract":"Farnesol is a quorum-sensing molecule that inhibits filamentation in Candida albicans. Both filamentation and quorum sensing are deemed to be important factors in C. albicans biofilm development. Here we examined the effect of farnesol on C. albicans biofilm formation. C. albicans adherent cell populations (after 0, 1, 2, and 4 h of adherence) and preformed biofilms (24 h) were treated with various concentrations of farnesol (0, 3, 30, and 300 μM) and incubated at 37°C for 24 h. The extent and characteristics of biofilm formation were then assessed microscopically and with a semiquantitative colorimetric technique based on the use of 2,3-bis(2-methoxy-4-nitro-5-sulfo-phenyl)-2H-tetrazolium-5-carboxanilide. The results indicated that the effect of farnesol was dependent on the concentration of this compound and the initial adherence time, and preincubation with 300 μM farnesol completely inhibited biofilm formation. Supernatant media recovered from mature biofilms inhibited the ability of planktonic C. albicans to form filaments, indicating that a morphogenetic autoregulatory compound is produced in situ in biofilms. Northern blot analysis of RNA extracted from cells in biofilms indicated that the levels of expression of HWP1, encoding a hypha-specific wall protein, were decreased in farnesol-treated biofilms compared to the levels in controls. Our results indicate that farnesol acts as a naturally occurring quorum-sensing molecule which inhibits biofilm formation, and we discuss its potential for further development and use as a novel therapeutic agent.","container-title":"Applied and Environmental Microbiology","DOI":"10.1128/AEM.68.11.5459-5463.2002","ISSN":"0099-2240, 1098-5336","issue":"11","journalAbbreviation":"Appl. Environ. Microbiol.","language":"en","note":"PMID: 12406738","page":"5459-5463","source":"aem.asm.org","title":"Inhibition of Candida albicans Biofilm Formation by Farnesol, a Quorum-Sensing Molecule","volume":"68","author":[{"family":"Ramage","given":"Gordon"},{"family":"Saville","given":"Stephen P."},{"family":"Wickes","given":"Brian L."},{"family":"López-Ribot","given":"José L."}],"issued":{"date-parts":[["2002",11,1]]}}}],"schema":"https://github.com/citation-style-language/schema/raw/master/csl-citation.json"} </w:instrText>
      </w:r>
      <w:r w:rsidR="00DF38E7">
        <w:fldChar w:fldCharType="separate"/>
      </w:r>
      <w:r w:rsidR="00996F3E" w:rsidRPr="00996F3E">
        <w:rPr>
          <w:rFonts w:ascii="Calibri" w:hAnsi="Calibri" w:cs="Calibri"/>
        </w:rPr>
        <w:t>[41]</w:t>
      </w:r>
      <w:r w:rsidR="00DF38E7">
        <w:fldChar w:fldCharType="end"/>
      </w:r>
      <w:r>
        <w:t xml:space="preserve"> with modifications. Briefly, 500 mL</w:t>
      </w:r>
      <w:r w:rsidR="00EF1F3B">
        <w:t xml:space="preserve"> pre-warmed</w:t>
      </w:r>
      <w:r>
        <w:t xml:space="preserve"> ½ strength RPMI (250 mL RPMI 1640 (Sigma), 0.165M MOPS (Sigma) and 250 mL 3.6% dextrose) was inoculated using a liquid starter culture to </w:t>
      </w:r>
      <w:r w:rsidR="00EF1F3B">
        <w:t>1.0 x 10</w:t>
      </w:r>
      <w:r w:rsidR="00EF1F3B" w:rsidRPr="00485354">
        <w:rPr>
          <w:vertAlign w:val="superscript"/>
        </w:rPr>
        <w:t>6</w:t>
      </w:r>
      <w:r w:rsidR="00EF1F3B">
        <w:t xml:space="preserve"> cells/mL.</w:t>
      </w:r>
      <w:r w:rsidR="00485354">
        <w:t xml:space="preserve"> </w:t>
      </w:r>
      <w:r w:rsidR="00BD7835">
        <w:t>Five 25 x 25 cm non-treated bioassay dishes</w:t>
      </w:r>
      <w:r w:rsidR="00EF1F3B">
        <w:t xml:space="preserve"> (Thermo Fisher Scientific)</w:t>
      </w:r>
      <w:r w:rsidR="00BD7835">
        <w:t xml:space="preserve"> were each filled with 100 mL of inoculated ½ RPMI and incubated statically for 4 h at 37°C to allow for adhesion of cells to the dish. </w:t>
      </w:r>
      <w:r w:rsidR="00BD7835" w:rsidRPr="00BD7835">
        <w:t xml:space="preserve">Following cell adhesion, the </w:t>
      </w:r>
      <w:r w:rsidR="001E31D0">
        <w:t>culture medium</w:t>
      </w:r>
      <w:r w:rsidR="00BD7835" w:rsidRPr="00BD7835">
        <w:t xml:space="preserve"> and any non-adherent cells w</w:t>
      </w:r>
      <w:r w:rsidR="001E31D0">
        <w:t>as</w:t>
      </w:r>
      <w:r w:rsidR="00BD7835" w:rsidRPr="00BD7835">
        <w:t xml:space="preserve"> decanted and replaced with 200 mL pre-warmed</w:t>
      </w:r>
      <w:r w:rsidR="00EF1F3B">
        <w:t xml:space="preserve"> full strength</w:t>
      </w:r>
      <w:r w:rsidR="00BD7835" w:rsidRPr="00BD7835">
        <w:t xml:space="preserve"> RPMI. Biofilms were formed by incubating the dishes for 54 h at 37°C with agitation at 28 rpm</w:t>
      </w:r>
      <w:r w:rsidR="00BD7835">
        <w:t xml:space="preserve"> in an </w:t>
      </w:r>
      <w:proofErr w:type="spellStart"/>
      <w:r w:rsidR="00BD7835">
        <w:t>Incu</w:t>
      </w:r>
      <w:proofErr w:type="spellEnd"/>
      <w:r w:rsidR="00BD7835">
        <w:t>-Shaker Mini (Benchmark Scientific)</w:t>
      </w:r>
      <w:r w:rsidR="00BD7835" w:rsidRPr="00BD7835">
        <w:t>.</w:t>
      </w:r>
    </w:p>
    <w:p w14:paraId="0ED88513" w14:textId="77777777" w:rsidR="00BD7835" w:rsidRDefault="00BD7835" w:rsidP="00B94229">
      <w:pPr>
        <w:spacing w:line="480" w:lineRule="auto"/>
      </w:pPr>
      <w:r>
        <w:rPr>
          <w:i/>
        </w:rPr>
        <w:t>EV isolation</w:t>
      </w:r>
    </w:p>
    <w:p w14:paraId="2375D1EB" w14:textId="33917737" w:rsidR="00BD7835" w:rsidRDefault="00BD7835" w:rsidP="00B94229">
      <w:pPr>
        <w:spacing w:line="480" w:lineRule="auto"/>
      </w:pPr>
      <w:r>
        <w:t xml:space="preserve">EVs were isolated according to the method described in </w:t>
      </w:r>
      <w:r w:rsidR="00DF38E7">
        <w:fldChar w:fldCharType="begin"/>
      </w:r>
      <w:r w:rsidR="00996F3E">
        <w:instrText xml:space="preserve"> ADDIN ZOTERO_ITEM CSL_CITATION {"citationID":"lxBvsojM","properties":{"formattedCitation":"[28]","plainCitation":"[28]","noteIndex":0},"citationItems":[{"id":312,"uris":["http://zotero.org/users/5329443/items/U68N3BWV"],"uri":["http://zotero.org/users/5329443/items/U68N3BWV"],"itemData":{"id":312,"type":"article-journal","abstract":"The mechanisms by which macromolecules are transported through the cell wall of fungi are not known. A central question in the biology of Cryptococcus neoformans, the causative agent of cryptococcosis, is the mechanism by which capsular polysaccharide synthesized inside the cell is exported to the extracellular environment for capsule assembly and release. We demonstrate that C. neoformans produces extracellular vesicles during in vitro growth and animal infection. Vesicular compartments, which are transferred to the extracellular space by cell wall passage, contain glucuronoxylomannan (GXM), a component of the cryptococcal capsule, and key lipids, such as glucosylceramide and sterols. A correlation between GXM-containing vesicles and capsule expression was observed. The results imply a novel mechanism for the release of the major virulence factor of C. neoformans whereby polysaccharide packaged in lipid vesicles crosses the cell wall and the capsule network to reach the extracellular environment.","container-title":"Eukaryotic Cell","DOI":"10.1128/EC.00318-06","ISSN":"1535-9778, 1535-9786","issue":"1","journalAbbreviation":"Eukaryotic Cell","language":"en","note":"PMID: 17114598","page":"48-59","source":"ec.asm.org","title":"Vesicular Polysaccharide Export in Cryptococcus neoformans Is a Eukaryotic Solution to the Problem of Fungal Trans-Cell Wall Transport","volume":"6","author":[{"family":"Rodrigues","given":"Marcio L."},{"family":"Nimrichter","given":"Leonardo"},{"family":"Oliveira","given":"Débora L."},{"family":"Frases","given":"Susana"},{"family":"Miranda","given":"Kildare"},{"family":"Zaragoza","given":"Oscar"},{"family":"Alvarez","given":"Mauricio"},{"family":"Nakouzi","given":"Antonio"},{"family":"Feldmesser","given":"Marta"},{"family":"Casadevall","given":"Arturo"}],"issued":{"date-parts":[["2007",1,1]]}}}],"schema":"https://github.com/citation-style-language/schema/raw/master/csl-citation.json"} </w:instrText>
      </w:r>
      <w:r w:rsidR="00DF38E7">
        <w:fldChar w:fldCharType="separate"/>
      </w:r>
      <w:r w:rsidR="00996F3E" w:rsidRPr="00996F3E">
        <w:rPr>
          <w:rFonts w:ascii="Calibri" w:hAnsi="Calibri" w:cs="Calibri"/>
        </w:rPr>
        <w:t>[28]</w:t>
      </w:r>
      <w:r w:rsidR="00DF38E7">
        <w:fldChar w:fldCharType="end"/>
      </w:r>
      <w:r w:rsidR="00DD0988">
        <w:t xml:space="preserve"> with minor modifications</w:t>
      </w:r>
      <w:r>
        <w:t>.</w:t>
      </w:r>
      <w:r w:rsidR="00DD0988">
        <w:t xml:space="preserve"> </w:t>
      </w:r>
      <w:r w:rsidR="00F23CE7">
        <w:t>In brief, yeast cells or biofilm fragments were separated from the culture supernatants by centrifugation at 4</w:t>
      </w:r>
      <w:r w:rsidR="00485354">
        <w:t>,</w:t>
      </w:r>
      <w:r w:rsidR="00F23CE7">
        <w:t>000 x g for 15 min</w:t>
      </w:r>
      <w:r w:rsidR="00100D8E">
        <w:t xml:space="preserve"> in an </w:t>
      </w:r>
      <w:r w:rsidR="00455E7C">
        <w:t>Her</w:t>
      </w:r>
      <w:ins w:id="51" w:author="Charlotte Dawson" w:date="2019-12-26T20:35:00Z">
        <w:r w:rsidR="00FC7AD6">
          <w:t>a</w:t>
        </w:r>
      </w:ins>
      <w:r w:rsidR="00455E7C">
        <w:t xml:space="preserve">eus </w:t>
      </w:r>
      <w:proofErr w:type="spellStart"/>
      <w:r w:rsidR="00455E7C">
        <w:t>Multifuge</w:t>
      </w:r>
      <w:proofErr w:type="spellEnd"/>
      <w:r w:rsidR="00455E7C">
        <w:t xml:space="preserve"> X3R</w:t>
      </w:r>
      <w:r w:rsidR="00FD7529">
        <w:t xml:space="preserve"> (</w:t>
      </w:r>
      <w:r w:rsidR="00091E47">
        <w:t xml:space="preserve">75003607 rotor, </w:t>
      </w:r>
      <w:proofErr w:type="spellStart"/>
      <w:ins w:id="52" w:author="Charlotte Dawson" w:date="2019-12-26T20:49:00Z">
        <w:r w:rsidR="009A48D8">
          <w:t>k</w:t>
        </w:r>
        <w:r w:rsidR="009A48D8" w:rsidRPr="00FF5485">
          <w:rPr>
            <w:vertAlign w:val="subscript"/>
          </w:rPr>
          <w:t>adj</w:t>
        </w:r>
        <w:proofErr w:type="spellEnd"/>
        <w:r w:rsidR="009A48D8">
          <w:t xml:space="preserve"> = </w:t>
        </w:r>
      </w:ins>
      <w:commentRangeStart w:id="53"/>
      <w:ins w:id="54" w:author="Charlotte Dawson" w:date="2019-12-26T20:53:00Z">
        <w:r w:rsidR="009A48D8">
          <w:t>11778</w:t>
        </w:r>
      </w:ins>
      <w:commentRangeEnd w:id="53"/>
      <w:ins w:id="55" w:author="Charlotte Dawson" w:date="2020-01-12T11:19:00Z">
        <w:r w:rsidR="00FF5485">
          <w:rPr>
            <w:rStyle w:val="CommentReference"/>
          </w:rPr>
          <w:commentReference w:id="53"/>
        </w:r>
      </w:ins>
      <w:ins w:id="56" w:author="Charlotte Dawson" w:date="2019-12-26T20:53:00Z">
        <w:r w:rsidR="009A48D8">
          <w:t>.7</w:t>
        </w:r>
      </w:ins>
      <w:ins w:id="57" w:author="Charlotte Dawson" w:date="2019-12-26T20:49:00Z">
        <w:r w:rsidR="009A48D8">
          <w:t xml:space="preserve">, </w:t>
        </w:r>
      </w:ins>
      <w:r w:rsidR="00091E47">
        <w:t>Thermo Scientific</w:t>
      </w:r>
      <w:r w:rsidR="00FD7529">
        <w:t>)</w:t>
      </w:r>
      <w:r w:rsidR="00F23CE7">
        <w:t>, then 15,000</w:t>
      </w:r>
      <w:r w:rsidR="00BD4F8C">
        <w:t xml:space="preserve"> x</w:t>
      </w:r>
      <w:r w:rsidR="00F23CE7">
        <w:t xml:space="preserve"> g for 30 min</w:t>
      </w:r>
      <w:r w:rsidR="00100D8E">
        <w:t xml:space="preserve"> in an </w:t>
      </w:r>
      <w:r w:rsidR="007579CA">
        <w:t>Avanti J-E centrifuge</w:t>
      </w:r>
      <w:r w:rsidR="00EA4404">
        <w:t xml:space="preserve"> (</w:t>
      </w:r>
      <w:r w:rsidR="00182D7C">
        <w:t>JLA 16.250 rotor</w:t>
      </w:r>
      <w:r w:rsidR="0090451E">
        <w:t>,</w:t>
      </w:r>
      <w:ins w:id="58" w:author="Charlotte Dawson" w:date="2019-12-26T20:48:00Z">
        <w:r w:rsidR="009A48D8">
          <w:t xml:space="preserve"> </w:t>
        </w:r>
        <w:proofErr w:type="spellStart"/>
        <w:r w:rsidR="009A48D8">
          <w:t>k</w:t>
        </w:r>
        <w:r w:rsidR="009A48D8" w:rsidRPr="00FF5485">
          <w:rPr>
            <w:vertAlign w:val="subscript"/>
          </w:rPr>
          <w:t>adj</w:t>
        </w:r>
        <w:proofErr w:type="spellEnd"/>
        <w:r w:rsidR="009A48D8">
          <w:t xml:space="preserve"> = 2790.4,</w:t>
        </w:r>
      </w:ins>
      <w:r w:rsidR="0090451E">
        <w:t xml:space="preserve"> Beckman Coulter</w:t>
      </w:r>
      <w:r w:rsidR="00EA4404">
        <w:t>)</w:t>
      </w:r>
      <w:r w:rsidR="00F23CE7">
        <w:t xml:space="preserve">. Supernatants were 0.45 </w:t>
      </w:r>
      <w:proofErr w:type="spellStart"/>
      <w:r w:rsidR="00F23CE7">
        <w:rPr>
          <w:rFonts w:cstheme="minorHAnsi"/>
        </w:rPr>
        <w:t>μ</w:t>
      </w:r>
      <w:r w:rsidR="00F23CE7">
        <w:t>m</w:t>
      </w:r>
      <w:proofErr w:type="spellEnd"/>
      <w:r w:rsidR="003C134C">
        <w:t xml:space="preserve"> </w:t>
      </w:r>
      <w:r w:rsidR="00F23CE7">
        <w:t>filtered</w:t>
      </w:r>
      <w:r w:rsidR="005D497F">
        <w:t xml:space="preserve"> (Millipore)</w:t>
      </w:r>
      <w:r w:rsidR="003C134C">
        <w:t xml:space="preserve"> </w:t>
      </w:r>
      <w:r w:rsidR="00F23CE7">
        <w:t xml:space="preserve">then </w:t>
      </w:r>
      <w:r w:rsidR="00C2142E">
        <w:t>ultra</w:t>
      </w:r>
      <w:r w:rsidR="00F23CE7">
        <w:t>centrifuged  at 100,000 x g for 1 h</w:t>
      </w:r>
      <w:r w:rsidR="00193410">
        <w:t xml:space="preserve"> in </w:t>
      </w:r>
      <w:r w:rsidR="00BB23C6">
        <w:t>a</w:t>
      </w:r>
      <w:r w:rsidR="00F269AE">
        <w:t xml:space="preserve"> B</w:t>
      </w:r>
      <w:r w:rsidR="009D75FB">
        <w:t>e</w:t>
      </w:r>
      <w:r w:rsidR="00F269AE">
        <w:t xml:space="preserve">ckman Coulter </w:t>
      </w:r>
      <w:r w:rsidR="0023544F">
        <w:t>Optima L-100XP</w:t>
      </w:r>
      <w:r w:rsidR="00F269AE">
        <w:t xml:space="preserve"> using </w:t>
      </w:r>
      <w:r w:rsidR="009D75FB">
        <w:t xml:space="preserve">70 mL </w:t>
      </w:r>
      <w:r w:rsidR="00632C40">
        <w:t>polycarbonate</w:t>
      </w:r>
      <w:r w:rsidR="00F269AE">
        <w:t xml:space="preserve"> </w:t>
      </w:r>
      <w:r w:rsidR="009D75FB">
        <w:t>bottle assemblies</w:t>
      </w:r>
      <w:r w:rsidR="00F23CE7">
        <w:t xml:space="preserve"> </w:t>
      </w:r>
      <w:r w:rsidR="00EA4404">
        <w:t>(</w:t>
      </w:r>
      <w:r w:rsidR="00B83119">
        <w:t xml:space="preserve">45Ti rotor, </w:t>
      </w:r>
      <w:proofErr w:type="spellStart"/>
      <w:ins w:id="59" w:author="Charlotte Dawson" w:date="2019-12-26T20:41:00Z">
        <w:r w:rsidR="00FC7AD6">
          <w:t>k</w:t>
        </w:r>
        <w:r w:rsidR="00FC7AD6" w:rsidRPr="00FF5485">
          <w:rPr>
            <w:vertAlign w:val="subscript"/>
          </w:rPr>
          <w:t>adj</w:t>
        </w:r>
        <w:proofErr w:type="spellEnd"/>
        <w:r w:rsidR="00FC7AD6">
          <w:t xml:space="preserve"> = 312.6, </w:t>
        </w:r>
      </w:ins>
      <w:r w:rsidR="00635481">
        <w:t>Beckman</w:t>
      </w:r>
      <w:r w:rsidR="00661D3A">
        <w:t xml:space="preserve"> Coulter</w:t>
      </w:r>
      <w:r w:rsidR="00EA4404">
        <w:t xml:space="preserve">) </w:t>
      </w:r>
      <w:r w:rsidR="00F23CE7">
        <w:t>to pellet EVs</w:t>
      </w:r>
      <w:r w:rsidR="0023653E">
        <w:t>,</w:t>
      </w:r>
      <w:r w:rsidR="00F23CE7">
        <w:t xml:space="preserve"> which were resuspended in phosphate buffered saline (137 mM NaCl, 2.7 mM </w:t>
      </w:r>
      <w:proofErr w:type="spellStart"/>
      <w:r w:rsidR="00F23CE7">
        <w:t>KCl</w:t>
      </w:r>
      <w:proofErr w:type="spellEnd"/>
      <w:r w:rsidR="00F23CE7">
        <w:t>, 10 mM Na</w:t>
      </w:r>
      <w:r w:rsidR="00F23CE7">
        <w:rPr>
          <w:vertAlign w:val="subscript"/>
        </w:rPr>
        <w:t>2</w:t>
      </w:r>
      <w:r w:rsidR="00F23CE7">
        <w:t>HPO</w:t>
      </w:r>
      <w:r w:rsidR="00F23CE7">
        <w:rPr>
          <w:vertAlign w:val="subscript"/>
        </w:rPr>
        <w:t>4</w:t>
      </w:r>
      <w:r w:rsidR="00F23CE7">
        <w:t>, 1.8 mM KH</w:t>
      </w:r>
      <w:r w:rsidR="00F23CE7">
        <w:rPr>
          <w:vertAlign w:val="subscript"/>
        </w:rPr>
        <w:t>2</w:t>
      </w:r>
      <w:r w:rsidR="00F23CE7">
        <w:t>PO</w:t>
      </w:r>
      <w:r w:rsidR="00F23CE7">
        <w:rPr>
          <w:vertAlign w:val="subscript"/>
        </w:rPr>
        <w:t>4</w:t>
      </w:r>
      <w:r w:rsidR="00F23CE7">
        <w:t>) (PBS)</w:t>
      </w:r>
      <w:r w:rsidR="00BB503B">
        <w:t xml:space="preserve"> and transferred to </w:t>
      </w:r>
      <w:r w:rsidR="00015C5F">
        <w:t>1.5 mL polypropylene</w:t>
      </w:r>
      <w:r w:rsidR="00BB503B">
        <w:t xml:space="preserve"> tubes</w:t>
      </w:r>
      <w:r w:rsidR="00015C5F">
        <w:t xml:space="preserve"> (Beckman Coulter)</w:t>
      </w:r>
      <w:r w:rsidR="00BB503B">
        <w:t>. EVs were ultracentrifuged again at 1</w:t>
      </w:r>
      <w:ins w:id="60" w:author="Charlotte Dawson" w:date="2019-12-26T20:44:00Z">
        <w:r w:rsidR="00FC7AD6">
          <w:t>2</w:t>
        </w:r>
      </w:ins>
      <w:del w:id="61" w:author="Charlotte Dawson" w:date="2019-12-26T20:44:00Z">
        <w:r w:rsidR="00BB503B" w:rsidDel="00FC7AD6">
          <w:delText>0</w:delText>
        </w:r>
      </w:del>
      <w:r w:rsidR="00BB503B">
        <w:t xml:space="preserve">0,00 x g for 1 h </w:t>
      </w:r>
      <w:r w:rsidR="003E44A1">
        <w:t xml:space="preserve">using </w:t>
      </w:r>
      <w:r w:rsidR="003E44A1">
        <w:lastRenderedPageBreak/>
        <w:t xml:space="preserve">a </w:t>
      </w:r>
      <w:r w:rsidR="00FE1123">
        <w:t>Beckman TL-100 ultra</w:t>
      </w:r>
      <w:r w:rsidR="003E44A1">
        <w:t>centrifuge (</w:t>
      </w:r>
      <w:r w:rsidR="00FE1123">
        <w:t>TL</w:t>
      </w:r>
      <w:r w:rsidR="00DD0B1F">
        <w:t xml:space="preserve">A55 rotor, </w:t>
      </w:r>
      <w:proofErr w:type="spellStart"/>
      <w:ins w:id="62" w:author="Charlotte Dawson" w:date="2019-12-26T20:45:00Z">
        <w:r w:rsidR="00FC7AD6">
          <w:t>k</w:t>
        </w:r>
        <w:r w:rsidR="00FC7AD6" w:rsidRPr="00FF5485">
          <w:rPr>
            <w:vertAlign w:val="subscript"/>
          </w:rPr>
          <w:t>adj</w:t>
        </w:r>
        <w:proofErr w:type="spellEnd"/>
        <w:r w:rsidR="00FC7AD6">
          <w:t xml:space="preserve"> = </w:t>
        </w:r>
      </w:ins>
      <w:ins w:id="63" w:author="Charlotte Dawson" w:date="2019-12-26T20:46:00Z">
        <w:r w:rsidR="009A48D8">
          <w:t>102.3</w:t>
        </w:r>
      </w:ins>
      <w:ins w:id="64" w:author="Charlotte Dawson" w:date="2019-12-26T20:45:00Z">
        <w:r w:rsidR="00FC7AD6">
          <w:t xml:space="preserve">, </w:t>
        </w:r>
      </w:ins>
      <w:r w:rsidR="00DD0B1F">
        <w:t>Beckman Coulter</w:t>
      </w:r>
      <w:r w:rsidR="003E44A1">
        <w:t xml:space="preserve">) then resuspended in 100 </w:t>
      </w:r>
      <w:proofErr w:type="spellStart"/>
      <w:r w:rsidR="003E44A1">
        <w:t>μL</w:t>
      </w:r>
      <w:proofErr w:type="spellEnd"/>
      <w:r w:rsidR="003E44A1">
        <w:t xml:space="preserve"> PBS</w:t>
      </w:r>
      <w:r w:rsidR="00FB0864">
        <w:t xml:space="preserve">. </w:t>
      </w:r>
      <w:r>
        <w:t>An aliquot</w:t>
      </w:r>
      <w:r w:rsidR="00DD0988">
        <w:t xml:space="preserve"> of</w:t>
      </w:r>
      <w:r>
        <w:t xml:space="preserve"> yeast cells (250 µL) was reserved for preparation of yeast whole cell lysate. Similarly, </w:t>
      </w:r>
      <w:r w:rsidR="00DD0988">
        <w:t xml:space="preserve">250 </w:t>
      </w:r>
      <w:proofErr w:type="spellStart"/>
      <w:r w:rsidR="00DD0988">
        <w:rPr>
          <w:rFonts w:cstheme="minorHAnsi"/>
        </w:rPr>
        <w:t>μ</w:t>
      </w:r>
      <w:r w:rsidR="00DD0988">
        <w:t>L</w:t>
      </w:r>
      <w:proofErr w:type="spellEnd"/>
      <w:r w:rsidR="00DD0988">
        <w:t xml:space="preserve"> of biofilm scrapings were</w:t>
      </w:r>
      <w:r>
        <w:t xml:space="preserve"> resuspended in </w:t>
      </w:r>
      <w:r w:rsidR="00F23CE7">
        <w:t xml:space="preserve">PBS </w:t>
      </w:r>
      <w:r>
        <w:t>for preparation of biofilm lysate.</w:t>
      </w:r>
    </w:p>
    <w:p w14:paraId="7A02D7B2" w14:textId="77777777" w:rsidR="00BD7835" w:rsidRDefault="00BD7835" w:rsidP="00B94229">
      <w:pPr>
        <w:spacing w:line="480" w:lineRule="auto"/>
      </w:pPr>
      <w:r>
        <w:rPr>
          <w:i/>
        </w:rPr>
        <w:t xml:space="preserve">Preparation of </w:t>
      </w:r>
      <w:r w:rsidR="00A40E48">
        <w:rPr>
          <w:i/>
        </w:rPr>
        <w:t xml:space="preserve">whole cell </w:t>
      </w:r>
      <w:r>
        <w:rPr>
          <w:i/>
        </w:rPr>
        <w:t>lysate</w:t>
      </w:r>
      <w:r w:rsidR="00A40E48">
        <w:rPr>
          <w:i/>
        </w:rPr>
        <w:t xml:space="preserve"> </w:t>
      </w:r>
      <w:r w:rsidR="00F23CE7">
        <w:rPr>
          <w:i/>
        </w:rPr>
        <w:t>and protein quantification</w:t>
      </w:r>
    </w:p>
    <w:p w14:paraId="5A19B1C3" w14:textId="3832EE29" w:rsidR="00485354" w:rsidRDefault="004763BE" w:rsidP="00B94229">
      <w:pPr>
        <w:spacing w:line="480" w:lineRule="auto"/>
        <w:rPr>
          <w:rFonts w:cs="Times New Roman"/>
          <w:szCs w:val="24"/>
        </w:rPr>
      </w:pPr>
      <w:r>
        <w:rPr>
          <w:i/>
          <w:iCs/>
        </w:rPr>
        <w:t xml:space="preserve">C. albicans </w:t>
      </w:r>
      <w:r>
        <w:t>cells</w:t>
      </w:r>
      <w:r w:rsidR="00BD7835">
        <w:t xml:space="preserve"> were washed three times with PBS prior to the addition of </w:t>
      </w:r>
      <w:r w:rsidR="00A40E48">
        <w:t>approximately</w:t>
      </w:r>
      <w:r w:rsidR="00485354">
        <w:t xml:space="preserve"> </w:t>
      </w:r>
      <w:r w:rsidR="00480EA9">
        <w:t xml:space="preserve">400 µL </w:t>
      </w:r>
      <w:r w:rsidR="00BC057A">
        <w:t xml:space="preserve">of </w:t>
      </w:r>
      <w:r w:rsidR="00480EA9">
        <w:t xml:space="preserve">acid washed glass beads (Sigma). Cells were lysed using a </w:t>
      </w:r>
      <w:proofErr w:type="spellStart"/>
      <w:r w:rsidR="00480EA9">
        <w:t>TissueLyser</w:t>
      </w:r>
      <w:proofErr w:type="spellEnd"/>
      <w:r w:rsidR="00480EA9">
        <w:t xml:space="preserve"> (Qiagen) at 30 bps for 3 x 1 min bursts with 1 min incubations on ice between bursts. Debris and beads were pelleted by centrifugation for 5 min at 23</w:t>
      </w:r>
      <w:r w:rsidR="00485354">
        <w:t>,</w:t>
      </w:r>
      <w:r w:rsidR="00480EA9">
        <w:t>000</w:t>
      </w:r>
      <w:r w:rsidR="00A40E48">
        <w:t xml:space="preserve"> x</w:t>
      </w:r>
      <w:r w:rsidR="00480EA9">
        <w:t xml:space="preserve"> g </w:t>
      </w:r>
      <w:r w:rsidR="00301035">
        <w:t>at 4 °C. T</w:t>
      </w:r>
      <w:r w:rsidR="00480EA9">
        <w:t>he supernatant was r</w:t>
      </w:r>
      <w:r w:rsidR="00506A2F">
        <w:t>etained</w:t>
      </w:r>
      <w:r w:rsidR="00480EA9">
        <w:t xml:space="preserve"> as the respective lysate sample. </w:t>
      </w:r>
      <w:r w:rsidR="003E23A7">
        <w:t xml:space="preserve">Protein concentration of </w:t>
      </w:r>
      <w:r w:rsidR="00F23CE7">
        <w:t xml:space="preserve">EVs and whole cell lysates (WCL) </w:t>
      </w:r>
      <w:r w:rsidR="003E23A7">
        <w:t xml:space="preserve">was determined using a </w:t>
      </w:r>
      <w:proofErr w:type="spellStart"/>
      <w:r w:rsidR="003E23A7">
        <w:t>Qubit</w:t>
      </w:r>
      <w:r w:rsidR="003E23A7" w:rsidRPr="00485354">
        <w:rPr>
          <w:vertAlign w:val="superscript"/>
        </w:rPr>
        <w:t>TM</w:t>
      </w:r>
      <w:proofErr w:type="spellEnd"/>
      <w:r w:rsidR="003E23A7">
        <w:t xml:space="preserve"> 4 fluorimeter (Life Technologies) and the </w:t>
      </w:r>
      <w:proofErr w:type="spellStart"/>
      <w:r w:rsidR="003E23A7">
        <w:t>Qubit</w:t>
      </w:r>
      <w:r w:rsidR="003E23A7" w:rsidRPr="00485354">
        <w:rPr>
          <w:vertAlign w:val="superscript"/>
        </w:rPr>
        <w:t>TM</w:t>
      </w:r>
      <w:proofErr w:type="spellEnd"/>
      <w:r w:rsidR="003E23A7">
        <w:t xml:space="preserve"> protein assay kit according to the manufacturer’s instructions.</w:t>
      </w:r>
      <w:r w:rsidR="00485354">
        <w:rPr>
          <w:rFonts w:cs="Times New Roman"/>
          <w:szCs w:val="24"/>
        </w:rPr>
        <w:t xml:space="preserve"> </w:t>
      </w:r>
    </w:p>
    <w:p w14:paraId="26C56779" w14:textId="77777777" w:rsidR="00A86810" w:rsidRDefault="00485354" w:rsidP="00B94229">
      <w:pPr>
        <w:spacing w:line="480" w:lineRule="auto"/>
        <w:rPr>
          <w:rFonts w:cs="Times New Roman"/>
          <w:i/>
          <w:szCs w:val="24"/>
        </w:rPr>
      </w:pPr>
      <w:r>
        <w:rPr>
          <w:rFonts w:cs="Times New Roman"/>
          <w:i/>
          <w:szCs w:val="24"/>
        </w:rPr>
        <w:t>Nanoparticle</w:t>
      </w:r>
      <w:r w:rsidR="00A86810">
        <w:rPr>
          <w:rFonts w:cs="Times New Roman"/>
          <w:i/>
          <w:szCs w:val="24"/>
        </w:rPr>
        <w:t xml:space="preserve"> tracking analysis </w:t>
      </w:r>
    </w:p>
    <w:p w14:paraId="7E1F5A6E" w14:textId="017B7C68" w:rsidR="00A86810" w:rsidRPr="008F383B" w:rsidRDefault="00A86810" w:rsidP="00B94229">
      <w:pPr>
        <w:spacing w:line="480" w:lineRule="auto"/>
        <w:rPr>
          <w:rFonts w:cs="Times New Roman"/>
          <w:szCs w:val="24"/>
        </w:rPr>
      </w:pPr>
      <w:r w:rsidRPr="008F383B">
        <w:rPr>
          <w:rFonts w:cs="Times New Roman"/>
          <w:szCs w:val="24"/>
        </w:rPr>
        <w:t xml:space="preserve">The particle size and concentration of EV samples was determined using a </w:t>
      </w:r>
      <w:proofErr w:type="spellStart"/>
      <w:r w:rsidRPr="008F383B">
        <w:rPr>
          <w:rFonts w:cs="Times New Roman"/>
          <w:szCs w:val="24"/>
        </w:rPr>
        <w:t>NanoSight</w:t>
      </w:r>
      <w:proofErr w:type="spellEnd"/>
      <w:r w:rsidRPr="008F383B">
        <w:rPr>
          <w:rFonts w:cs="Times New Roman"/>
          <w:szCs w:val="24"/>
        </w:rPr>
        <w:t xml:space="preserve"> NS300 </w:t>
      </w:r>
      <w:r w:rsidR="003C134C">
        <w:rPr>
          <w:rFonts w:cs="Times New Roman"/>
          <w:szCs w:val="24"/>
        </w:rPr>
        <w:t>equi</w:t>
      </w:r>
      <w:r w:rsidR="00116FDC">
        <w:rPr>
          <w:rFonts w:cs="Times New Roman"/>
          <w:szCs w:val="24"/>
        </w:rPr>
        <w:t>p</w:t>
      </w:r>
      <w:r w:rsidR="003C134C">
        <w:rPr>
          <w:rFonts w:cs="Times New Roman"/>
          <w:szCs w:val="24"/>
        </w:rPr>
        <w:t>ped with</w:t>
      </w:r>
      <w:r w:rsidR="00116FDC">
        <w:rPr>
          <w:rFonts w:cs="Times New Roman"/>
          <w:szCs w:val="24"/>
        </w:rPr>
        <w:t xml:space="preserve"> a</w:t>
      </w:r>
      <w:r w:rsidR="003C134C">
        <w:rPr>
          <w:rFonts w:cs="Times New Roman"/>
          <w:szCs w:val="24"/>
        </w:rPr>
        <w:t xml:space="preserve"> </w:t>
      </w:r>
      <w:r w:rsidR="00116FDC">
        <w:rPr>
          <w:rFonts w:cs="Times New Roman"/>
          <w:szCs w:val="24"/>
        </w:rPr>
        <w:t>405 nm (blue)</w:t>
      </w:r>
      <w:r w:rsidR="003C134C">
        <w:rPr>
          <w:rFonts w:cs="Times New Roman"/>
          <w:szCs w:val="24"/>
        </w:rPr>
        <w:t xml:space="preserve"> laser </w:t>
      </w:r>
      <w:r w:rsidRPr="008F383B">
        <w:rPr>
          <w:rFonts w:cs="Times New Roman"/>
          <w:szCs w:val="24"/>
        </w:rPr>
        <w:t>(Malvern Instruments).</w:t>
      </w:r>
      <w:r w:rsidR="003C134C">
        <w:rPr>
          <w:rFonts w:cs="Times New Roman"/>
          <w:szCs w:val="24"/>
        </w:rPr>
        <w:t xml:space="preserve"> </w:t>
      </w:r>
      <w:r w:rsidRPr="008F383B">
        <w:rPr>
          <w:rFonts w:cs="Times New Roman"/>
          <w:szCs w:val="24"/>
        </w:rPr>
        <w:t xml:space="preserve"> </w:t>
      </w:r>
      <w:r w:rsidR="003C134C">
        <w:rPr>
          <w:rFonts w:cs="Times New Roman"/>
          <w:szCs w:val="24"/>
        </w:rPr>
        <w:t xml:space="preserve">Immediately prior to injection, EVs were diluted between </w:t>
      </w:r>
      <w:r w:rsidR="0001598A">
        <w:rPr>
          <w:rFonts w:cs="Times New Roman"/>
          <w:szCs w:val="24"/>
        </w:rPr>
        <w:t>1:</w:t>
      </w:r>
      <w:r w:rsidR="00116FDC">
        <w:rPr>
          <w:rFonts w:cs="Times New Roman"/>
          <w:szCs w:val="24"/>
        </w:rPr>
        <w:t>250</w:t>
      </w:r>
      <w:r w:rsidR="003C134C">
        <w:rPr>
          <w:rFonts w:cs="Times New Roman"/>
          <w:szCs w:val="24"/>
        </w:rPr>
        <w:t xml:space="preserve"> and </w:t>
      </w:r>
      <w:r w:rsidR="0001598A">
        <w:rPr>
          <w:rFonts w:cs="Times New Roman"/>
          <w:szCs w:val="24"/>
        </w:rPr>
        <w:t>1:</w:t>
      </w:r>
      <w:r w:rsidR="00116FDC">
        <w:rPr>
          <w:rFonts w:cs="Times New Roman"/>
          <w:szCs w:val="24"/>
        </w:rPr>
        <w:t>6000</w:t>
      </w:r>
      <w:r w:rsidR="003C134C">
        <w:rPr>
          <w:rFonts w:cs="Times New Roman"/>
          <w:szCs w:val="24"/>
        </w:rPr>
        <w:t xml:space="preserve"> in 0.22 </w:t>
      </w:r>
      <w:proofErr w:type="spellStart"/>
      <w:r w:rsidR="003C134C">
        <w:rPr>
          <w:rFonts w:cstheme="minorHAnsi"/>
          <w:szCs w:val="24"/>
        </w:rPr>
        <w:t>μ</w:t>
      </w:r>
      <w:r w:rsidR="003C134C">
        <w:rPr>
          <w:rFonts w:cs="Times New Roman"/>
          <w:szCs w:val="24"/>
        </w:rPr>
        <w:t>m</w:t>
      </w:r>
      <w:proofErr w:type="spellEnd"/>
      <w:r w:rsidR="003C134C">
        <w:rPr>
          <w:rFonts w:cs="Times New Roman"/>
          <w:szCs w:val="24"/>
        </w:rPr>
        <w:t xml:space="preserve"> (Millipore) filtered PBS to bring </w:t>
      </w:r>
      <w:r w:rsidR="00116FDC">
        <w:rPr>
          <w:rFonts w:cs="Times New Roman"/>
          <w:szCs w:val="24"/>
        </w:rPr>
        <w:t xml:space="preserve">the particle concentration within the </w:t>
      </w:r>
      <w:r w:rsidR="0001598A">
        <w:rPr>
          <w:rFonts w:cs="Times New Roman"/>
          <w:szCs w:val="24"/>
        </w:rPr>
        <w:t>manufacturer’s recommended range</w:t>
      </w:r>
      <w:r w:rsidR="00116FDC">
        <w:rPr>
          <w:rFonts w:cs="Times New Roman"/>
          <w:szCs w:val="24"/>
        </w:rPr>
        <w:t xml:space="preserve"> (</w:t>
      </w:r>
      <w:r w:rsidR="0001598A">
        <w:rPr>
          <w:rFonts w:cs="Times New Roman"/>
          <w:szCs w:val="24"/>
        </w:rPr>
        <w:t>10</w:t>
      </w:r>
      <w:r w:rsidR="00B076C3">
        <w:rPr>
          <w:rFonts w:cs="Times New Roman"/>
          <w:szCs w:val="24"/>
          <w:vertAlign w:val="superscript"/>
        </w:rPr>
        <w:t>8</w:t>
      </w:r>
      <w:r w:rsidR="0001598A">
        <w:rPr>
          <w:rFonts w:cs="Times New Roman"/>
          <w:szCs w:val="24"/>
        </w:rPr>
        <w:t xml:space="preserve"> – 10</w:t>
      </w:r>
      <w:r w:rsidR="0001598A" w:rsidRPr="00485354">
        <w:rPr>
          <w:rFonts w:cs="Times New Roman"/>
          <w:szCs w:val="24"/>
          <w:vertAlign w:val="superscript"/>
        </w:rPr>
        <w:t>9</w:t>
      </w:r>
      <w:r w:rsidR="0001598A">
        <w:rPr>
          <w:rFonts w:cs="Times New Roman"/>
          <w:szCs w:val="24"/>
        </w:rPr>
        <w:t xml:space="preserve"> particles/mL</w:t>
      </w:r>
      <w:r w:rsidR="00116FDC">
        <w:rPr>
          <w:rFonts w:cs="Times New Roman"/>
          <w:szCs w:val="24"/>
        </w:rPr>
        <w:t>)</w:t>
      </w:r>
      <w:r w:rsidR="003C134C">
        <w:rPr>
          <w:rFonts w:cs="Times New Roman"/>
          <w:szCs w:val="24"/>
        </w:rPr>
        <w:t xml:space="preserve">. </w:t>
      </w:r>
      <w:r w:rsidRPr="008F383B">
        <w:rPr>
          <w:rFonts w:cs="Times New Roman"/>
          <w:szCs w:val="24"/>
        </w:rPr>
        <w:t>NTA</w:t>
      </w:r>
      <w:r w:rsidR="003C134C">
        <w:rPr>
          <w:rFonts w:cs="Times New Roman"/>
          <w:szCs w:val="24"/>
        </w:rPr>
        <w:t xml:space="preserve"> software</w:t>
      </w:r>
      <w:r w:rsidRPr="008F383B">
        <w:rPr>
          <w:rFonts w:cs="Times New Roman"/>
          <w:szCs w:val="24"/>
        </w:rPr>
        <w:t xml:space="preserve"> version 3.2 was used to record data in 60 s reads in triplicate. Instrument settings included: </w:t>
      </w:r>
      <w:r w:rsidR="003C134C">
        <w:rPr>
          <w:rFonts w:cs="Times New Roman"/>
          <w:szCs w:val="24"/>
        </w:rPr>
        <w:t>a syringe infusion rate of 7</w:t>
      </w:r>
      <w:r w:rsidRPr="008F383B">
        <w:rPr>
          <w:rFonts w:cs="Times New Roman"/>
          <w:szCs w:val="24"/>
        </w:rPr>
        <w:t>0,</w:t>
      </w:r>
      <w:r w:rsidR="003C134C">
        <w:rPr>
          <w:rFonts w:cs="Times New Roman"/>
          <w:szCs w:val="24"/>
        </w:rPr>
        <w:t xml:space="preserve"> </w:t>
      </w:r>
      <w:r w:rsidRPr="008F383B">
        <w:rPr>
          <w:rFonts w:cs="Times New Roman"/>
          <w:szCs w:val="24"/>
        </w:rPr>
        <w:t xml:space="preserve">temperature held at 25°C, </w:t>
      </w:r>
      <w:r w:rsidR="003C134C">
        <w:rPr>
          <w:rFonts w:cs="Times New Roman"/>
          <w:szCs w:val="24"/>
        </w:rPr>
        <w:t xml:space="preserve">a </w:t>
      </w:r>
      <w:r w:rsidRPr="008F383B">
        <w:rPr>
          <w:rFonts w:cs="Times New Roman"/>
          <w:szCs w:val="24"/>
        </w:rPr>
        <w:t xml:space="preserve">camera level </w:t>
      </w:r>
      <w:r w:rsidR="003C134C">
        <w:rPr>
          <w:rFonts w:cs="Times New Roman"/>
          <w:szCs w:val="24"/>
        </w:rPr>
        <w:t>of 11</w:t>
      </w:r>
      <w:r w:rsidRPr="008F383B">
        <w:rPr>
          <w:rFonts w:cs="Times New Roman"/>
          <w:szCs w:val="24"/>
        </w:rPr>
        <w:t xml:space="preserve">, and </w:t>
      </w:r>
      <w:r w:rsidR="00FB243B">
        <w:rPr>
          <w:rFonts w:cs="Times New Roman"/>
          <w:szCs w:val="24"/>
        </w:rPr>
        <w:t xml:space="preserve">a </w:t>
      </w:r>
      <w:r w:rsidRPr="008F383B">
        <w:rPr>
          <w:rFonts w:cs="Times New Roman"/>
          <w:szCs w:val="24"/>
        </w:rPr>
        <w:t>detect</w:t>
      </w:r>
      <w:r w:rsidR="003C134C">
        <w:rPr>
          <w:rFonts w:cs="Times New Roman"/>
          <w:szCs w:val="24"/>
        </w:rPr>
        <w:t>ion</w:t>
      </w:r>
      <w:r w:rsidRPr="008F383B">
        <w:rPr>
          <w:rFonts w:cs="Times New Roman"/>
          <w:szCs w:val="24"/>
        </w:rPr>
        <w:t xml:space="preserve"> threshold</w:t>
      </w:r>
      <w:r w:rsidR="003C134C">
        <w:rPr>
          <w:rFonts w:cs="Times New Roman"/>
          <w:szCs w:val="24"/>
        </w:rPr>
        <w:t xml:space="preserve"> of 6</w:t>
      </w:r>
      <w:r w:rsidRPr="008F383B">
        <w:rPr>
          <w:rFonts w:cs="Times New Roman"/>
          <w:szCs w:val="24"/>
        </w:rPr>
        <w:t xml:space="preserve">. The particle concentrations and particle size parameters were recorded. </w:t>
      </w:r>
      <w:r w:rsidR="00116FDC">
        <w:rPr>
          <w:rFonts w:cs="Times New Roman"/>
          <w:szCs w:val="24"/>
        </w:rPr>
        <w:t xml:space="preserve">Dilution factor correction and averaging of data across biological replicates was performed using the R package </w:t>
      </w:r>
      <w:proofErr w:type="spellStart"/>
      <w:r w:rsidR="00116FDC">
        <w:rPr>
          <w:rFonts w:cs="Times New Roman"/>
          <w:i/>
          <w:szCs w:val="24"/>
        </w:rPr>
        <w:t>tidyNano</w:t>
      </w:r>
      <w:proofErr w:type="spellEnd"/>
      <w:r w:rsidR="005D6088">
        <w:rPr>
          <w:rFonts w:cs="Times New Roman"/>
          <w:szCs w:val="24"/>
        </w:rPr>
        <w:t xml:space="preserve"> </w:t>
      </w:r>
      <w:r w:rsidR="005D6088">
        <w:rPr>
          <w:rFonts w:cs="Times New Roman"/>
          <w:szCs w:val="24"/>
        </w:rPr>
        <w:fldChar w:fldCharType="begin"/>
      </w:r>
      <w:r w:rsidR="00996F3E">
        <w:rPr>
          <w:rFonts w:cs="Times New Roman"/>
          <w:szCs w:val="24"/>
        </w:rPr>
        <w:instrText xml:space="preserve"> ADDIN ZOTERO_ITEM CSL_CITATION {"citationID":"Ou1KfnVO","properties":{"formattedCitation":"[42]","plainCitation":"[42]","noteIndex":0},"citationItems":[{"id":1721,"uris":["http://zotero.org/users/5329443/items/NMBU3RHK"],"uri":["http://zotero.org/users/5329443/items/NMBU3RHK"],"itemData":{"id":1721,"type":"article-journal","abstract":"Extracellular vesicles (EVs) are increasingly recognized as important mediators of intercellular communication that carry protein, lipids, and nucleic acids via the circulation to target cells whereupon they mediate physiological changes. In pregnancy, EVs are released in high quantities from the placenta and have been postulated to target multiple cell types, including those of the vascular and immune systems. However, most studies of pregnancy-associated EVs have used clinical samples and in vitro models; to date, few studies have taken advantage of murine models in which pregnancy can be precisely timed and manipulated. In this study, we used a murine model to determine whether the quantity of EVs is altered during healthy pregnancy and during inflammation-associated preterm birth. To facilitate data analysis, we developed a novel software package, tidyNano, an R package that provides functions to import, clean, and quickly summarize raw data generated by the nanoparticle tracking device, NanoSight (Malvern Panalytical). We also developed shinySIGHT, a Shiny web application that allows for interactive exploration and visualization of EV data. In mice, EV concentration in blood increased linearly across pregnancy, with significant rises at GD14.5 and 17.5 relative to EV concentrations in nonpregnant females. Additionally, lipopolysaccharide treatment resulted in a significant reduction in circulating EV concentrations relative to vehicle-treated controls at GD16.5 within 4 hours. Use of tidyNano facilitated rapid analysis of EV data; importantly, this package provides a straightforward framework by which diverse types of large datasets can be simply and efficiently analyzed, is freely available under the MIT license, and is hosted on GitHub (https://nguyens7.github.io/tidyNano/). Our data highlight the utility of the mouse as a model of EV biology in pregnancy, and suggest that placental dysfunction is associated with reduced circulating EVs.","container-title":"PLOS ONE","DOI":"10.1371/journal.pone.0218270","ISSN":"1932-6203","issue":"6","journalAbbreviation":"PLOS ONE","language":"en","page":"e0218270","source":"PLoS Journals","title":"Quantifying murine placental extracellular vesicles across gestation and in preterm birth data with tidyNano: A computational framework for analyzing and visualizing nanoparticle data in R","title-short":"Quantifying murine placental extracellular vesicles across gestation and in preterm birth data with tidyNano","volume":"14","author":[{"family":"Nguyen","given":"Sean L."},{"family":"Greenberg","given":"Jacob W."},{"family":"Wang","given":"Hao"},{"family":"Collaer","given":"Benjamin W."},{"family":"Wang","given":"Jianrong"},{"family":"Petroff","given":"Margaret G."}],"issued":{"date-parts":[["2019",6,18]]}}}],"schema":"https://github.com/citation-style-language/schema/raw/master/csl-citation.json"} </w:instrText>
      </w:r>
      <w:r w:rsidR="005D6088">
        <w:rPr>
          <w:rFonts w:cs="Times New Roman"/>
          <w:szCs w:val="24"/>
        </w:rPr>
        <w:fldChar w:fldCharType="separate"/>
      </w:r>
      <w:r w:rsidR="00996F3E" w:rsidRPr="00996F3E">
        <w:rPr>
          <w:rFonts w:ascii="Calibri" w:hAnsi="Calibri" w:cs="Calibri"/>
        </w:rPr>
        <w:t>[42]</w:t>
      </w:r>
      <w:r w:rsidR="005D6088">
        <w:rPr>
          <w:rFonts w:cs="Times New Roman"/>
          <w:szCs w:val="24"/>
        </w:rPr>
        <w:fldChar w:fldCharType="end"/>
      </w:r>
      <w:r w:rsidR="00116FDC">
        <w:rPr>
          <w:rFonts w:cs="Times New Roman"/>
          <w:szCs w:val="24"/>
        </w:rPr>
        <w:t>.</w:t>
      </w:r>
    </w:p>
    <w:p w14:paraId="13DD271F" w14:textId="77777777" w:rsidR="00A86810" w:rsidRDefault="00A86810" w:rsidP="00B94229">
      <w:pPr>
        <w:spacing w:line="480" w:lineRule="auto"/>
        <w:rPr>
          <w:rFonts w:cs="Times New Roman"/>
          <w:i/>
          <w:szCs w:val="24"/>
        </w:rPr>
      </w:pPr>
      <w:r>
        <w:rPr>
          <w:rFonts w:cs="Times New Roman"/>
          <w:i/>
          <w:szCs w:val="24"/>
        </w:rPr>
        <w:t>Transmission electron microscopy</w:t>
      </w:r>
    </w:p>
    <w:p w14:paraId="26329F2A" w14:textId="77777777" w:rsidR="0001598A" w:rsidRDefault="0028741E" w:rsidP="00B94229">
      <w:pPr>
        <w:spacing w:line="480" w:lineRule="auto"/>
        <w:rPr>
          <w:rFonts w:cs="Times New Roman"/>
          <w:szCs w:val="24"/>
        </w:rPr>
      </w:pPr>
      <w:r w:rsidRPr="0028741E">
        <w:rPr>
          <w:rFonts w:cs="Times New Roman"/>
          <w:szCs w:val="24"/>
        </w:rPr>
        <w:t>Carbon-coated 400-mes</w:t>
      </w:r>
      <w:r w:rsidR="00FB243B">
        <w:rPr>
          <w:rFonts w:cs="Times New Roman"/>
          <w:szCs w:val="24"/>
        </w:rPr>
        <w:t>h</w:t>
      </w:r>
      <w:r w:rsidRPr="0028741E">
        <w:rPr>
          <w:rFonts w:cs="Times New Roman"/>
          <w:szCs w:val="24"/>
        </w:rPr>
        <w:t xml:space="preserve"> copper grids (</w:t>
      </w:r>
      <w:proofErr w:type="spellStart"/>
      <w:r w:rsidRPr="0028741E">
        <w:rPr>
          <w:rFonts w:cs="Times New Roman"/>
          <w:szCs w:val="24"/>
        </w:rPr>
        <w:t>ProSciTech</w:t>
      </w:r>
      <w:proofErr w:type="spellEnd"/>
      <w:r w:rsidRPr="0028741E">
        <w:rPr>
          <w:rFonts w:cs="Times New Roman"/>
          <w:szCs w:val="24"/>
        </w:rPr>
        <w:t xml:space="preserve">) were glow discharged for 1 min in a K950X turbo evaporator coupled to a K350 glow discharge unit (Quorum Technologies Ltd). EVs (5 µL) were deposited onto the grid and incubated for 1 min. Grids were </w:t>
      </w:r>
      <w:r w:rsidR="00FB243B">
        <w:rPr>
          <w:rFonts w:cs="Times New Roman"/>
          <w:szCs w:val="24"/>
        </w:rPr>
        <w:t xml:space="preserve">then </w:t>
      </w:r>
      <w:r w:rsidRPr="0028741E">
        <w:rPr>
          <w:rFonts w:cs="Times New Roman"/>
          <w:szCs w:val="24"/>
        </w:rPr>
        <w:t>wash</w:t>
      </w:r>
      <w:r w:rsidR="001E31D0">
        <w:rPr>
          <w:rFonts w:cs="Times New Roman"/>
          <w:szCs w:val="24"/>
        </w:rPr>
        <w:t>ed</w:t>
      </w:r>
      <w:r w:rsidRPr="0028741E">
        <w:rPr>
          <w:rFonts w:cs="Times New Roman"/>
          <w:szCs w:val="24"/>
        </w:rPr>
        <w:t xml:space="preserve"> once with ultrapure water </w:t>
      </w:r>
      <w:r w:rsidRPr="0028741E">
        <w:rPr>
          <w:rFonts w:cs="Times New Roman"/>
          <w:szCs w:val="24"/>
        </w:rPr>
        <w:lastRenderedPageBreak/>
        <w:t>and negatively stained three times with 2% (v/v) uranyl acetate (Agar Scientific). Excess solution was blotted off and</w:t>
      </w:r>
      <w:r w:rsidR="007D0D01">
        <w:rPr>
          <w:rFonts w:cs="Times New Roman"/>
          <w:szCs w:val="24"/>
        </w:rPr>
        <w:t xml:space="preserve"> the</w:t>
      </w:r>
      <w:r w:rsidRPr="0028741E">
        <w:rPr>
          <w:rFonts w:cs="Times New Roman"/>
          <w:szCs w:val="24"/>
        </w:rPr>
        <w:t xml:space="preserve"> grids were dried overnight. A JEM 2100 elect</w:t>
      </w:r>
      <w:r w:rsidR="00B412F4">
        <w:rPr>
          <w:rFonts w:cs="Times New Roman"/>
          <w:szCs w:val="24"/>
        </w:rPr>
        <w:t>r</w:t>
      </w:r>
      <w:r w:rsidRPr="0028741E">
        <w:rPr>
          <w:rFonts w:cs="Times New Roman"/>
          <w:szCs w:val="24"/>
        </w:rPr>
        <w:t>on microscope (JEOL Ltd) operated at 200 kV was used for imaging.</w:t>
      </w:r>
    </w:p>
    <w:p w14:paraId="33F72094" w14:textId="77777777" w:rsidR="00A86810" w:rsidRDefault="00A86810" w:rsidP="00B94229">
      <w:pPr>
        <w:spacing w:line="480" w:lineRule="auto"/>
        <w:rPr>
          <w:rFonts w:cs="Times New Roman"/>
          <w:i/>
          <w:szCs w:val="24"/>
        </w:rPr>
      </w:pPr>
      <w:r>
        <w:rPr>
          <w:rFonts w:cs="Times New Roman"/>
          <w:i/>
          <w:szCs w:val="24"/>
        </w:rPr>
        <w:t xml:space="preserve">Sample preparation for </w:t>
      </w:r>
      <w:r w:rsidR="00F56EC9">
        <w:rPr>
          <w:rFonts w:cs="Times New Roman"/>
          <w:i/>
          <w:szCs w:val="24"/>
        </w:rPr>
        <w:t>mass spectrometry</w:t>
      </w:r>
    </w:p>
    <w:p w14:paraId="0C42DA3D" w14:textId="54C96F45" w:rsidR="00997793" w:rsidRDefault="00997793" w:rsidP="00B94229">
      <w:pPr>
        <w:spacing w:line="480" w:lineRule="auto"/>
        <w:rPr>
          <w:rFonts w:cs="Times New Roman"/>
          <w:szCs w:val="24"/>
        </w:rPr>
      </w:pPr>
      <w:r>
        <w:rPr>
          <w:rFonts w:cs="Times New Roman"/>
          <w:szCs w:val="24"/>
        </w:rPr>
        <w:t xml:space="preserve">A total of 14 EV and WCL samples from four different </w:t>
      </w:r>
      <w:r>
        <w:rPr>
          <w:rFonts w:cs="Times New Roman"/>
          <w:i/>
          <w:szCs w:val="24"/>
        </w:rPr>
        <w:t>C. albicans</w:t>
      </w:r>
      <w:r>
        <w:rPr>
          <w:rFonts w:cs="Times New Roman"/>
          <w:szCs w:val="24"/>
        </w:rPr>
        <w:t xml:space="preserve"> strains were used for proteomics and NTA analyses; DAY286 yeast (n = 3), ATCC90028 yeast (n = 3), ATCC10231 yeast (n = 3), and DAY286 biofilm (n = 5). </w:t>
      </w:r>
      <w:ins w:id="65" w:author="Charlotte Dawson" w:date="2020-01-12T10:25:00Z">
        <w:r w:rsidR="00515EE9">
          <w:rPr>
            <w:rFonts w:cs="Times New Roman"/>
            <w:szCs w:val="24"/>
          </w:rPr>
          <w:t xml:space="preserve">Details of </w:t>
        </w:r>
      </w:ins>
      <w:ins w:id="66" w:author="Charlotte Dawson" w:date="2020-01-12T10:26:00Z">
        <w:r w:rsidR="00515EE9">
          <w:rPr>
            <w:rFonts w:cs="Times New Roman"/>
            <w:szCs w:val="24"/>
          </w:rPr>
          <w:t xml:space="preserve">each </w:t>
        </w:r>
        <w:commentRangeStart w:id="67"/>
        <w:r w:rsidR="00515EE9">
          <w:rPr>
            <w:rFonts w:cs="Times New Roman"/>
            <w:szCs w:val="24"/>
          </w:rPr>
          <w:t>independent</w:t>
        </w:r>
      </w:ins>
      <w:commentRangeEnd w:id="67"/>
      <w:ins w:id="68" w:author="Charlotte Dawson" w:date="2020-01-12T11:20:00Z">
        <w:r w:rsidR="00FF5485">
          <w:rPr>
            <w:rStyle w:val="CommentReference"/>
          </w:rPr>
          <w:commentReference w:id="67"/>
        </w:r>
      </w:ins>
      <w:ins w:id="69" w:author="Charlotte Dawson" w:date="2020-01-12T10:26:00Z">
        <w:r w:rsidR="00515EE9">
          <w:rPr>
            <w:rFonts w:cs="Times New Roman"/>
            <w:szCs w:val="24"/>
          </w:rPr>
          <w:t xml:space="preserve"> culture from which the</w:t>
        </w:r>
      </w:ins>
      <w:ins w:id="70" w:author="Charlotte Dawson" w:date="2020-01-12T10:27:00Z">
        <w:r w:rsidR="00515EE9">
          <w:rPr>
            <w:rFonts w:cs="Times New Roman"/>
            <w:szCs w:val="24"/>
          </w:rPr>
          <w:t xml:space="preserve"> EV and WCL</w:t>
        </w:r>
      </w:ins>
      <w:ins w:id="71" w:author="Charlotte Dawson" w:date="2020-01-12T10:26:00Z">
        <w:r w:rsidR="00515EE9">
          <w:rPr>
            <w:rFonts w:cs="Times New Roman"/>
            <w:szCs w:val="24"/>
          </w:rPr>
          <w:t xml:space="preserve"> samples were </w:t>
        </w:r>
      </w:ins>
      <w:ins w:id="72" w:author="Charlotte Dawson" w:date="2020-01-12T10:28:00Z">
        <w:r w:rsidR="00515EE9">
          <w:rPr>
            <w:rFonts w:cs="Times New Roman"/>
            <w:szCs w:val="24"/>
          </w:rPr>
          <w:t>isolat</w:t>
        </w:r>
      </w:ins>
      <w:ins w:id="73" w:author="Mark Bleackley" w:date="2020-01-16T16:12:00Z">
        <w:r w:rsidR="003E0F8C">
          <w:rPr>
            <w:rFonts w:cs="Times New Roman"/>
            <w:szCs w:val="24"/>
          </w:rPr>
          <w:t>e</w:t>
        </w:r>
      </w:ins>
      <w:ins w:id="74" w:author="Charlotte Dawson" w:date="2020-01-12T10:28:00Z">
        <w:r w:rsidR="00515EE9">
          <w:rPr>
            <w:rFonts w:cs="Times New Roman"/>
            <w:szCs w:val="24"/>
          </w:rPr>
          <w:t>d</w:t>
        </w:r>
      </w:ins>
      <w:ins w:id="75" w:author="Charlotte Dawson" w:date="2020-01-12T10:26:00Z">
        <w:r w:rsidR="00515EE9">
          <w:rPr>
            <w:rFonts w:cs="Times New Roman"/>
            <w:szCs w:val="24"/>
          </w:rPr>
          <w:t xml:space="preserve"> are provided in Supplementary Table 1. </w:t>
        </w:r>
      </w:ins>
      <w:del w:id="76" w:author="Charlotte Dawson" w:date="2020-01-12T10:28:00Z">
        <w:r w:rsidDel="00515EE9">
          <w:rPr>
            <w:rFonts w:cs="Times New Roman"/>
            <w:szCs w:val="24"/>
          </w:rPr>
          <w:delText>The EV and WCL samples from an individual biological replicate were paired as they were derived from cells in the same culture or biofilm</w:delText>
        </w:r>
      </w:del>
      <w:r>
        <w:rPr>
          <w:rFonts w:cs="Times New Roman"/>
          <w:szCs w:val="24"/>
        </w:rPr>
        <w:t>. Preparation of EV and WCL proteomics samples and MS data acquisition was performed in three separate batches; DAY286 yeast, DAY286 biofilm, and then both ATCC strains.</w:t>
      </w:r>
    </w:p>
    <w:p w14:paraId="2AA9AFEC" w14:textId="7066DF26" w:rsidR="00A86810" w:rsidRPr="008F383B" w:rsidRDefault="00F60931" w:rsidP="00B94229">
      <w:pPr>
        <w:spacing w:line="480" w:lineRule="auto"/>
        <w:rPr>
          <w:rFonts w:cs="Times New Roman"/>
          <w:szCs w:val="24"/>
        </w:rPr>
      </w:pPr>
      <w:r>
        <w:rPr>
          <w:rFonts w:cs="Times New Roman"/>
          <w:szCs w:val="24"/>
        </w:rPr>
        <w:t>EVs</w:t>
      </w:r>
      <w:r w:rsidR="00B412F4">
        <w:rPr>
          <w:rFonts w:cs="Times New Roman"/>
          <w:szCs w:val="24"/>
        </w:rPr>
        <w:t xml:space="preserve"> or WCL</w:t>
      </w:r>
      <w:r>
        <w:rPr>
          <w:rFonts w:cs="Times New Roman"/>
          <w:szCs w:val="24"/>
        </w:rPr>
        <w:t>s</w:t>
      </w:r>
      <w:r w:rsidR="00B412F4">
        <w:rPr>
          <w:rFonts w:cs="Times New Roman"/>
          <w:szCs w:val="24"/>
        </w:rPr>
        <w:t xml:space="preserve"> (15 </w:t>
      </w:r>
      <w:proofErr w:type="spellStart"/>
      <w:r w:rsidR="00B412F4">
        <w:rPr>
          <w:rFonts w:cstheme="minorHAnsi"/>
          <w:szCs w:val="24"/>
        </w:rPr>
        <w:t>μ</w:t>
      </w:r>
      <w:r w:rsidR="00B412F4">
        <w:rPr>
          <w:rFonts w:cs="Times New Roman"/>
          <w:szCs w:val="24"/>
        </w:rPr>
        <w:t>g</w:t>
      </w:r>
      <w:proofErr w:type="spellEnd"/>
      <w:r w:rsidR="00B412F4">
        <w:rPr>
          <w:rFonts w:cs="Times New Roman"/>
          <w:szCs w:val="24"/>
        </w:rPr>
        <w:t xml:space="preserve"> protein)</w:t>
      </w:r>
      <w:r>
        <w:rPr>
          <w:rFonts w:cs="Times New Roman"/>
          <w:szCs w:val="24"/>
        </w:rPr>
        <w:t xml:space="preserve"> were boiled in LDS sample buffer (</w:t>
      </w:r>
      <w:r w:rsidR="00190E16">
        <w:rPr>
          <w:rFonts w:cs="Times New Roman"/>
          <w:szCs w:val="24"/>
        </w:rPr>
        <w:t>Life Technologies</w:t>
      </w:r>
      <w:r>
        <w:rPr>
          <w:rFonts w:cs="Times New Roman"/>
          <w:szCs w:val="24"/>
        </w:rPr>
        <w:t>) and TCEP</w:t>
      </w:r>
      <w:r w:rsidR="00B64794">
        <w:rPr>
          <w:rFonts w:cs="Times New Roman"/>
          <w:szCs w:val="24"/>
        </w:rPr>
        <w:t xml:space="preserve"> </w:t>
      </w:r>
      <w:r w:rsidR="00B64794" w:rsidRPr="00B64794">
        <w:rPr>
          <w:rStyle w:val="st"/>
        </w:rPr>
        <w:t>(</w:t>
      </w:r>
      <w:r w:rsidR="00B64794" w:rsidRPr="00B64794">
        <w:rPr>
          <w:rStyle w:val="Emphasis"/>
          <w:i w:val="0"/>
          <w:iCs w:val="0"/>
        </w:rPr>
        <w:t>tris(2-carboxyethyl)phosphine</w:t>
      </w:r>
      <w:r w:rsidR="00B64794" w:rsidRPr="00B64794">
        <w:rPr>
          <w:rStyle w:val="st"/>
        </w:rPr>
        <w:t>)</w:t>
      </w:r>
      <w:r w:rsidRPr="00B64794">
        <w:rPr>
          <w:rFonts w:cs="Times New Roman"/>
          <w:szCs w:val="24"/>
        </w:rPr>
        <w:t xml:space="preserve"> </w:t>
      </w:r>
      <w:r>
        <w:rPr>
          <w:rFonts w:cs="Times New Roman"/>
          <w:szCs w:val="24"/>
        </w:rPr>
        <w:t>(</w:t>
      </w:r>
      <w:r w:rsidR="00190E16">
        <w:rPr>
          <w:rFonts w:cs="Times New Roman"/>
          <w:szCs w:val="24"/>
        </w:rPr>
        <w:t>Thermo Fisher Scientific</w:t>
      </w:r>
      <w:r>
        <w:rPr>
          <w:rFonts w:cs="Times New Roman"/>
          <w:szCs w:val="24"/>
        </w:rPr>
        <w:t xml:space="preserve">), </w:t>
      </w:r>
      <w:r w:rsidR="00B412F4">
        <w:rPr>
          <w:rFonts w:cs="Times New Roman"/>
          <w:szCs w:val="24"/>
        </w:rPr>
        <w:t xml:space="preserve">then separated by short-range SDS-PAGE </w:t>
      </w:r>
      <w:r w:rsidR="00DF38E7">
        <w:rPr>
          <w:rFonts w:cs="Times New Roman"/>
          <w:szCs w:val="24"/>
        </w:rPr>
        <w:fldChar w:fldCharType="begin"/>
      </w:r>
      <w:r w:rsidR="00996F3E">
        <w:rPr>
          <w:rFonts w:cs="Times New Roman"/>
          <w:szCs w:val="24"/>
        </w:rPr>
        <w:instrText xml:space="preserve"> ADDIN ZOTERO_ITEM CSL_CITATION {"citationID":"5kJfCeIa","properties":{"formattedCitation":"[43]","plainCitation":"[43]","noteIndex":0},"citationItems":[{"id":239,"uris":["http://zotero.org/users/5329443/items/7IYP4MJZ"],"uri":["http://zotero.org/users/5329443/items/7IYP4MJZ"],"itemData":{"id":239,"type":"article-journal","abstract":"Abstract.  Embryo implantation into receptive endometrium requires synergistic endometrial-blastocyst interactions within the uterine cavity and is essential fo","container-title":"Biology of Reproduction","DOI":"10.1095/biolreprod.115.134890","ISSN":"0006-3363","issue":"2","journalAbbreviation":"Biol Reprod","language":"en","source":"academic.oup.com","title":"Human Endometrial Exosomes Contain Hormone-Specific Cargo Modulating Trophoblast Adhesive Capacity: Insights into Endometrial-Embryo Interactions","title-short":"Human Endometrial Exosomes Contain Hormone-Specific Cargo Modulating Trophoblast Adhesive Capacity","URL":"https://academic.oup.com/biolreprod/article/94/2/38, 1-15/2434419","volume":"94","author":[{"family":"Greening","given":"David W."},{"family":"Nguyen","given":"Hong P. T."},{"family":"Elgass","given":"Kirstin"},{"family":"Simpson","given":"Richard J."},{"family":"Salamonsen","given":"Lois A."}],"accessed":{"date-parts":[["2019",4,18]]},"issued":{"date-parts":[["2016",2,1]]}}}],"schema":"https://github.com/citation-style-language/schema/raw/master/csl-citation.json"}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[43]</w:t>
      </w:r>
      <w:r w:rsidR="00DF38E7">
        <w:rPr>
          <w:rFonts w:cs="Times New Roman"/>
          <w:szCs w:val="24"/>
        </w:rPr>
        <w:fldChar w:fldCharType="end"/>
      </w:r>
      <w:r>
        <w:rPr>
          <w:rFonts w:cs="Times New Roman"/>
          <w:szCs w:val="24"/>
        </w:rPr>
        <w:t xml:space="preserve">. </w:t>
      </w:r>
      <w:r w:rsidR="00A86810" w:rsidRPr="008F383B">
        <w:rPr>
          <w:rFonts w:cs="Times New Roman"/>
          <w:szCs w:val="24"/>
        </w:rPr>
        <w:t xml:space="preserve">The gel was fixed in 50% (v/v) methanol, 7% (v/v) acetic acid for 30 min, </w:t>
      </w:r>
      <w:r w:rsidR="00A86810">
        <w:rPr>
          <w:rFonts w:cs="Times New Roman"/>
          <w:szCs w:val="24"/>
        </w:rPr>
        <w:t xml:space="preserve">and </w:t>
      </w:r>
      <w:r w:rsidR="00A86810" w:rsidRPr="008F383B">
        <w:rPr>
          <w:rFonts w:cs="Times New Roman"/>
          <w:szCs w:val="24"/>
        </w:rPr>
        <w:t>the samples were excised. The proteins were reduced (2 mM TCEP, 1 h)</w:t>
      </w:r>
      <w:r w:rsidR="00E23010">
        <w:rPr>
          <w:rFonts w:cs="Times New Roman"/>
          <w:szCs w:val="24"/>
        </w:rPr>
        <w:t xml:space="preserve"> and </w:t>
      </w:r>
      <w:r w:rsidR="00A86810" w:rsidRPr="008F383B">
        <w:rPr>
          <w:rFonts w:cs="Times New Roman"/>
          <w:szCs w:val="24"/>
        </w:rPr>
        <w:t xml:space="preserve">alkylated (40 mM iodoacetamide, 30 min in </w:t>
      </w:r>
      <w:r w:rsidR="001E31D0">
        <w:rPr>
          <w:rFonts w:cs="Times New Roman"/>
          <w:szCs w:val="24"/>
        </w:rPr>
        <w:t xml:space="preserve">the </w:t>
      </w:r>
      <w:r w:rsidR="00A86810" w:rsidRPr="008F383B">
        <w:rPr>
          <w:rFonts w:cs="Times New Roman"/>
          <w:szCs w:val="24"/>
        </w:rPr>
        <w:t>dark)</w:t>
      </w:r>
      <w:r w:rsidR="00E23010">
        <w:rPr>
          <w:rFonts w:cs="Times New Roman"/>
          <w:szCs w:val="24"/>
        </w:rPr>
        <w:t xml:space="preserve"> before </w:t>
      </w:r>
      <w:r w:rsidR="00A86810" w:rsidRPr="008F383B">
        <w:rPr>
          <w:rFonts w:cs="Times New Roman"/>
          <w:szCs w:val="24"/>
        </w:rPr>
        <w:t>digest</w:t>
      </w:r>
      <w:r w:rsidR="00E23010">
        <w:rPr>
          <w:rFonts w:cs="Times New Roman"/>
          <w:szCs w:val="24"/>
        </w:rPr>
        <w:t>ion</w:t>
      </w:r>
      <w:r w:rsidR="008A555C">
        <w:rPr>
          <w:rFonts w:cs="Times New Roman"/>
          <w:szCs w:val="24"/>
        </w:rPr>
        <w:t xml:space="preserve"> with </w:t>
      </w:r>
      <w:r w:rsidR="00A86810" w:rsidRPr="008F383B">
        <w:rPr>
          <w:rFonts w:cs="Times New Roman"/>
          <w:szCs w:val="24"/>
        </w:rPr>
        <w:t xml:space="preserve">1 </w:t>
      </w:r>
      <w:proofErr w:type="spellStart"/>
      <w:r w:rsidR="00A86810" w:rsidRPr="008F383B">
        <w:rPr>
          <w:rFonts w:cs="Times New Roman"/>
          <w:szCs w:val="24"/>
        </w:rPr>
        <w:t>μg</w:t>
      </w:r>
      <w:proofErr w:type="spellEnd"/>
      <w:r w:rsidR="00A86810" w:rsidRPr="008F383B">
        <w:rPr>
          <w:rFonts w:cs="Times New Roman"/>
          <w:szCs w:val="24"/>
        </w:rPr>
        <w:t xml:space="preserve"> trypsin</w:t>
      </w:r>
      <w:r w:rsidR="008A555C">
        <w:rPr>
          <w:rFonts w:cs="Times New Roman"/>
          <w:szCs w:val="24"/>
        </w:rPr>
        <w:t xml:space="preserve"> (Promega) for</w:t>
      </w:r>
      <w:r w:rsidR="00A86810" w:rsidRPr="008F383B">
        <w:rPr>
          <w:rFonts w:cs="Times New Roman"/>
          <w:szCs w:val="24"/>
        </w:rPr>
        <w:t xml:space="preserve"> 18 h at 37°C. Peptides were </w:t>
      </w:r>
      <w:r w:rsidR="00E23010">
        <w:rPr>
          <w:rFonts w:cs="Times New Roman"/>
          <w:szCs w:val="24"/>
        </w:rPr>
        <w:t xml:space="preserve">then </w:t>
      </w:r>
      <w:r w:rsidR="00A86810" w:rsidRPr="008F383B">
        <w:rPr>
          <w:rFonts w:cs="Times New Roman"/>
          <w:szCs w:val="24"/>
        </w:rPr>
        <w:t>extracted from the gel pieces with 85% (v/v) ACN, 0.5% (v/v) TFA, lyophilised</w:t>
      </w:r>
      <w:r w:rsidR="00E23010">
        <w:rPr>
          <w:rFonts w:cs="Times New Roman"/>
          <w:szCs w:val="24"/>
        </w:rPr>
        <w:t xml:space="preserve"> and</w:t>
      </w:r>
      <w:r w:rsidR="00A86810" w:rsidRPr="008F383B">
        <w:rPr>
          <w:rFonts w:cs="Times New Roman"/>
          <w:szCs w:val="24"/>
        </w:rPr>
        <w:t xml:space="preserve"> resuspended in</w:t>
      </w:r>
      <w:r w:rsidR="005961CF">
        <w:rPr>
          <w:rFonts w:cs="Times New Roman"/>
          <w:szCs w:val="24"/>
        </w:rPr>
        <w:t xml:space="preserve"> 20 </w:t>
      </w:r>
      <w:proofErr w:type="spellStart"/>
      <w:r w:rsidR="005961CF">
        <w:rPr>
          <w:rFonts w:cs="Times New Roman"/>
          <w:szCs w:val="24"/>
        </w:rPr>
        <w:t>μL</w:t>
      </w:r>
      <w:proofErr w:type="spellEnd"/>
      <w:r w:rsidR="005961CF">
        <w:rPr>
          <w:rFonts w:cs="Times New Roman"/>
          <w:szCs w:val="24"/>
        </w:rPr>
        <w:t xml:space="preserve"> of</w:t>
      </w:r>
      <w:r w:rsidR="00A86810" w:rsidRPr="008F383B">
        <w:rPr>
          <w:rFonts w:cs="Times New Roman"/>
          <w:szCs w:val="24"/>
        </w:rPr>
        <w:t xml:space="preserve"> 5% (v/v) ACN, 0.5% (v/v) TFA.</w:t>
      </w:r>
    </w:p>
    <w:p w14:paraId="79F37E6F" w14:textId="77777777" w:rsidR="00A86810" w:rsidRPr="00F56EC9" w:rsidRDefault="00F56EC9" w:rsidP="00B94229">
      <w:pPr>
        <w:spacing w:line="480" w:lineRule="auto"/>
        <w:rPr>
          <w:rFonts w:cs="Times New Roman"/>
          <w:i/>
          <w:szCs w:val="24"/>
        </w:rPr>
      </w:pPr>
      <w:r>
        <w:rPr>
          <w:rFonts w:cs="Times New Roman"/>
          <w:i/>
          <w:szCs w:val="24"/>
        </w:rPr>
        <w:t>Mass spectrometry (ESI-LC-MS/MS) of EVs and WCL proteins</w:t>
      </w:r>
    </w:p>
    <w:p w14:paraId="0D466023" w14:textId="66770AEC" w:rsidR="00A86810" w:rsidRPr="00A86810" w:rsidRDefault="00261EB7" w:rsidP="00B94229">
      <w:pPr>
        <w:spacing w:line="480" w:lineRule="auto"/>
        <w:rPr>
          <w:rFonts w:cs="Times New Roman"/>
          <w:szCs w:val="24"/>
        </w:rPr>
      </w:pPr>
      <w:r>
        <w:rPr>
          <w:rFonts w:cs="Times New Roman"/>
          <w:szCs w:val="24"/>
        </w:rPr>
        <w:t xml:space="preserve">Two injections of 6 </w:t>
      </w:r>
      <w:proofErr w:type="spellStart"/>
      <w:r>
        <w:rPr>
          <w:rFonts w:cs="Times New Roman"/>
          <w:szCs w:val="24"/>
        </w:rPr>
        <w:t>μL</w:t>
      </w:r>
      <w:proofErr w:type="spellEnd"/>
      <w:r>
        <w:rPr>
          <w:rFonts w:cs="Times New Roman"/>
          <w:szCs w:val="24"/>
        </w:rPr>
        <w:t xml:space="preserve"> were </w:t>
      </w:r>
      <w:r w:rsidR="0028108F">
        <w:rPr>
          <w:rFonts w:cs="Times New Roman"/>
          <w:szCs w:val="24"/>
        </w:rPr>
        <w:t xml:space="preserve">used for each biological replicate and the </w:t>
      </w:r>
      <w:r w:rsidR="00171E2A">
        <w:rPr>
          <w:rFonts w:cs="Times New Roman"/>
          <w:szCs w:val="24"/>
        </w:rPr>
        <w:t>samples were randomised prior to injection.</w:t>
      </w:r>
      <w:r w:rsidR="00CB3364">
        <w:rPr>
          <w:rFonts w:cs="Times New Roman"/>
          <w:szCs w:val="24"/>
        </w:rPr>
        <w:t xml:space="preserve"> </w:t>
      </w:r>
      <w:r w:rsidR="00A86810" w:rsidRPr="00A86810">
        <w:rPr>
          <w:rFonts w:cs="Times New Roman"/>
          <w:szCs w:val="24"/>
        </w:rPr>
        <w:t xml:space="preserve">Peptides were analysed as described </w:t>
      </w:r>
      <w:r w:rsidR="00E23010" w:rsidRPr="00A86810">
        <w:rPr>
          <w:rFonts w:cs="Times New Roman"/>
          <w:szCs w:val="24"/>
        </w:rPr>
        <w:t xml:space="preserve">previously </w:t>
      </w:r>
      <w:r w:rsidR="00DF38E7">
        <w:rPr>
          <w:rFonts w:cs="Times New Roman"/>
          <w:szCs w:val="24"/>
        </w:rPr>
        <w:fldChar w:fldCharType="begin"/>
      </w:r>
      <w:r w:rsidR="00996F3E">
        <w:rPr>
          <w:rFonts w:cs="Times New Roman"/>
          <w:szCs w:val="24"/>
        </w:rPr>
        <w:instrText xml:space="preserve"> ADDIN ZOTERO_ITEM CSL_CITATION {"citationID":"gkkk7SoQ","properties":{"formattedCitation":"[44]","plainCitation":"[44]","noteIndex":0},"citationItems":[{"id":152,"uris":["http://zotero.org/users/5329443/items/H4S75NB6"],"uri":["http://zotero.org/users/5329443/items/H4S75NB6"],"itemData":{"id":152,"type":"article-journal","abstract":"The salivary apparatus of the common octopus (Octopus vulgaris) has been the subject of biochemical study for over a century. A combination of bioassays, behavioral studies and molecular analysis on O. vulgaris and related species suggests that its proteome should contain a mixture of highly potent neurotoxins and degradative proteins. However, a lack of genomic and transcriptomic data has meant that the amino acid sequences of these proteins remain almost entirely unknown. To address this, we assembled the posterior salivary gland transcriptome of O. vulgaris and combined it with high resolution mass spectrometry data from the posterior and anterior salivary glands of two adults, the posterior salivary glands of six paralarvae and the saliva from a single adult. We identified a total of 2810 protein groups from across this range of salivary tissues and age classes, including 84 with homology to known venom protein families. Additionally, we found 21 short secreted cysteine rich protein groups of which 12 were specific to cephalopods. By combining protein expression data with phylogenetic analysis we demonstrate that serine proteases expanded dramatically within the cephalopod lineage and that cephalopod specific proteins are strongly associated with the salivary apparatus.","container-title":"Journal of Proteome Research","DOI":"10.1021/acs.jproteome.8b00525","ISSN":"1535-3893","issue":"11","journalAbbreviation":"J. Proteome Res.","page":"3866-3876","source":"ACS Publications","title":"Shotgun Proteomics Analysis of Saliva and Salivary Gland Tissue from the Common Octopus Octopus vulgaris","volume":"17","author":[{"family":"Fingerhut","given":"Legana C. H. W."},{"family":"Strugnell","given":"Jan M."},{"family":"Faou","given":"Pierre"},{"family":"Labiaga","given":"Álvaro Roura"},{"family":"Zhang","given":"Jia"},{"family":"Cooke","given":"Ira R."}],"issued":{"date-parts":[["2018",11,2]]}}}],"schema":"https://github.com/citation-style-language/schema/raw/master/csl-citation.json"}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[44]</w:t>
      </w:r>
      <w:r w:rsidR="00DF38E7">
        <w:rPr>
          <w:rFonts w:cs="Times New Roman"/>
          <w:szCs w:val="24"/>
        </w:rPr>
        <w:fldChar w:fldCharType="end"/>
      </w:r>
      <w:r w:rsidR="00BD757C" w:rsidRPr="00BD757C">
        <w:rPr>
          <w:rFonts w:cs="Times New Roman"/>
          <w:szCs w:val="24"/>
        </w:rPr>
        <w:t xml:space="preserve"> </w:t>
      </w:r>
      <w:r w:rsidR="00A86810" w:rsidRPr="00A86810">
        <w:rPr>
          <w:rFonts w:cs="Times New Roman"/>
          <w:szCs w:val="24"/>
        </w:rPr>
        <w:t>with modifications. Using a nanoflow UPLC instrument (</w:t>
      </w:r>
      <w:proofErr w:type="spellStart"/>
      <w:r w:rsidR="00A86810" w:rsidRPr="00A86810">
        <w:rPr>
          <w:rFonts w:cs="Times New Roman"/>
          <w:szCs w:val="24"/>
        </w:rPr>
        <w:t>UltiMate</w:t>
      </w:r>
      <w:r w:rsidR="00A86810" w:rsidRPr="00A86810">
        <w:rPr>
          <w:rFonts w:cs="Times New Roman"/>
          <w:szCs w:val="24"/>
          <w:vertAlign w:val="superscript"/>
        </w:rPr>
        <w:t>TM</w:t>
      </w:r>
      <w:proofErr w:type="spellEnd"/>
      <w:r w:rsidR="00A86810" w:rsidRPr="00A86810">
        <w:rPr>
          <w:rFonts w:cs="Times New Roman"/>
          <w:szCs w:val="24"/>
        </w:rPr>
        <w:t xml:space="preserve"> 3000 </w:t>
      </w:r>
      <w:proofErr w:type="spellStart"/>
      <w:r w:rsidR="00A86810" w:rsidRPr="00A86810">
        <w:rPr>
          <w:rFonts w:cs="Times New Roman"/>
          <w:szCs w:val="24"/>
        </w:rPr>
        <w:t>RSLCnano</w:t>
      </w:r>
      <w:proofErr w:type="spellEnd"/>
      <w:r w:rsidR="00A86810" w:rsidRPr="00A86810">
        <w:rPr>
          <w:rFonts w:cs="Times New Roman"/>
          <w:szCs w:val="24"/>
        </w:rPr>
        <w:t xml:space="preserve">, Thermo Fisher Scientific), the reconstituted peptides were loaded onto a precolumn (C18 </w:t>
      </w:r>
      <w:proofErr w:type="spellStart"/>
      <w:r w:rsidR="00A86810" w:rsidRPr="00A86810">
        <w:rPr>
          <w:rFonts w:cs="Times New Roman"/>
          <w:szCs w:val="24"/>
        </w:rPr>
        <w:t>PepMap</w:t>
      </w:r>
      <w:proofErr w:type="spellEnd"/>
      <w:r w:rsidR="00A86810" w:rsidRPr="00A86810">
        <w:rPr>
          <w:rFonts w:cs="Times New Roman"/>
          <w:szCs w:val="24"/>
        </w:rPr>
        <w:t xml:space="preserve"> 300 </w:t>
      </w:r>
      <w:proofErr w:type="spellStart"/>
      <w:r w:rsidR="00A86810" w:rsidRPr="00A86810">
        <w:rPr>
          <w:rFonts w:cs="Times New Roman"/>
          <w:szCs w:val="24"/>
        </w:rPr>
        <w:t>μm</w:t>
      </w:r>
      <w:proofErr w:type="spellEnd"/>
      <w:r w:rsidR="00A86810" w:rsidRPr="00A86810">
        <w:rPr>
          <w:rFonts w:cs="Times New Roman"/>
          <w:szCs w:val="24"/>
        </w:rPr>
        <w:t xml:space="preserve"> ID x 2 cm trapping column, Thermo Fisher Scientific) and washed </w:t>
      </w:r>
      <w:r w:rsidR="00F31CF0">
        <w:rPr>
          <w:rFonts w:cs="Times New Roman"/>
          <w:szCs w:val="24"/>
        </w:rPr>
        <w:t xml:space="preserve">(water with 0.1% formic acid, 2% ACN) </w:t>
      </w:r>
      <w:r w:rsidR="00A86810" w:rsidRPr="00A86810">
        <w:rPr>
          <w:rFonts w:cs="Times New Roman"/>
          <w:szCs w:val="24"/>
        </w:rPr>
        <w:t xml:space="preserve">prior to separation using a 90 </w:t>
      </w:r>
      <w:r w:rsidR="00A86810" w:rsidRPr="00A86810">
        <w:rPr>
          <w:rFonts w:cs="Times New Roman"/>
          <w:szCs w:val="24"/>
        </w:rPr>
        <w:lastRenderedPageBreak/>
        <w:t xml:space="preserve">min linear ACN gradient on an analytical column (BEH C18, 1.7 </w:t>
      </w:r>
      <w:proofErr w:type="spellStart"/>
      <w:r w:rsidR="00A86810" w:rsidRPr="00A86810">
        <w:rPr>
          <w:rFonts w:cs="Times New Roman"/>
          <w:szCs w:val="24"/>
        </w:rPr>
        <w:t>μm</w:t>
      </w:r>
      <w:proofErr w:type="spellEnd"/>
      <w:r w:rsidR="00A86810" w:rsidRPr="00A86810">
        <w:rPr>
          <w:rFonts w:cs="Times New Roman"/>
          <w:szCs w:val="24"/>
        </w:rPr>
        <w:t xml:space="preserve">, 130 Å and 75 </w:t>
      </w:r>
      <w:proofErr w:type="spellStart"/>
      <w:r w:rsidR="00A86810" w:rsidRPr="00A86810">
        <w:rPr>
          <w:rFonts w:cs="Times New Roman"/>
          <w:szCs w:val="24"/>
        </w:rPr>
        <w:t>μm</w:t>
      </w:r>
      <w:proofErr w:type="spellEnd"/>
      <w:r w:rsidR="00A86810" w:rsidRPr="00A86810">
        <w:rPr>
          <w:rFonts w:cs="Times New Roman"/>
          <w:szCs w:val="24"/>
        </w:rPr>
        <w:t xml:space="preserve"> ID x 25 cm, Waters).</w:t>
      </w:r>
    </w:p>
    <w:p w14:paraId="1E35D5FD" w14:textId="27E5BE23" w:rsidR="00A86810" w:rsidRPr="00A86810" w:rsidRDefault="00A86810" w:rsidP="00B94229">
      <w:pPr>
        <w:spacing w:line="480" w:lineRule="auto"/>
        <w:rPr>
          <w:rFonts w:cs="Times New Roman"/>
          <w:szCs w:val="24"/>
        </w:rPr>
      </w:pPr>
      <w:r w:rsidRPr="00A86810">
        <w:rPr>
          <w:rFonts w:cs="Times New Roman"/>
          <w:szCs w:val="24"/>
        </w:rPr>
        <w:t xml:space="preserve">The nanoflow UPLC was coupled on-line to a Q </w:t>
      </w:r>
      <w:proofErr w:type="spellStart"/>
      <w:r w:rsidRPr="00A86810">
        <w:rPr>
          <w:rFonts w:cs="Times New Roman"/>
          <w:szCs w:val="24"/>
        </w:rPr>
        <w:t>Exactive</w:t>
      </w:r>
      <w:proofErr w:type="spellEnd"/>
      <w:r w:rsidRPr="00A86810">
        <w:rPr>
          <w:rFonts w:cs="Times New Roman"/>
          <w:szCs w:val="24"/>
        </w:rPr>
        <w:t xml:space="preserve"> HF mass spectrometer (Thermo Fisher Scientific) with a </w:t>
      </w:r>
      <w:proofErr w:type="spellStart"/>
      <w:r w:rsidRPr="00A86810">
        <w:rPr>
          <w:rFonts w:cs="Times New Roman"/>
          <w:szCs w:val="24"/>
        </w:rPr>
        <w:t>nanoelectrospray</w:t>
      </w:r>
      <w:proofErr w:type="spellEnd"/>
      <w:r w:rsidRPr="00A86810">
        <w:rPr>
          <w:rFonts w:cs="Times New Roman"/>
          <w:szCs w:val="24"/>
        </w:rPr>
        <w:t xml:space="preserve"> ion source (</w:t>
      </w:r>
      <w:proofErr w:type="spellStart"/>
      <w:r w:rsidR="00BA69CF">
        <w:rPr>
          <w:rFonts w:cs="Times New Roman"/>
          <w:szCs w:val="24"/>
        </w:rPr>
        <w:t>Nanospray</w:t>
      </w:r>
      <w:proofErr w:type="spellEnd"/>
      <w:r w:rsidR="00BA69CF">
        <w:rPr>
          <w:rFonts w:cs="Times New Roman"/>
          <w:szCs w:val="24"/>
        </w:rPr>
        <w:t xml:space="preserve"> Flex, </w:t>
      </w:r>
      <w:r w:rsidRPr="00A86810">
        <w:rPr>
          <w:rFonts w:cs="Times New Roman"/>
          <w:szCs w:val="24"/>
        </w:rPr>
        <w:t xml:space="preserve">Thermo Fisher Scientific). </w:t>
      </w:r>
      <w:r w:rsidR="00BA69CF">
        <w:rPr>
          <w:rFonts w:cs="Times New Roman"/>
          <w:szCs w:val="24"/>
        </w:rPr>
        <w:t xml:space="preserve"> The separation of peptides was perfo</w:t>
      </w:r>
      <w:r w:rsidR="005B0A78">
        <w:rPr>
          <w:rFonts w:cs="Times New Roman"/>
          <w:szCs w:val="24"/>
        </w:rPr>
        <w:t>r</w:t>
      </w:r>
      <w:r w:rsidR="00BA69CF">
        <w:rPr>
          <w:rFonts w:cs="Times New Roman"/>
          <w:szCs w:val="24"/>
        </w:rPr>
        <w:t>med at 45</w:t>
      </w:r>
      <w:r w:rsidR="00BA69CF">
        <w:rPr>
          <w:rFonts w:cstheme="minorHAnsi"/>
          <w:szCs w:val="24"/>
        </w:rPr>
        <w:t>°</w:t>
      </w:r>
      <w:r w:rsidR="00BA69CF">
        <w:rPr>
          <w:rFonts w:cs="Times New Roman"/>
          <w:szCs w:val="24"/>
        </w:rPr>
        <w:t xml:space="preserve">C, 250 </w:t>
      </w:r>
      <w:proofErr w:type="spellStart"/>
      <w:r w:rsidR="00BA69CF">
        <w:rPr>
          <w:rFonts w:cs="Times New Roman"/>
          <w:szCs w:val="24"/>
        </w:rPr>
        <w:t>nL</w:t>
      </w:r>
      <w:proofErr w:type="spellEnd"/>
      <w:r w:rsidR="00BA69CF">
        <w:rPr>
          <w:rFonts w:cs="Times New Roman"/>
          <w:szCs w:val="24"/>
        </w:rPr>
        <w:t>/min using a linear ACN gradient of buffer A (water with</w:t>
      </w:r>
      <w:r w:rsidR="00886445">
        <w:rPr>
          <w:rFonts w:cs="Times New Roman"/>
          <w:szCs w:val="24"/>
        </w:rPr>
        <w:t xml:space="preserve"> 0.1% formic acid, 2% ACN) and buffer B (water with 0.1% formic acid, 80% ACN)</w:t>
      </w:r>
      <w:r w:rsidR="005B0A78">
        <w:rPr>
          <w:rFonts w:cs="Times New Roman"/>
          <w:szCs w:val="24"/>
        </w:rPr>
        <w:t>. The gradient</w:t>
      </w:r>
      <w:r w:rsidR="00886445">
        <w:rPr>
          <w:rFonts w:cs="Times New Roman"/>
          <w:szCs w:val="24"/>
        </w:rPr>
        <w:t xml:space="preserve"> start</w:t>
      </w:r>
      <w:r w:rsidR="005B0A78">
        <w:rPr>
          <w:rFonts w:cs="Times New Roman"/>
          <w:szCs w:val="24"/>
        </w:rPr>
        <w:t>ed</w:t>
      </w:r>
      <w:r w:rsidR="00886445">
        <w:rPr>
          <w:rFonts w:cs="Times New Roman"/>
          <w:szCs w:val="24"/>
        </w:rPr>
        <w:t xml:space="preserve"> from 2% buffer B to 13% </w:t>
      </w:r>
      <w:r w:rsidR="00AF0A5A">
        <w:rPr>
          <w:rFonts w:cs="Times New Roman"/>
          <w:szCs w:val="24"/>
        </w:rPr>
        <w:t>in 6 min, to 33% buffer B over 70 min</w:t>
      </w:r>
      <w:r w:rsidR="005B0A78">
        <w:rPr>
          <w:rFonts w:cs="Times New Roman"/>
          <w:szCs w:val="24"/>
        </w:rPr>
        <w:t>,</w:t>
      </w:r>
      <w:r w:rsidR="00AF0A5A">
        <w:rPr>
          <w:rFonts w:cs="Times New Roman"/>
          <w:szCs w:val="24"/>
        </w:rPr>
        <w:t xml:space="preserve"> followed by 50% at 80 min. The gr</w:t>
      </w:r>
      <w:r w:rsidR="005B0A78">
        <w:rPr>
          <w:rFonts w:cs="Times New Roman"/>
          <w:szCs w:val="24"/>
        </w:rPr>
        <w:t>adient was</w:t>
      </w:r>
      <w:r w:rsidR="00084217">
        <w:rPr>
          <w:rFonts w:cs="Times New Roman"/>
          <w:szCs w:val="24"/>
        </w:rPr>
        <w:t xml:space="preserve"> then increased from 50% buffer B to 95% for 5 min and stayed 95% for 1 min. The column was then equilibrated for 4 min with buffer</w:t>
      </w:r>
      <w:r w:rsidR="001C518D">
        <w:rPr>
          <w:rFonts w:cs="Times New Roman"/>
          <w:szCs w:val="24"/>
        </w:rPr>
        <w:t xml:space="preserve"> A.</w:t>
      </w:r>
    </w:p>
    <w:p w14:paraId="125F116C" w14:textId="516BD096" w:rsidR="00A86810" w:rsidRPr="00A86810" w:rsidRDefault="00A86810" w:rsidP="00B94229">
      <w:pPr>
        <w:spacing w:line="480" w:lineRule="auto"/>
        <w:rPr>
          <w:rFonts w:cs="Times New Roman"/>
          <w:szCs w:val="24"/>
        </w:rPr>
      </w:pPr>
      <w:r w:rsidRPr="00A86810">
        <w:rPr>
          <w:rFonts w:cs="Times New Roman"/>
          <w:szCs w:val="24"/>
        </w:rPr>
        <w:t>Data were collected in data</w:t>
      </w:r>
      <w:r w:rsidR="00F60931">
        <w:rPr>
          <w:rFonts w:cs="Times New Roman"/>
          <w:szCs w:val="24"/>
        </w:rPr>
        <w:t>-</w:t>
      </w:r>
      <w:r w:rsidRPr="00A86810">
        <w:rPr>
          <w:rFonts w:cs="Times New Roman"/>
          <w:szCs w:val="24"/>
        </w:rPr>
        <w:t>dependent acquisition mode using</w:t>
      </w:r>
      <w:r w:rsidR="00F60931">
        <w:rPr>
          <w:rFonts w:cs="Times New Roman"/>
          <w:szCs w:val="24"/>
        </w:rPr>
        <w:t xml:space="preserve"> an MS scan range of</w:t>
      </w:r>
      <w:r w:rsidRPr="00A86810">
        <w:rPr>
          <w:rFonts w:cs="Times New Roman"/>
          <w:szCs w:val="24"/>
        </w:rPr>
        <w:t xml:space="preserve"> m/z 350 – 1500 </w:t>
      </w:r>
      <w:r w:rsidR="00F60931">
        <w:rPr>
          <w:rFonts w:cs="Times New Roman"/>
          <w:szCs w:val="24"/>
        </w:rPr>
        <w:t>and resolution of 60,000</w:t>
      </w:r>
      <w:r w:rsidRPr="00A86810">
        <w:rPr>
          <w:rFonts w:cs="Times New Roman"/>
          <w:szCs w:val="24"/>
        </w:rPr>
        <w:t xml:space="preserve">. HCD MS/MS spectra were collected for the 15 most intense ions per MS scan at </w:t>
      </w:r>
      <w:r w:rsidR="001C518D">
        <w:rPr>
          <w:rFonts w:cs="Times New Roman"/>
          <w:szCs w:val="24"/>
        </w:rPr>
        <w:t>30</w:t>
      </w:r>
      <w:r w:rsidRPr="00A86810">
        <w:rPr>
          <w:rFonts w:cs="Times New Roman"/>
          <w:szCs w:val="24"/>
        </w:rPr>
        <w:t>,000 resolution with a normalised collision energy of 28% and an isolation window of 1.4 m/z. Dynamic exclusion parameters were set as follows: exclude isotope on, duration 30 sec and peptide match preferred. Other Orbitrap instrument parameters included</w:t>
      </w:r>
      <w:r w:rsidR="00E23010">
        <w:rPr>
          <w:rFonts w:cs="Times New Roman"/>
          <w:szCs w:val="24"/>
        </w:rPr>
        <w:t xml:space="preserve"> an </w:t>
      </w:r>
      <w:r w:rsidRPr="00A86810">
        <w:rPr>
          <w:rFonts w:cs="Times New Roman"/>
          <w:szCs w:val="24"/>
        </w:rPr>
        <w:t xml:space="preserve">MS maximum injection time of 30 </w:t>
      </w:r>
      <w:proofErr w:type="spellStart"/>
      <w:r w:rsidRPr="00A86810">
        <w:rPr>
          <w:rFonts w:cs="Times New Roman"/>
          <w:szCs w:val="24"/>
        </w:rPr>
        <w:t>ms</w:t>
      </w:r>
      <w:proofErr w:type="spellEnd"/>
      <w:r w:rsidRPr="00A86810">
        <w:rPr>
          <w:rFonts w:cs="Times New Roman"/>
          <w:szCs w:val="24"/>
        </w:rPr>
        <w:t xml:space="preserve"> with AGC target 3 x 10</w:t>
      </w:r>
      <w:r w:rsidRPr="00A86810">
        <w:rPr>
          <w:rFonts w:cs="Times New Roman"/>
          <w:szCs w:val="24"/>
          <w:vertAlign w:val="superscript"/>
        </w:rPr>
        <w:t>6</w:t>
      </w:r>
      <w:r w:rsidRPr="00A86810">
        <w:rPr>
          <w:rFonts w:cs="Times New Roman"/>
          <w:szCs w:val="24"/>
        </w:rPr>
        <w:t xml:space="preserve">, for a maximum injection time of </w:t>
      </w:r>
      <w:r w:rsidR="001C518D">
        <w:rPr>
          <w:rFonts w:cs="Times New Roman"/>
          <w:szCs w:val="24"/>
        </w:rPr>
        <w:t>110</w:t>
      </w:r>
      <w:r w:rsidRPr="00A86810">
        <w:rPr>
          <w:rFonts w:cs="Times New Roman"/>
          <w:szCs w:val="24"/>
        </w:rPr>
        <w:t xml:space="preserve"> </w:t>
      </w:r>
      <w:proofErr w:type="spellStart"/>
      <w:r w:rsidRPr="00A86810">
        <w:rPr>
          <w:rFonts w:cs="Times New Roman"/>
          <w:szCs w:val="24"/>
        </w:rPr>
        <w:t>ms</w:t>
      </w:r>
      <w:proofErr w:type="spellEnd"/>
      <w:r w:rsidRPr="00A86810">
        <w:rPr>
          <w:rFonts w:cs="Times New Roman"/>
          <w:szCs w:val="24"/>
        </w:rPr>
        <w:t xml:space="preserve"> with </w:t>
      </w:r>
      <w:r w:rsidR="00E23010">
        <w:rPr>
          <w:rFonts w:cs="Times New Roman"/>
          <w:szCs w:val="24"/>
        </w:rPr>
        <w:t xml:space="preserve">an </w:t>
      </w:r>
      <w:r w:rsidRPr="00A86810">
        <w:rPr>
          <w:rFonts w:cs="Times New Roman"/>
          <w:szCs w:val="24"/>
        </w:rPr>
        <w:t>AGT target of 1 x 10</w:t>
      </w:r>
      <w:r w:rsidRPr="00A86810">
        <w:rPr>
          <w:rFonts w:cs="Times New Roman"/>
          <w:szCs w:val="24"/>
          <w:vertAlign w:val="superscript"/>
        </w:rPr>
        <w:t>5</w:t>
      </w:r>
      <w:r w:rsidRPr="00A86810">
        <w:rPr>
          <w:rFonts w:cs="Times New Roman"/>
          <w:szCs w:val="24"/>
        </w:rPr>
        <w:t xml:space="preserve">. </w:t>
      </w:r>
    </w:p>
    <w:p w14:paraId="642C0CC9" w14:textId="77777777" w:rsidR="00BD757C" w:rsidRPr="00BD757C" w:rsidRDefault="00BD757C" w:rsidP="00B94229">
      <w:pPr>
        <w:spacing w:line="480" w:lineRule="auto"/>
        <w:rPr>
          <w:rFonts w:cs="Times New Roman"/>
          <w:i/>
          <w:szCs w:val="24"/>
        </w:rPr>
      </w:pPr>
      <w:r w:rsidRPr="00BD757C">
        <w:rPr>
          <w:rFonts w:cs="Times New Roman"/>
          <w:i/>
          <w:szCs w:val="24"/>
        </w:rPr>
        <w:t>Database search and protein identification</w:t>
      </w:r>
    </w:p>
    <w:p w14:paraId="08F36FD6" w14:textId="543ADAB2" w:rsidR="00E80BB1" w:rsidRDefault="00BD757C" w:rsidP="005D5A99">
      <w:pPr>
        <w:spacing w:line="480" w:lineRule="auto"/>
        <w:rPr>
          <w:rFonts w:cs="Times New Roman"/>
          <w:szCs w:val="24"/>
        </w:rPr>
      </w:pPr>
      <w:r w:rsidRPr="00BD757C">
        <w:rPr>
          <w:rFonts w:cs="Times New Roman"/>
          <w:szCs w:val="24"/>
        </w:rPr>
        <w:t xml:space="preserve">Tandem MS data collected for EVs and </w:t>
      </w:r>
      <w:r w:rsidR="00F60931">
        <w:rPr>
          <w:rFonts w:cs="Times New Roman"/>
          <w:szCs w:val="24"/>
        </w:rPr>
        <w:t>WCLs</w:t>
      </w:r>
      <w:r w:rsidRPr="00BD757C">
        <w:rPr>
          <w:rFonts w:cs="Times New Roman"/>
          <w:szCs w:val="24"/>
        </w:rPr>
        <w:t xml:space="preserve"> were processed in </w:t>
      </w:r>
      <w:proofErr w:type="spellStart"/>
      <w:r w:rsidRPr="00BD757C">
        <w:rPr>
          <w:rFonts w:cs="Times New Roman"/>
          <w:szCs w:val="24"/>
        </w:rPr>
        <w:t>MaxQuant</w:t>
      </w:r>
      <w:proofErr w:type="spellEnd"/>
      <w:r w:rsidRPr="00BD757C">
        <w:rPr>
          <w:rFonts w:cs="Times New Roman"/>
          <w:szCs w:val="24"/>
        </w:rPr>
        <w:t xml:space="preserve"> version 1.6.0.16 </w:t>
      </w:r>
      <w:r w:rsidR="00DF38E7">
        <w:rPr>
          <w:rFonts w:cs="Times New Roman"/>
          <w:szCs w:val="24"/>
        </w:rPr>
        <w:fldChar w:fldCharType="begin"/>
      </w:r>
      <w:r w:rsidR="00996F3E">
        <w:rPr>
          <w:rFonts w:cs="Times New Roman"/>
          <w:szCs w:val="24"/>
        </w:rPr>
        <w:instrText xml:space="preserve"> ADDIN ZOTERO_ITEM CSL_CITATION {"citationID":"oY7mEBa6","properties":{"formattedCitation":"[45]","plainCitation":"[45]","noteIndex":0},"citationItems":[{"id":22,"uris":["http://zotero.org/users/5329443/items/7SWY24NS"],"uri":["http://zotero.org/users/5329443/items/7SWY24NS"],"itemData":{"id":22,"type":"article-journal","abstract":"MaxQuant is one of the most frequently used platforms for mass-spectrometry (MS)-based proteomics data analysis. Since its first release in 2008, it has grown substantially in functionality and can be used in conjunction with more MS platforms. Here we present an updated protocol covering the most important basic computational workflows, including those designed for quantitative label-free proteomics, MS1-level labeling and isobaric labeling techniques. This protocol presents a complete description of the parameters used in MaxQuant, as well as of the configuration options of its integrated search engine, Andromeda. This protocol update describes an adaptation of an existing protocol that substantially modifies the technique. Important concepts of shotgun proteomics and their implementation in MaxQuant are briefly reviewed, including different quantification strategies and the control of false-discovery rates (FDRs), as well as the analysis of post-translational modifications (PTMs). The MaxQuant output tables, which contain information about quantification of proteins and PTMs, are explained in detail. Furthermore, we provide a short version of the workflow that is applicable to data sets with simple and standard experimental designs. The MaxQuant algorithms are efficiently parallelized on multiple processors and scale well from desktop computers to servers with many cores. The software is written in C# and is freely available at http://www.maxquant.org.","container-title":"Nature Protocols","DOI":"10.1038/nprot.2016.136","ISSN":"1750-2799","issue":"12","journalAbbreviation":"Nat. Protoc.","language":"en","page":"2301-2319","source":"www.nature.com","title":"The MaxQuant computational platform for mass spectrometry-based shotgun proteomics","volume":"11","author":[{"family":"Tyanova","given":"Stefka"},{"family":"Temu","given":"Tikira"},{"family":"Cox","given":"Juergen"}],"issued":{"date-parts":[["2016",12]]}}}],"schema":"https://github.com/citation-style-language/schema/raw/master/csl-citation.json"}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[45]</w:t>
      </w:r>
      <w:r w:rsidR="00DF38E7">
        <w:rPr>
          <w:rFonts w:cs="Times New Roman"/>
          <w:szCs w:val="24"/>
        </w:rPr>
        <w:fldChar w:fldCharType="end"/>
      </w:r>
      <w:r w:rsidRPr="00BD757C">
        <w:rPr>
          <w:rFonts w:cs="Times New Roman"/>
          <w:szCs w:val="24"/>
        </w:rPr>
        <w:t xml:space="preserve">. Andromeda was used to search the data against the </w:t>
      </w:r>
      <w:proofErr w:type="spellStart"/>
      <w:r w:rsidRPr="00BD757C">
        <w:rPr>
          <w:rFonts w:cs="Times New Roman"/>
          <w:szCs w:val="24"/>
        </w:rPr>
        <w:t>UniProt</w:t>
      </w:r>
      <w:proofErr w:type="spellEnd"/>
      <w:r w:rsidRPr="00BD757C">
        <w:rPr>
          <w:rFonts w:cs="Times New Roman"/>
          <w:szCs w:val="24"/>
        </w:rPr>
        <w:t xml:space="preserve"> </w:t>
      </w:r>
      <w:r w:rsidRPr="00BD757C">
        <w:rPr>
          <w:rFonts w:cs="Times New Roman"/>
          <w:i/>
          <w:szCs w:val="24"/>
        </w:rPr>
        <w:t>C. albicans</w:t>
      </w:r>
      <w:r w:rsidRPr="00BD757C">
        <w:rPr>
          <w:rFonts w:cs="Times New Roman"/>
          <w:szCs w:val="24"/>
        </w:rPr>
        <w:t xml:space="preserve"> reference proteome (</w:t>
      </w:r>
      <w:r w:rsidR="00DB080E">
        <w:rPr>
          <w:rFonts w:cs="Times New Roman"/>
          <w:szCs w:val="24"/>
        </w:rPr>
        <w:t xml:space="preserve">UP000000559; </w:t>
      </w:r>
      <w:r w:rsidRPr="00BD757C">
        <w:rPr>
          <w:rFonts w:cs="Times New Roman"/>
          <w:szCs w:val="24"/>
        </w:rPr>
        <w:t xml:space="preserve">downloaded </w:t>
      </w:r>
      <w:r w:rsidR="00A76C3B">
        <w:rPr>
          <w:rFonts w:cs="Times New Roman"/>
          <w:szCs w:val="24"/>
        </w:rPr>
        <w:t>16</w:t>
      </w:r>
      <w:r w:rsidRPr="00BD757C">
        <w:rPr>
          <w:rFonts w:cs="Times New Roman"/>
          <w:szCs w:val="24"/>
        </w:rPr>
        <w:t>/0</w:t>
      </w:r>
      <w:r w:rsidR="00A76C3B">
        <w:rPr>
          <w:rFonts w:cs="Times New Roman"/>
          <w:szCs w:val="24"/>
        </w:rPr>
        <w:t>6</w:t>
      </w:r>
      <w:r w:rsidRPr="00BD757C">
        <w:rPr>
          <w:rFonts w:cs="Times New Roman"/>
          <w:szCs w:val="24"/>
        </w:rPr>
        <w:t>/2018</w:t>
      </w:r>
      <w:r w:rsidR="00DB080E">
        <w:rPr>
          <w:rFonts w:cs="Times New Roman"/>
          <w:szCs w:val="24"/>
        </w:rPr>
        <w:t>;</w:t>
      </w:r>
      <w:r w:rsidRPr="00BD757C">
        <w:rPr>
          <w:rFonts w:cs="Times New Roman"/>
          <w:szCs w:val="24"/>
        </w:rPr>
        <w:t xml:space="preserve"> 6035 </w:t>
      </w:r>
      <w:r w:rsidR="00DB080E">
        <w:rPr>
          <w:rFonts w:cs="Times New Roman"/>
          <w:szCs w:val="24"/>
        </w:rPr>
        <w:t>entries</w:t>
      </w:r>
      <w:r w:rsidRPr="00BD757C">
        <w:rPr>
          <w:rFonts w:cs="Times New Roman"/>
          <w:szCs w:val="24"/>
        </w:rPr>
        <w:t xml:space="preserve">) and the common contaminants and decoys list </w:t>
      </w:r>
      <w:r w:rsidR="00DF38E7">
        <w:rPr>
          <w:rFonts w:cs="Times New Roman"/>
          <w:szCs w:val="24"/>
        </w:rPr>
        <w:fldChar w:fldCharType="begin"/>
      </w:r>
      <w:r w:rsidR="00996F3E">
        <w:rPr>
          <w:rFonts w:cs="Times New Roman"/>
          <w:szCs w:val="24"/>
        </w:rPr>
        <w:instrText xml:space="preserve"> ADDIN ZOTERO_ITEM CSL_CITATION {"citationID":"WipIwiAF","properties":{"formattedCitation":"[46]","plainCitation":"[46]","noteIndex":0},"citationItems":[{"id":151,"uris":["http://zotero.org/users/5329443/items/2QUGX5JB"],"uri":["http://zotero.org/users/5329443/items/2QUGX5JB"],"itemData":{"id":151,"type":"article-journal","abstract":"A key step in mass spectrometry (MS)-based proteomics is the identification of peptides in sequence databases by their fragmentation spectra. Here we describe Andromeda, a novel peptide search engine using a probabilistic scoring model. On proteome data, Andromeda performs as well as Mascot, a widely used commercial search engine, as judged by sensitivity and specificity analysis based on target decoy searches. Furthermore, it can handle data with arbitrarily high fragment mass accuracy, is able to assign and score complex patterns of post-translational modifications, such as highly phosphorylated peptides, and accommodates extremely large databases. The algorithms of Andromeda are provided. Andromeda can function independently or as an integrated search engine of the widely used MaxQuant computational proteomics platform and both are freely available at www.maxquant.org. The combination enables analysis of large data sets in a simple analysis workflow on a desktop computer. For searching individual spectra Andromeda is also accessible via a web server. We demonstrate the flexibility of the system by implementing the capability to identify cofragmented peptides, significantly improving the total number of identified peptides.","container-title":"Journal of Proteome Research","DOI":"10.1021/pr101065j","ISSN":"1535-3893","issue":"4","journalAbbreviation":"J. Proteome Res.","page":"1794-1805","source":"ACS Publications","title":"Andromeda: A Peptide Search Engine Integrated into the MaxQuant Environment","title-short":"Andromeda","volume":"10","author":[{"family":"Cox","given":"Jürgen"},{"family":"Neuhauser","given":"Nadin"},{"family":"Michalski","given":"Annette"},{"family":"Scheltema","given":"Richard A."},{"family":"Olsen","given":"Jesper V."},{"family":"Mann","given":"Matthias"}],"issued":{"date-parts":[["2011",4,1]]}}}],"schema":"https://github.com/citation-style-language/schema/raw/master/csl-citation.json"}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[46]</w:t>
      </w:r>
      <w:r w:rsidR="00DF38E7">
        <w:rPr>
          <w:rFonts w:cs="Times New Roman"/>
          <w:szCs w:val="24"/>
        </w:rPr>
        <w:fldChar w:fldCharType="end"/>
      </w:r>
      <w:r w:rsidRPr="00BD757C">
        <w:rPr>
          <w:rFonts w:cs="Times New Roman"/>
          <w:szCs w:val="24"/>
        </w:rPr>
        <w:t xml:space="preserve">. </w:t>
      </w:r>
      <w:r w:rsidR="00CB3364">
        <w:rPr>
          <w:rFonts w:cs="Times New Roman"/>
          <w:szCs w:val="24"/>
        </w:rPr>
        <w:t xml:space="preserve">The raw data from both injections </w:t>
      </w:r>
      <w:r w:rsidR="00C357CB">
        <w:rPr>
          <w:rFonts w:cs="Times New Roman"/>
          <w:szCs w:val="24"/>
        </w:rPr>
        <w:t>of</w:t>
      </w:r>
      <w:r w:rsidR="00CB3364">
        <w:rPr>
          <w:rFonts w:cs="Times New Roman"/>
          <w:szCs w:val="24"/>
        </w:rPr>
        <w:t xml:space="preserve"> each biological replicate was combined into one sample using</w:t>
      </w:r>
      <w:r w:rsidR="00C357CB">
        <w:rPr>
          <w:rFonts w:cs="Times New Roman"/>
          <w:szCs w:val="24"/>
        </w:rPr>
        <w:t xml:space="preserve"> the “set experiment” option in </w:t>
      </w:r>
      <w:proofErr w:type="spellStart"/>
      <w:r w:rsidR="00C357CB">
        <w:rPr>
          <w:rFonts w:cs="Times New Roman"/>
          <w:szCs w:val="24"/>
        </w:rPr>
        <w:t>MaxQuant</w:t>
      </w:r>
      <w:proofErr w:type="spellEnd"/>
      <w:r w:rsidR="00C357CB">
        <w:rPr>
          <w:rFonts w:cs="Times New Roman"/>
          <w:szCs w:val="24"/>
        </w:rPr>
        <w:t>.</w:t>
      </w:r>
      <w:r w:rsidR="00CB3364">
        <w:rPr>
          <w:rFonts w:cs="Times New Roman"/>
          <w:szCs w:val="24"/>
        </w:rPr>
        <w:t xml:space="preserve"> </w:t>
      </w:r>
      <w:r w:rsidRPr="00BD757C">
        <w:rPr>
          <w:rFonts w:cs="Times New Roman"/>
          <w:szCs w:val="24"/>
        </w:rPr>
        <w:t xml:space="preserve">Trypsin was selected as the digestion enzyme and up to 2 missed cleavages were allowed. </w:t>
      </w:r>
      <w:proofErr w:type="spellStart"/>
      <w:r w:rsidRPr="00BD757C">
        <w:rPr>
          <w:rFonts w:cs="Times New Roman"/>
          <w:szCs w:val="24"/>
        </w:rPr>
        <w:t>Carbamidomethylation</w:t>
      </w:r>
      <w:proofErr w:type="spellEnd"/>
      <w:r w:rsidRPr="00BD757C">
        <w:rPr>
          <w:rFonts w:cs="Times New Roman"/>
          <w:szCs w:val="24"/>
        </w:rPr>
        <w:t xml:space="preserve"> of cysteine was set as a fixed modification and oxidation of methionine and N-terminal acetylation were set as variable modifications. Peptide mass tolerances were 20 ppm (first search) and 4.5 ppm (</w:t>
      </w:r>
      <w:r w:rsidR="00E80BB1">
        <w:rPr>
          <w:rFonts w:cs="Times New Roman"/>
          <w:szCs w:val="24"/>
        </w:rPr>
        <w:t>main</w:t>
      </w:r>
      <w:r w:rsidRPr="00BD757C">
        <w:rPr>
          <w:rFonts w:cs="Times New Roman"/>
          <w:szCs w:val="24"/>
        </w:rPr>
        <w:t xml:space="preserve"> search), and </w:t>
      </w:r>
      <w:r w:rsidRPr="00BD757C">
        <w:rPr>
          <w:rFonts w:cs="Times New Roman"/>
          <w:szCs w:val="24"/>
        </w:rPr>
        <w:lastRenderedPageBreak/>
        <w:t>false discovery rate (FDR) cut offs were 0.01 for both proteins and peptides.</w:t>
      </w:r>
      <w:r w:rsidR="00E80BB1">
        <w:rPr>
          <w:rFonts w:cs="Times New Roman"/>
          <w:szCs w:val="24"/>
        </w:rPr>
        <w:t xml:space="preserve"> Minimum and maximum peptide lengths were set to 8 and 25 respectively and match between runs was not selected. </w:t>
      </w:r>
    </w:p>
    <w:p w14:paraId="7E161F08" w14:textId="7053AF24" w:rsidR="0050005E" w:rsidRPr="0050005E" w:rsidRDefault="00BD757C" w:rsidP="00B16983">
      <w:pPr>
        <w:spacing w:line="480" w:lineRule="auto"/>
        <w:rPr>
          <w:rFonts w:cs="Times New Roman"/>
          <w:szCs w:val="24"/>
        </w:rPr>
      </w:pPr>
      <w:r w:rsidRPr="00BD757C">
        <w:rPr>
          <w:rFonts w:cs="Times New Roman"/>
          <w:szCs w:val="24"/>
        </w:rPr>
        <w:t xml:space="preserve">Label-free quantification (LFQ) of protein abundances was performed using the </w:t>
      </w:r>
      <w:proofErr w:type="spellStart"/>
      <w:r w:rsidRPr="00BD757C">
        <w:rPr>
          <w:rFonts w:cs="Times New Roman"/>
          <w:szCs w:val="24"/>
        </w:rPr>
        <w:t>MaxLFQ</w:t>
      </w:r>
      <w:proofErr w:type="spellEnd"/>
      <w:r w:rsidRPr="00BD757C">
        <w:rPr>
          <w:rFonts w:cs="Times New Roman"/>
          <w:szCs w:val="24"/>
        </w:rPr>
        <w:t xml:space="preserve"> algorithm </w:t>
      </w:r>
      <w:r w:rsidR="00DF38E7">
        <w:rPr>
          <w:rFonts w:cs="Times New Roman"/>
          <w:szCs w:val="24"/>
        </w:rPr>
        <w:fldChar w:fldCharType="begin"/>
      </w:r>
      <w:r w:rsidR="00996F3E">
        <w:rPr>
          <w:rFonts w:cs="Times New Roman"/>
          <w:szCs w:val="24"/>
        </w:rPr>
        <w:instrText xml:space="preserve"> ADDIN ZOTERO_ITEM CSL_CITATION {"citationID":"9dRmc2vv","properties":{"formattedCitation":"[47]","plainCitation":"[47]","noteIndex":0},"citationItems":[{"id":55,"uris":["http://zotero.org/users/5329443/items/3BHU5T55"],"uri":["http://zotero.org/users/5329443/items/3BHU5T55"],"itemData":{"id":55,"type":"article-journal","abstract":"Protein quantification without isotopic labels has been a long-standing interest in the proteomics field. However, accurate and robust proteome-wide quantification with label-free approaches remains a challenge. We developed a new intensity determination and normalization procedure called MaxLFQ that is fully compatible with any peptide or protein separation prior to LC-MS analysis. Protein abundance profiles are assembled using the maximum possible information from MS signals, given that the presence of quantifiable peptides varies from sample to sample. For a benchmark dataset with two proteomes mixed at known ratios, we accurately detected the mixing ratio over the entire protein expression range, with greater precision for abundant proteins. The significance of individual label-free quantifications was obtained via a t test approach. For a second benchmark dataset, we accurately quantify fold changes over several orders of magnitude, a task that is challenging with label-based methods. MaxLFQ is a generic label-free quantification technology that is readily applicable to many biological questions; it is compatible with standard statistical analysis workflows, and it has been validated in many and diverse biological projects. Our algorithms can handle very large experiments of 500+ samples in a manageable computing time. It is implemented in the freely available MaxQuant computational proteomics platform and works completely seamlessly at the click of a button.","container-title":"Molecular &amp; Cellular Proteomics","DOI":"10.1074/mcp.M113.031591","ISSN":"1535-9476, 1535-9484","issue":"9","journalAbbreviation":"Mol. Cell. Proteomics","language":"en","note":"PMID: 24942700","page":"2513-2526","source":"www.mcponline.org","title":"Accurate Proteome-wide Label-free Quantification by Delayed Normalization and Maximal Peptide Ratio Extraction, Termed MaxLFQ","volume":"13","author":[{"family":"Cox","given":"Jürgen"},{"family":"Hein","given":"Marco Y."},{"family":"Luber","given":"Christian A."},{"family":"Paron","given":"Igor"},{"family":"Nagaraj","given":"Nagarjuna"},{"family":"Mann","given":"Matthias"}],"issued":{"date-parts":[["2014",9,1]]}}}],"schema":"https://github.com/citation-style-language/schema/raw/master/csl-citation.json"}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[47]</w:t>
      </w:r>
      <w:r w:rsidR="00DF38E7">
        <w:rPr>
          <w:rFonts w:cs="Times New Roman"/>
          <w:szCs w:val="24"/>
        </w:rPr>
        <w:fldChar w:fldCharType="end"/>
      </w:r>
      <w:r w:rsidRPr="00BD757C">
        <w:rPr>
          <w:rFonts w:cs="Times New Roman"/>
          <w:szCs w:val="24"/>
        </w:rPr>
        <w:t>. Fast LFQ was selected and normalisation was skipped. The protein</w:t>
      </w:r>
      <w:r w:rsidR="00DB080E">
        <w:rPr>
          <w:rFonts w:cs="Times New Roman"/>
          <w:szCs w:val="24"/>
        </w:rPr>
        <w:t>G</w:t>
      </w:r>
      <w:r w:rsidRPr="00BD757C">
        <w:rPr>
          <w:rFonts w:cs="Times New Roman"/>
          <w:szCs w:val="24"/>
        </w:rPr>
        <w:t>roups</w:t>
      </w:r>
      <w:r w:rsidR="00DB080E">
        <w:rPr>
          <w:rFonts w:cs="Times New Roman"/>
          <w:szCs w:val="24"/>
        </w:rPr>
        <w:t>.txt</w:t>
      </w:r>
      <w:r w:rsidRPr="00BD757C">
        <w:rPr>
          <w:rFonts w:cs="Times New Roman"/>
          <w:szCs w:val="24"/>
        </w:rPr>
        <w:t xml:space="preserve"> </w:t>
      </w:r>
      <w:proofErr w:type="spellStart"/>
      <w:r w:rsidRPr="00BD757C">
        <w:rPr>
          <w:rFonts w:cs="Times New Roman"/>
          <w:szCs w:val="24"/>
        </w:rPr>
        <w:t>MaxQuant</w:t>
      </w:r>
      <w:proofErr w:type="spellEnd"/>
      <w:r w:rsidRPr="00BD757C">
        <w:rPr>
          <w:rFonts w:cs="Times New Roman"/>
          <w:szCs w:val="24"/>
        </w:rPr>
        <w:t xml:space="preserve"> output was used for further analyses. </w:t>
      </w:r>
      <w:r w:rsidR="00E80BB1">
        <w:rPr>
          <w:rFonts w:cs="Times New Roman"/>
          <w:szCs w:val="24"/>
        </w:rPr>
        <w:t>Metadata</w:t>
      </w:r>
      <w:r w:rsidR="0050005E">
        <w:rPr>
          <w:rFonts w:cs="Times New Roman"/>
          <w:szCs w:val="24"/>
        </w:rPr>
        <w:t xml:space="preserve"> </w:t>
      </w:r>
      <w:r w:rsidR="00E80BB1">
        <w:rPr>
          <w:rFonts w:cs="Times New Roman"/>
          <w:szCs w:val="24"/>
        </w:rPr>
        <w:t xml:space="preserve">for </w:t>
      </w:r>
      <w:r w:rsidR="0050005E">
        <w:rPr>
          <w:rFonts w:cs="Times New Roman"/>
          <w:szCs w:val="24"/>
        </w:rPr>
        <w:t xml:space="preserve">identified proteins (localisation, topology, function) were obtained from the </w:t>
      </w:r>
      <w:proofErr w:type="spellStart"/>
      <w:r w:rsidR="0050005E" w:rsidRPr="00BD757C">
        <w:rPr>
          <w:rFonts w:cs="Times New Roman"/>
          <w:szCs w:val="24"/>
        </w:rPr>
        <w:t>UniProt</w:t>
      </w:r>
      <w:proofErr w:type="spellEnd"/>
      <w:r w:rsidR="0050005E" w:rsidRPr="00BD757C">
        <w:rPr>
          <w:rFonts w:cs="Times New Roman"/>
          <w:szCs w:val="24"/>
        </w:rPr>
        <w:t xml:space="preserve"> </w:t>
      </w:r>
      <w:r w:rsidR="0050005E" w:rsidRPr="00BD757C">
        <w:rPr>
          <w:rFonts w:cs="Times New Roman"/>
          <w:i/>
          <w:szCs w:val="24"/>
        </w:rPr>
        <w:t>C. albicans</w:t>
      </w:r>
      <w:r w:rsidR="0050005E" w:rsidRPr="00BD757C">
        <w:rPr>
          <w:rFonts w:cs="Times New Roman"/>
          <w:szCs w:val="24"/>
        </w:rPr>
        <w:t xml:space="preserve"> reference proteome</w:t>
      </w:r>
      <w:r w:rsidR="0050005E">
        <w:rPr>
          <w:rFonts w:cs="Times New Roman"/>
          <w:szCs w:val="24"/>
        </w:rPr>
        <w:t xml:space="preserve"> </w:t>
      </w:r>
      <w:r w:rsidR="001E31D0">
        <w:rPr>
          <w:rFonts w:cs="Times New Roman"/>
          <w:szCs w:val="24"/>
        </w:rPr>
        <w:t>w</w:t>
      </w:r>
      <w:r w:rsidR="0050005E">
        <w:rPr>
          <w:rFonts w:cs="Times New Roman"/>
          <w:szCs w:val="24"/>
        </w:rPr>
        <w:t xml:space="preserve">as well as the </w:t>
      </w:r>
      <w:r w:rsidR="0050005E">
        <w:rPr>
          <w:rFonts w:cs="Times New Roman"/>
          <w:i/>
          <w:szCs w:val="24"/>
        </w:rPr>
        <w:t xml:space="preserve">C. albicans </w:t>
      </w:r>
      <w:r w:rsidR="0050005E">
        <w:rPr>
          <w:rFonts w:cs="Times New Roman"/>
          <w:szCs w:val="24"/>
        </w:rPr>
        <w:t>SC5314 Assembly 22 chromosomal feature file available from the Candida Genome Database (</w:t>
      </w:r>
      <w:r w:rsidR="0050005E" w:rsidRPr="0050005E">
        <w:rPr>
          <w:rFonts w:cs="Times New Roman"/>
          <w:szCs w:val="24"/>
        </w:rPr>
        <w:t>candidagenome.org/download/</w:t>
      </w:r>
      <w:proofErr w:type="spellStart"/>
      <w:r w:rsidR="0050005E" w:rsidRPr="0050005E">
        <w:rPr>
          <w:rFonts w:cs="Times New Roman"/>
          <w:szCs w:val="24"/>
        </w:rPr>
        <w:t>chromosomal_feature_files</w:t>
      </w:r>
      <w:proofErr w:type="spellEnd"/>
      <w:r w:rsidR="0050005E">
        <w:rPr>
          <w:rFonts w:cs="Times New Roman"/>
          <w:szCs w:val="24"/>
        </w:rPr>
        <w:t xml:space="preserve">) </w:t>
      </w:r>
      <w:r w:rsidR="0050005E">
        <w:rPr>
          <w:rFonts w:cs="Times New Roman"/>
          <w:szCs w:val="24"/>
        </w:rPr>
        <w:fldChar w:fldCharType="begin"/>
      </w:r>
      <w:r w:rsidR="00996F3E">
        <w:rPr>
          <w:rFonts w:cs="Times New Roman"/>
          <w:szCs w:val="24"/>
        </w:rPr>
        <w:instrText xml:space="preserve"> ADDIN ZOTERO_ITEM CSL_CITATION {"citationID":"jJa4cYRR","properties":{"formattedCitation":"[48, 49]","plainCitation":"[48, 49]","noteIndex":0},"citationItems":[{"id":14,"uris":["http://zotero.org/users/5329443/items/QQXCPSR2"],"uri":["http://zotero.org/users/5329443/items/QQXCPSR2"],"itemData":{"id":14,"type":"article-journal","abstract":"Abstract.   The Candida Genome Database (CGD) is a new database that contains genomic information about the opportunistic fungal pathogen Candida albicans . CGD","container-title":"Nucleic Acids Research","DOI":"10.1093/nar/gki003","ISSN":"0305-1048","issue":"suppl_1","journalAbbreviation":"Nucleic Acids Res.","language":"en","page":"D358-D363","source":"academic.oup.com","title":"The Candida Genome Database (CGD), a community resource for Candida albicans gene and protein information","volume":"33","author":[{"family":"Arnaud","given":"Martha B."},{"family":"Costanzo","given":"Maria C."},{"family":"Skrzypek","given":"Marek S."},{"family":"Binkley","given":"Gail"},{"family":"Lane","given":"Christopher"},{"family":"Miyasato","given":"Stuart R."},{"family":"Sherlock","given":"Gavin"}],"issued":{"date-parts":[["2005",1,1]]}}},{"id":10,"uris":["http://zotero.org/users/5329443/items/XB8Y2F7Q"],"uri":["http://zotero.org/users/5329443/items/XB8Y2F7Q"],"itemData":{"id":10,"type":"article-journal","abstract":"Abstract.  The Candida Genome Database (CGD, http://www.candidagenome.org/) is a freely available online resource that provides gene, protein and sequence infor","container-title":"Nucleic Acids Research","DOI":"10.1093/nar/gkw924","ISSN":"0305-1048","issue":"D1","journalAbbreviation":"Nucleic Acids Res.","language":"en","page":"D592-D596","source":"academic.oup.com","title":"The Candida Genome Database (CGD): incorporation of Assembly 22, systematic identifiers and visualization of high throughput sequencing data","title-short":"The Candida Genome Database (CGD)","volume":"45","author":[{"family":"Skrzypek","given":"Marek S."},{"family":"Binkley","given":"Jonathan"},{"family":"Binkley","given":"Gail"},{"family":"Miyasato","given":"Stuart R."},{"family":"Simison","given":"Matt"},{"family":"Sherlock","given":"Gavin"}],"issued":{"date-parts":[["2017",1,4]]}}}],"schema":"https://github.com/citation-style-language/schema/raw/master/csl-citation.json"} </w:instrText>
      </w:r>
      <w:r w:rsidR="0050005E">
        <w:rPr>
          <w:rFonts w:cs="Times New Roman"/>
          <w:szCs w:val="24"/>
        </w:rPr>
        <w:fldChar w:fldCharType="separate"/>
      </w:r>
      <w:r w:rsidR="00996F3E" w:rsidRPr="00996F3E">
        <w:rPr>
          <w:rFonts w:ascii="Calibri" w:hAnsi="Calibri" w:cs="Calibri"/>
        </w:rPr>
        <w:t>[48, 49]</w:t>
      </w:r>
      <w:r w:rsidR="0050005E">
        <w:rPr>
          <w:rFonts w:cs="Times New Roman"/>
          <w:szCs w:val="24"/>
        </w:rPr>
        <w:fldChar w:fldCharType="end"/>
      </w:r>
      <w:r w:rsidR="0050005E">
        <w:rPr>
          <w:rFonts w:cs="Times New Roman"/>
          <w:szCs w:val="24"/>
        </w:rPr>
        <w:t>.</w:t>
      </w:r>
    </w:p>
    <w:p w14:paraId="31B18240" w14:textId="77777777" w:rsidR="008B6161" w:rsidRPr="005D5A99" w:rsidRDefault="003D2569" w:rsidP="00B94229">
      <w:pPr>
        <w:spacing w:line="480" w:lineRule="auto"/>
        <w:jc w:val="both"/>
        <w:rPr>
          <w:rFonts w:cs="Times New Roman"/>
          <w:i/>
          <w:szCs w:val="24"/>
        </w:rPr>
      </w:pPr>
      <w:r w:rsidRPr="0028048F">
        <w:rPr>
          <w:rFonts w:cs="Times New Roman"/>
          <w:i/>
          <w:szCs w:val="24"/>
        </w:rPr>
        <w:t>Protein filtering</w:t>
      </w:r>
      <w:r w:rsidR="005B3C29">
        <w:rPr>
          <w:rFonts w:cs="Times New Roman"/>
          <w:i/>
          <w:szCs w:val="24"/>
        </w:rPr>
        <w:t xml:space="preserve"> and</w:t>
      </w:r>
      <w:r w:rsidRPr="0028048F">
        <w:rPr>
          <w:rFonts w:cs="Times New Roman"/>
          <w:i/>
          <w:szCs w:val="24"/>
        </w:rPr>
        <w:t xml:space="preserve"> </w:t>
      </w:r>
      <w:r w:rsidR="00F56EC9">
        <w:rPr>
          <w:rFonts w:cs="Times New Roman"/>
          <w:i/>
          <w:szCs w:val="24"/>
        </w:rPr>
        <w:t xml:space="preserve">proteomic </w:t>
      </w:r>
      <w:r w:rsidRPr="0028048F">
        <w:rPr>
          <w:rFonts w:cs="Times New Roman"/>
          <w:i/>
          <w:szCs w:val="24"/>
        </w:rPr>
        <w:t>analysis</w:t>
      </w:r>
    </w:p>
    <w:p w14:paraId="01DE8CF9" w14:textId="382B4393" w:rsidR="004A446E" w:rsidRDefault="00C357CB" w:rsidP="00B94229">
      <w:pPr>
        <w:spacing w:line="480" w:lineRule="auto"/>
        <w:rPr>
          <w:rFonts w:cs="Times New Roman"/>
          <w:szCs w:val="24"/>
        </w:rPr>
      </w:pPr>
      <w:r>
        <w:rPr>
          <w:rFonts w:cs="Times New Roman"/>
          <w:szCs w:val="24"/>
        </w:rPr>
        <w:t>All proteomics statistical and data analyses were performed using R version 3.6.</w:t>
      </w:r>
      <w:r>
        <w:t>0</w:t>
      </w:r>
      <w:r>
        <w:rPr>
          <w:rFonts w:cs="Times New Roman"/>
          <w:szCs w:val="24"/>
        </w:rPr>
        <w:t xml:space="preserve"> </w:t>
      </w:r>
      <w:r>
        <w:rPr>
          <w:rFonts w:cs="Times New Roman"/>
          <w:szCs w:val="24"/>
        </w:rPr>
        <w:fldChar w:fldCharType="begin"/>
      </w:r>
      <w:r w:rsidR="00996F3E">
        <w:rPr>
          <w:rFonts w:cs="Times New Roman"/>
          <w:szCs w:val="24"/>
        </w:rPr>
        <w:instrText xml:space="preserve"> ADDIN ZOTERO_ITEM CSL_CITATION {"citationID":"R19q02cb","properties":{"formattedCitation":"[50]","plainCitation":"[50]","noteIndex":0},"citationItems":[{"id":238,"uris":["http://zotero.org/users/5329443/items/WJJPZYMX"],"uri":["http://zotero.org/users/5329443/items/WJJPZYMX"],"itemData":{"id":238,"type":"article-journal","DOI":"https://www.R-project.org","title":"R: A Language and Environmental for Statistical Computing","volume":"R Foundation for Statistical Computing.","author":[{"family":"R Core Team","given":""}],"issued":{"date-parts":[["2018",12,20]]}}}],"schema":"https://github.com/citation-style-language/schema/raw/master/csl-citation.json"} </w:instrText>
      </w:r>
      <w:r>
        <w:rPr>
          <w:rFonts w:cs="Times New Roman"/>
          <w:szCs w:val="24"/>
        </w:rPr>
        <w:fldChar w:fldCharType="separate"/>
      </w:r>
      <w:r w:rsidR="00996F3E" w:rsidRPr="00996F3E">
        <w:rPr>
          <w:rFonts w:ascii="Calibri" w:hAnsi="Calibri" w:cs="Calibri"/>
        </w:rPr>
        <w:t>[50]</w:t>
      </w:r>
      <w:r>
        <w:rPr>
          <w:rFonts w:cs="Times New Roman"/>
          <w:szCs w:val="24"/>
        </w:rPr>
        <w:fldChar w:fldCharType="end"/>
      </w:r>
      <w:r>
        <w:rPr>
          <w:rFonts w:cs="Times New Roman"/>
          <w:szCs w:val="24"/>
        </w:rPr>
        <w:t xml:space="preserve">, Statistical tests, multiple comparison corrections and important individual R and </w:t>
      </w:r>
      <w:r w:rsidRPr="00715FAB">
        <w:t xml:space="preserve">Bioconductor </w:t>
      </w:r>
      <w:r>
        <w:rPr>
          <w:rFonts w:cs="Times New Roman"/>
          <w:szCs w:val="24"/>
        </w:rPr>
        <w:t>packages are referenced where they have been used.</w:t>
      </w:r>
      <w:r w:rsidR="00DF4947">
        <w:rPr>
          <w:rFonts w:cs="Times New Roman"/>
          <w:szCs w:val="24"/>
        </w:rPr>
        <w:t xml:space="preserve"> </w:t>
      </w:r>
      <w:r w:rsidR="003D2569" w:rsidRPr="008F383B">
        <w:rPr>
          <w:rFonts w:cs="Times New Roman"/>
          <w:szCs w:val="24"/>
        </w:rPr>
        <w:t xml:space="preserve">The </w:t>
      </w:r>
      <w:r w:rsidR="005D5A99">
        <w:rPr>
          <w:rFonts w:cs="Times New Roman"/>
          <w:szCs w:val="24"/>
        </w:rPr>
        <w:t xml:space="preserve">DAY286 </w:t>
      </w:r>
      <w:r w:rsidR="003D2569" w:rsidRPr="008F383B">
        <w:rPr>
          <w:rFonts w:cs="Times New Roman"/>
          <w:szCs w:val="24"/>
        </w:rPr>
        <w:t>yeast</w:t>
      </w:r>
      <w:r w:rsidR="005D5A99">
        <w:rPr>
          <w:rFonts w:cs="Times New Roman"/>
          <w:szCs w:val="24"/>
        </w:rPr>
        <w:t xml:space="preserve">, DAY286 </w:t>
      </w:r>
      <w:r w:rsidR="003D2569" w:rsidRPr="008F383B">
        <w:rPr>
          <w:rFonts w:cs="Times New Roman"/>
          <w:szCs w:val="24"/>
        </w:rPr>
        <w:t>biofilm</w:t>
      </w:r>
      <w:r w:rsidR="005D5A99">
        <w:rPr>
          <w:rFonts w:cs="Times New Roman"/>
          <w:szCs w:val="24"/>
        </w:rPr>
        <w:t xml:space="preserve">, and ATCC proteinGroups.txt </w:t>
      </w:r>
      <w:proofErr w:type="spellStart"/>
      <w:r w:rsidR="00DF4947">
        <w:rPr>
          <w:rFonts w:cs="Times New Roman"/>
          <w:szCs w:val="24"/>
        </w:rPr>
        <w:t>MaxQuant</w:t>
      </w:r>
      <w:proofErr w:type="spellEnd"/>
      <w:r w:rsidR="00DF4947">
        <w:rPr>
          <w:rFonts w:cs="Times New Roman"/>
          <w:szCs w:val="24"/>
        </w:rPr>
        <w:t xml:space="preserve"> output </w:t>
      </w:r>
      <w:r w:rsidR="005D5A99">
        <w:rPr>
          <w:rFonts w:cs="Times New Roman"/>
          <w:szCs w:val="24"/>
        </w:rPr>
        <w:t>files</w:t>
      </w:r>
      <w:r w:rsidR="003D2569" w:rsidRPr="008F383B">
        <w:rPr>
          <w:rFonts w:cs="Times New Roman"/>
          <w:szCs w:val="24"/>
        </w:rPr>
        <w:t xml:space="preserve"> were</w:t>
      </w:r>
      <w:r w:rsidR="005D5A99">
        <w:rPr>
          <w:rFonts w:cs="Times New Roman"/>
          <w:szCs w:val="24"/>
        </w:rPr>
        <w:t xml:space="preserve"> initially</w:t>
      </w:r>
      <w:r w:rsidR="004A446E">
        <w:rPr>
          <w:rFonts w:cs="Times New Roman"/>
          <w:szCs w:val="24"/>
        </w:rPr>
        <w:t xml:space="preserve"> processed</w:t>
      </w:r>
      <w:r w:rsidR="003D2569" w:rsidRPr="008F383B">
        <w:rPr>
          <w:rFonts w:cs="Times New Roman"/>
          <w:szCs w:val="24"/>
        </w:rPr>
        <w:t xml:space="preserve"> and analysed separately. </w:t>
      </w:r>
      <w:r w:rsidR="00C746A2">
        <w:rPr>
          <w:rFonts w:cs="Times New Roman"/>
          <w:szCs w:val="24"/>
        </w:rPr>
        <w:t>The a</w:t>
      </w:r>
      <w:r w:rsidR="00F56EC9">
        <w:rPr>
          <w:rFonts w:cs="Times New Roman"/>
          <w:szCs w:val="24"/>
        </w:rPr>
        <w:t xml:space="preserve">nalysis methodology and some modified functions were derived from the Bioconductor package </w:t>
      </w:r>
      <w:r w:rsidR="004A446E" w:rsidRPr="00244AF8">
        <w:rPr>
          <w:rFonts w:cs="Times New Roman"/>
          <w:i/>
          <w:szCs w:val="24"/>
        </w:rPr>
        <w:t>DEP</w:t>
      </w:r>
      <w:r w:rsidR="004A446E">
        <w:rPr>
          <w:rFonts w:cs="Times New Roman"/>
          <w:szCs w:val="24"/>
        </w:rPr>
        <w:t xml:space="preserve"> </w:t>
      </w:r>
      <w:r w:rsidR="00DF38E7">
        <w:rPr>
          <w:rFonts w:cs="Times New Roman"/>
          <w:szCs w:val="24"/>
        </w:rPr>
        <w:fldChar w:fldCharType="begin"/>
      </w:r>
      <w:r w:rsidR="00996F3E">
        <w:rPr>
          <w:rFonts w:cs="Times New Roman"/>
          <w:szCs w:val="24"/>
        </w:rPr>
        <w:instrText xml:space="preserve"> ADDIN ZOTERO_ITEM CSL_CITATION {"citationID":"M7qFBAKb","properties":{"formattedCitation":"[51]","plainCitation":"[51]","noteIndex":0},"citationItems":[{"id":426,"uris":["http://zotero.org/users/5329443/items/7E3KCEIF"],"uri":["http://zotero.org/users/5329443/items/7E3KCEIF"],"itemData":{"id":426,"type":"article-journal","abstract":"Ubiquitin-binding proteins play an important role in eukaryotes by translating differently linked polyubiquitin chains into proper cellular responses. Current knowledge about ubiquitin-binding proteins and ubiquitin linkage-selective interactions is mostly based on case-by-case studies. We have recently reported a method called ubiquitin interactor affinity enrichment–mass spectrometry (UbIA-MS), which enables comprehensive identification of ubiquitin interactors for all ubiquitin linkages from crude cell lysates. One major strength of UbIA-MS is the fact that ubiquitin interactors are enriched from crude cell lysates, in which proteins are present at endogenous levels, contain biologically relevant post-translational modifications (PTMs) and are assembled in native protein complexes. In addition, UbIA-MS uses chemically synthesized nonhydrolyzable diubiquitin, which mimics native diubiquitin and is inert to cleavage by endogenous deubiquitinases (DUBs). Here, we present a detailed protocol for UbIA-MS that proceeds in five stages: (i) chemical synthesis of ubiquitin precursors and click chemistry for the generation of biotinylated nonhydrolyzable diubiquitin baits, (ii) in vitro affinity purification of ubiquitin interactors, (iii) on-bead interactor digestion, (iv) liquid chromatography (LC)–MS/MS analysis and (v) data analysis to identify differentially enriched proteins. The computational analysis tools are freely available as an open-source R software package, including a graphical interface. Typically, UbIA-MS allows the identification of dozens to hundreds of ubiquitin interactors from any type of cell lysate, and can be used to study cell type or stimulus-dependent ubiquitin interactions. The nonhydrolyzable diubiquitin synthesis can be completed in 3 weeks, followed by ubiquitin interactor enrichment and identification, which can be completed within another 2 weeks.","container-title":"Nature Protocols","DOI":"10.1038/nprot.2017.147","ISSN":"1750-2799","issue":"3","journalAbbreviation":"Nat. Protoc.","language":"en","page":"530-550","source":"www.nature.com","title":"Proteome-wide identification of ubiquitin interactions using UbIA-MS","volume":"13","author":[{"family":"Zhang","given":"Xiaofei"},{"family":"Smits","given":"Arne H."},{"family":"Tilburg","given":"Gabrielle BA","non-dropping-particle":"van"},{"family":"Ovaa","given":"Huib"},{"family":"Huber","given":"Wolfgang"},{"family":"Vermeulen","given":"Michiel"}],"issued":{"date-parts":[["2018",3]]}}}],"schema":"https://github.com/citation-style-language/schema/raw/master/csl-citation.json"}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[51]</w:t>
      </w:r>
      <w:r w:rsidR="00DF38E7">
        <w:rPr>
          <w:rFonts w:cs="Times New Roman"/>
          <w:szCs w:val="24"/>
        </w:rPr>
        <w:fldChar w:fldCharType="end"/>
      </w:r>
      <w:r w:rsidR="00F56EC9">
        <w:rPr>
          <w:rFonts w:cs="Times New Roman"/>
          <w:szCs w:val="24"/>
        </w:rPr>
        <w:t xml:space="preserve">. </w:t>
      </w:r>
    </w:p>
    <w:p w14:paraId="51D2D704" w14:textId="62D4EDEC" w:rsidR="00455384" w:rsidRDefault="004A446E" w:rsidP="001269D9">
      <w:pPr>
        <w:spacing w:line="480" w:lineRule="auto"/>
        <w:rPr>
          <w:rFonts w:cs="Times New Roman"/>
        </w:rPr>
      </w:pPr>
      <w:r>
        <w:rPr>
          <w:rFonts w:cs="Times New Roman"/>
          <w:szCs w:val="24"/>
        </w:rPr>
        <w:t>First, reversed and contaminant proteins as well as proteins identified by less than 2 unique peptides were removed. The resulting proteins were filtered for those quantified (LFQ intensity &gt; 0) in minimum 2/3 yeast or 4/5 biofilm EV or WCL biological replicates</w:t>
      </w:r>
      <w:r w:rsidR="00D41E04">
        <w:rPr>
          <w:rFonts w:cs="Times New Roman"/>
          <w:szCs w:val="24"/>
        </w:rPr>
        <w:t xml:space="preserve"> (</w:t>
      </w:r>
      <w:r w:rsidR="004077DE">
        <w:rPr>
          <w:rFonts w:cs="Times New Roman"/>
          <w:szCs w:val="24"/>
        </w:rPr>
        <w:t>S</w:t>
      </w:r>
      <w:r w:rsidR="00D41E04">
        <w:rPr>
          <w:rFonts w:cs="Times New Roman"/>
          <w:szCs w:val="24"/>
        </w:rPr>
        <w:t>upplementa</w:t>
      </w:r>
      <w:r w:rsidR="00AD7EF6">
        <w:rPr>
          <w:rFonts w:cs="Times New Roman"/>
          <w:szCs w:val="24"/>
        </w:rPr>
        <w:t>r</w:t>
      </w:r>
      <w:r w:rsidR="004077DE">
        <w:rPr>
          <w:rFonts w:cs="Times New Roman"/>
          <w:szCs w:val="24"/>
        </w:rPr>
        <w:t>y</w:t>
      </w:r>
      <w:r w:rsidR="00C340CA">
        <w:rPr>
          <w:rFonts w:cs="Times New Roman"/>
          <w:szCs w:val="24"/>
        </w:rPr>
        <w:t xml:space="preserve"> </w:t>
      </w:r>
      <w:r w:rsidR="00AD7EF6">
        <w:rPr>
          <w:rFonts w:cs="Times New Roman"/>
          <w:szCs w:val="24"/>
        </w:rPr>
        <w:t>Data</w:t>
      </w:r>
      <w:r w:rsidR="00C340CA">
        <w:rPr>
          <w:rFonts w:cs="Times New Roman"/>
          <w:szCs w:val="24"/>
        </w:rPr>
        <w:t xml:space="preserve"> S1)</w:t>
      </w:r>
      <w:r w:rsidR="00065D3F">
        <w:rPr>
          <w:rFonts w:cs="Times New Roman"/>
          <w:szCs w:val="24"/>
        </w:rPr>
        <w:t>.</w:t>
      </w:r>
      <w:r w:rsidR="00C340CA">
        <w:rPr>
          <w:rFonts w:cs="Times New Roman"/>
          <w:szCs w:val="24"/>
        </w:rPr>
        <w:t xml:space="preserve"> </w:t>
      </w:r>
      <w:r>
        <w:rPr>
          <w:rFonts w:cs="Times New Roman"/>
          <w:szCs w:val="24"/>
        </w:rPr>
        <w:t>LFQ intensities were log</w:t>
      </w:r>
      <w:r>
        <w:rPr>
          <w:rFonts w:cs="Times New Roman"/>
          <w:szCs w:val="24"/>
          <w:vertAlign w:val="subscript"/>
        </w:rPr>
        <w:t>2</w:t>
      </w:r>
      <w:r>
        <w:rPr>
          <w:rFonts w:cs="Times New Roman"/>
          <w:szCs w:val="24"/>
        </w:rPr>
        <w:t xml:space="preserve"> transformed, then normalised using the cyclic loess normalisation method </w:t>
      </w:r>
      <w:r w:rsidR="000638C5">
        <w:rPr>
          <w:rFonts w:cs="Times New Roman"/>
          <w:szCs w:val="24"/>
        </w:rPr>
        <w:t>available in the</w:t>
      </w:r>
      <w:r w:rsidR="009301CF">
        <w:rPr>
          <w:rFonts w:cs="Times New Roman"/>
          <w:szCs w:val="24"/>
        </w:rPr>
        <w:t xml:space="preserve"> Bioconductor package</w:t>
      </w:r>
      <w:r w:rsidR="000638C5">
        <w:rPr>
          <w:rFonts w:cs="Times New Roman"/>
          <w:szCs w:val="24"/>
        </w:rPr>
        <w:t xml:space="preserve"> </w:t>
      </w:r>
      <w:proofErr w:type="spellStart"/>
      <w:r w:rsidRPr="00244AF8">
        <w:rPr>
          <w:rFonts w:cs="Times New Roman"/>
          <w:i/>
          <w:szCs w:val="24"/>
        </w:rPr>
        <w:t>limm</w:t>
      </w:r>
      <w:r w:rsidR="00294963" w:rsidRPr="00244AF8">
        <w:rPr>
          <w:rFonts w:ascii="Calibri" w:hAnsi="Calibri" w:cs="Calibri"/>
          <w:i/>
          <w:szCs w:val="24"/>
        </w:rPr>
        <w:t>a</w:t>
      </w:r>
      <w:proofErr w:type="spellEnd"/>
      <w:r w:rsidR="009301CF">
        <w:rPr>
          <w:rFonts w:ascii="Calibri" w:hAnsi="Calibri" w:cs="Calibri"/>
          <w:szCs w:val="24"/>
        </w:rPr>
        <w:t xml:space="preserve"> </w:t>
      </w:r>
      <w:r w:rsidR="00294963">
        <w:rPr>
          <w:rFonts w:ascii="Calibri" w:hAnsi="Calibri" w:cs="Calibri"/>
          <w:szCs w:val="24"/>
        </w:rPr>
        <w:fldChar w:fldCharType="begin"/>
      </w:r>
      <w:r w:rsidR="00996F3E">
        <w:rPr>
          <w:rFonts w:ascii="Calibri" w:hAnsi="Calibri" w:cs="Calibri"/>
          <w:szCs w:val="24"/>
        </w:rPr>
        <w:instrText xml:space="preserve"> ADDIN ZOTERO_ITEM CSL_CITATION {"citationID":"7aQeySU0","properties":{"formattedCitation":"[52]","plainCitation":"[52]","noteIndex":0},"citationItems":[{"id":11,"uris":["http://zotero.org/users/5329443/items/5PKY4ZSS"],"uri":["http://zotero.org/users/5329443/items/5PKY4ZSS"],"itemData":{"id":11,"type":"article-journal","abstract":"Abstract.  limma is an R/Bioconductor software package that provides an integrated solution for analysing data from gene expression experiments. It contains ric","container-title":"Nucleic Acids Research","DOI":"10.1093/nar/gkv007","ISSN":"0305-1048","issue":"7","journalAbbreviation":"Nucleic Acids Res.","language":"en","page":"e47-e47","source":"academic.oup.com","title":"limma powers differential expression analyses for RNA-sequencing and microarray studies","volume":"43","author":[{"family":"Ritchie","given":"Matthew E."},{"family":"Phipson","given":"Belinda"},{"family":"Wu","given":"Di"},{"family":"Hu","given":"Yifang"},{"family":"Law","given":"Charity W."},{"family":"Shi","given":"Wei"},{"family":"Smyth","given":"Gordon K."}],"issued":{"date-parts":[["2015",4,20]]}}}],"schema":"https://github.com/citation-style-language/schema/raw/master/csl-citation.json"} </w:instrText>
      </w:r>
      <w:r w:rsidR="00294963">
        <w:rPr>
          <w:rFonts w:ascii="Calibri" w:hAnsi="Calibri" w:cs="Calibri"/>
          <w:szCs w:val="24"/>
        </w:rPr>
        <w:fldChar w:fldCharType="separate"/>
      </w:r>
      <w:r w:rsidR="00996F3E" w:rsidRPr="00996F3E">
        <w:rPr>
          <w:rFonts w:ascii="Calibri" w:hAnsi="Calibri" w:cs="Calibri"/>
        </w:rPr>
        <w:t>[52]</w:t>
      </w:r>
      <w:r w:rsidR="00294963">
        <w:rPr>
          <w:rFonts w:ascii="Calibri" w:hAnsi="Calibri" w:cs="Calibri"/>
          <w:szCs w:val="24"/>
        </w:rPr>
        <w:fldChar w:fldCharType="end"/>
      </w:r>
      <w:r>
        <w:rPr>
          <w:rFonts w:cs="Times New Roman"/>
          <w:szCs w:val="24"/>
        </w:rPr>
        <w:t xml:space="preserve">. </w:t>
      </w:r>
      <w:r w:rsidR="006F39B5" w:rsidRPr="00542735">
        <w:rPr>
          <w:rFonts w:cs="Times New Roman"/>
        </w:rPr>
        <w:t>Proteins were then separated into two groups:</w:t>
      </w:r>
      <w:r w:rsidR="00B20B50">
        <w:rPr>
          <w:rFonts w:cs="Times New Roman"/>
        </w:rPr>
        <w:t xml:space="preserve"> </w:t>
      </w:r>
      <w:r>
        <w:rPr>
          <w:rFonts w:cs="Times New Roman"/>
        </w:rPr>
        <w:t>those exclusive to EVs or WCL, and those quantified in both</w:t>
      </w:r>
      <w:r w:rsidR="00B20B50">
        <w:rPr>
          <w:rFonts w:cs="Times New Roman"/>
        </w:rPr>
        <w:t xml:space="preserve"> samples. Missing LFQ values in the latter group were imputed using the</w:t>
      </w:r>
      <w:r w:rsidR="000638C5">
        <w:rPr>
          <w:rFonts w:cs="Times New Roman"/>
        </w:rPr>
        <w:t xml:space="preserve"> </w:t>
      </w:r>
      <w:proofErr w:type="spellStart"/>
      <w:r w:rsidR="000638C5">
        <w:rPr>
          <w:rFonts w:cs="Times New Roman"/>
        </w:rPr>
        <w:t>bpca</w:t>
      </w:r>
      <w:proofErr w:type="spellEnd"/>
      <w:r w:rsidR="00B20B50">
        <w:rPr>
          <w:rFonts w:cs="Times New Roman"/>
        </w:rPr>
        <w:t xml:space="preserve"> method from the </w:t>
      </w:r>
      <w:r w:rsidR="00D2395F">
        <w:rPr>
          <w:rFonts w:cs="Times New Roman"/>
        </w:rPr>
        <w:t xml:space="preserve">Bioconductor </w:t>
      </w:r>
      <w:r w:rsidR="00B20B50">
        <w:rPr>
          <w:rFonts w:cs="Times New Roman"/>
        </w:rPr>
        <w:t xml:space="preserve">package </w:t>
      </w:r>
      <w:proofErr w:type="spellStart"/>
      <w:r w:rsidR="00A823F9" w:rsidRPr="00A823F9">
        <w:rPr>
          <w:rFonts w:cs="Times New Roman"/>
          <w:i/>
          <w:iCs/>
        </w:rPr>
        <w:t>pcaMethods</w:t>
      </w:r>
      <w:proofErr w:type="spellEnd"/>
      <w:r w:rsidR="007350CE">
        <w:rPr>
          <w:rFonts w:cs="Times New Roman"/>
        </w:rPr>
        <w:t xml:space="preserve"> </w:t>
      </w:r>
      <w:r w:rsidR="007350CE">
        <w:rPr>
          <w:rFonts w:cs="Times New Roman"/>
        </w:rPr>
        <w:fldChar w:fldCharType="begin"/>
      </w:r>
      <w:r w:rsidR="00996F3E">
        <w:rPr>
          <w:rFonts w:cs="Times New Roman"/>
        </w:rPr>
        <w:instrText xml:space="preserve"> ADDIN ZOTERO_ITEM CSL_CITATION {"citationID":"yZEYqVlu","properties":{"formattedCitation":"[53]","plainCitation":"[53]","noteIndex":0},"citationItems":[{"id":154,"uris":["http://zotero.org/users/5329443/items/3Q9PA7CY"],"uri":["http://zotero.org/users/5329443/items/3Q9PA7CY"],"itemData":{"id":154,"type":"article-journal","abstract":"Abstract.  Summary:pcaMethods is a Bioconductor compliant library for computing principal component analysis (PCA) on incomplete data sets. The results can be a","container-title":"Bioinformatics","DOI":"10.1093/bioinformatics/btm069","ISSN":"1367-4803","issue":"9","journalAbbreviation":"Bioinformatics","language":"en","page":"1164-1167","source":"academic.oup.com","title":"pcaMethods—a bioconductor package providing PCA methods for incomplete data","volume":"23","author":[{"family":"Stacklies","given":"Wolfram"},{"family":"Redestig","given":"Henning"},{"family":"Scholz","given":"Matthias"},{"family":"Walther","given":"Dirk"},{"family":"Selbig","given":"Joachim"}],"issued":{"date-parts":[["2007",5,1]]}}}],"schema":"https://github.com/citation-style-language/schema/raw/master/csl-citation.json"} </w:instrText>
      </w:r>
      <w:r w:rsidR="007350CE">
        <w:rPr>
          <w:rFonts w:cs="Times New Roman"/>
        </w:rPr>
        <w:fldChar w:fldCharType="separate"/>
      </w:r>
      <w:r w:rsidR="00996F3E" w:rsidRPr="00996F3E">
        <w:rPr>
          <w:rFonts w:ascii="Calibri" w:hAnsi="Calibri" w:cs="Calibri"/>
        </w:rPr>
        <w:t>[53]</w:t>
      </w:r>
      <w:r w:rsidR="007350CE">
        <w:rPr>
          <w:rFonts w:cs="Times New Roman"/>
        </w:rPr>
        <w:fldChar w:fldCharType="end"/>
      </w:r>
      <w:r w:rsidR="00B20B50">
        <w:rPr>
          <w:rFonts w:cs="Times New Roman"/>
        </w:rPr>
        <w:t xml:space="preserve">, while exclusive proteins were left untouched. Finally, </w:t>
      </w:r>
      <w:r w:rsidR="00C37B89">
        <w:rPr>
          <w:rFonts w:cs="Times New Roman"/>
        </w:rPr>
        <w:t>differential</w:t>
      </w:r>
      <w:r w:rsidR="005B3C29">
        <w:rPr>
          <w:rFonts w:cs="Times New Roman"/>
        </w:rPr>
        <w:t xml:space="preserve"> abundance </w:t>
      </w:r>
      <w:r w:rsidR="00C37B89">
        <w:rPr>
          <w:rFonts w:cs="Times New Roman"/>
        </w:rPr>
        <w:t>analys</w:t>
      </w:r>
      <w:ins w:id="77" w:author="Charlotte Dawson" w:date="2020-01-11T21:37:00Z">
        <w:r w:rsidR="008911CC">
          <w:rPr>
            <w:rFonts w:cs="Times New Roman"/>
          </w:rPr>
          <w:t>e</w:t>
        </w:r>
      </w:ins>
      <w:del w:id="78" w:author="Charlotte Dawson" w:date="2020-01-11T21:37:00Z">
        <w:r w:rsidR="00C37B89" w:rsidDel="008911CC">
          <w:rPr>
            <w:rFonts w:cs="Times New Roman"/>
          </w:rPr>
          <w:delText>i</w:delText>
        </w:r>
      </w:del>
      <w:r w:rsidR="00C37B89">
        <w:rPr>
          <w:rFonts w:cs="Times New Roman"/>
        </w:rPr>
        <w:t>s of proteins in EV versus WCL</w:t>
      </w:r>
      <w:ins w:id="79" w:author="Charlotte Dawson" w:date="2020-01-11T21:37:00Z">
        <w:r w:rsidR="008911CC">
          <w:rPr>
            <w:rFonts w:cs="Times New Roman"/>
          </w:rPr>
          <w:t xml:space="preserve"> or EV </w:t>
        </w:r>
        <w:commentRangeStart w:id="80"/>
        <w:r w:rsidR="008911CC">
          <w:rPr>
            <w:rFonts w:cs="Times New Roman"/>
          </w:rPr>
          <w:t>vs</w:t>
        </w:r>
      </w:ins>
      <w:commentRangeEnd w:id="80"/>
      <w:ins w:id="81" w:author="Charlotte Dawson" w:date="2020-01-22T07:59:00Z">
        <w:r w:rsidR="00FA3D72">
          <w:rPr>
            <w:rStyle w:val="CommentReference"/>
          </w:rPr>
          <w:commentReference w:id="80"/>
        </w:r>
      </w:ins>
      <w:ins w:id="82" w:author="Charlotte Dawson" w:date="2020-01-11T21:37:00Z">
        <w:r w:rsidR="008911CC">
          <w:rPr>
            <w:rFonts w:cs="Times New Roman"/>
          </w:rPr>
          <w:t xml:space="preserve"> EV</w:t>
        </w:r>
      </w:ins>
      <w:r w:rsidR="00C37B89">
        <w:rPr>
          <w:rFonts w:cs="Times New Roman"/>
        </w:rPr>
        <w:t xml:space="preserve"> w</w:t>
      </w:r>
      <w:ins w:id="83" w:author="Charlotte Dawson" w:date="2020-01-11T21:37:00Z">
        <w:r w:rsidR="008911CC">
          <w:rPr>
            <w:rFonts w:cs="Times New Roman"/>
          </w:rPr>
          <w:t>ere</w:t>
        </w:r>
      </w:ins>
      <w:del w:id="84" w:author="Charlotte Dawson" w:date="2020-01-11T21:37:00Z">
        <w:r w:rsidR="00C37B89" w:rsidDel="008911CC">
          <w:rPr>
            <w:rFonts w:cs="Times New Roman"/>
          </w:rPr>
          <w:delText>as</w:delText>
        </w:r>
      </w:del>
      <w:r w:rsidR="00C37B89">
        <w:rPr>
          <w:rFonts w:cs="Times New Roman"/>
        </w:rPr>
        <w:t xml:space="preserve"> performed using </w:t>
      </w:r>
      <w:r w:rsidR="00B20B50">
        <w:rPr>
          <w:rFonts w:cs="Times New Roman"/>
        </w:rPr>
        <w:t>e</w:t>
      </w:r>
      <w:r w:rsidR="00C37B89">
        <w:rPr>
          <w:rFonts w:cs="Times New Roman"/>
        </w:rPr>
        <w:t xml:space="preserve">mpirical </w:t>
      </w:r>
      <w:r w:rsidR="00B20B50">
        <w:rPr>
          <w:rFonts w:cs="Times New Roman"/>
        </w:rPr>
        <w:t xml:space="preserve">Bayes </w:t>
      </w:r>
      <w:r w:rsidR="00C37B89">
        <w:rPr>
          <w:rFonts w:cs="Times New Roman"/>
        </w:rPr>
        <w:t>method</w:t>
      </w:r>
      <w:r w:rsidR="00B20B50">
        <w:rPr>
          <w:rFonts w:cs="Times New Roman"/>
        </w:rPr>
        <w:t xml:space="preserve"> </w:t>
      </w:r>
      <w:r w:rsidR="009C7D2E">
        <w:rPr>
          <w:rFonts w:cs="Times New Roman"/>
        </w:rPr>
        <w:t>available in</w:t>
      </w:r>
      <w:r w:rsidR="00B20B50">
        <w:rPr>
          <w:rFonts w:cs="Times New Roman"/>
        </w:rPr>
        <w:t xml:space="preserve"> </w:t>
      </w:r>
      <w:proofErr w:type="spellStart"/>
      <w:r w:rsidR="00B20B50" w:rsidRPr="00244AF8">
        <w:rPr>
          <w:rFonts w:cs="Times New Roman"/>
          <w:i/>
        </w:rPr>
        <w:t>limma</w:t>
      </w:r>
      <w:proofErr w:type="spellEnd"/>
      <w:r w:rsidR="00294963">
        <w:rPr>
          <w:rFonts w:cs="Times New Roman"/>
        </w:rPr>
        <w:t xml:space="preserve"> </w:t>
      </w:r>
      <w:r w:rsidR="00294963">
        <w:rPr>
          <w:rFonts w:cs="Times New Roman"/>
        </w:rPr>
        <w:fldChar w:fldCharType="begin"/>
      </w:r>
      <w:r w:rsidR="00996F3E">
        <w:rPr>
          <w:rFonts w:cs="Times New Roman"/>
        </w:rPr>
        <w:instrText xml:space="preserve"> ADDIN ZOTERO_ITEM CSL_CITATION {"citationID":"jHF01ygw","properties":{"formattedCitation":"[52, 54]","plainCitation":"[52, 54]","noteIndex":0},"citationItems":[{"id":11,"uris":["http://zotero.org/users/5329443/items/5PKY4ZSS"],"uri":["http://zotero.org/users/5329443/items/5PKY4ZSS"],"itemData":{"id":11,"type":"article-journal","abstract":"Abstract.  limma is an R/Bioconductor software package that provides an integrated solution for analysing data from gene expression experiments. It contains ric","container-title":"Nucleic Acids Research","DOI":"10.1093/nar/gkv007","ISSN":"0305-1048","issue":"7","journalAbbreviation":"Nucleic Acids Res.","language":"en","page":"e47-e47","source":"academic.oup.com","title":"limma powers differential expression analyses for RNA-sequencing and microarray studies","volume":"43","author":[{"family":"Ritchie","given":"Matthew E."},{"family":"Phipson","given":"Belinda"},{"family":"Wu","given":"Di"},{"family":"Hu","given":"Yifang"},{"family":"Law","given":"Charity W."},{"family":"Shi","given":"Wei"},{"family":"Smyth","given":"Gordon K."}],"issued":{"date-parts":[["2015",4,20]]}}},{"id":213,"uris":["http://zotero.org/users/5329443/items/QIGDW3QF"],"uri":["http://zotero.org/users/5329443/items/QIGDW3QF"],"itemData":{"id":213,"type":"article-journal","abstract":"One of the most common analysis tasks in genomic research is to identify genes that are differentially expressed (DE) between experimental conditions. Empirical Bayes (EB) statistical tests using moderated genewise variances have been very effective for this purpose, especially when the number of biological replicate samples is small. The EB procedures can, however, be heavily influenced by a small number of genes with very large or very small variances. This article improves the differential expression tests by robustifying the hyperparameter estimation procedure. The robust procedure has the effect of decreasing the informativeness of the prior distribution for outlier genes while increasing its informativeness for other genes. This effect has the double benefit of reducing the chance that hypervariable genes will be spuriously identified as DE while increasing statistical power for the main body of genes. The robust EB algorithm is fast and numerically stable. The procedure allows exact small-sample null distributions for the test statistics and reduces exactly to the original EB procedure when no outlier genes are present. Simulations show that the robustified tests have similar performance to the original tests in the absence of outlier genes but have greater power and robustness when outliers are present. The article includes case studies for which the robust method correctly identifies and downweights genes associated with hidden covariates and detects more genes likely to be scientifically relevant to the experimental conditions. The new procedure is implemented in the limma software package freely available from the Bioconductor repository.","container-title":"The Annals of Applied Statistics","DOI":"10.1214/16-AOAS920","ISSN":"1932-6157, 1941-7330","issue":"2","journalAbbreviation":"Ann. Appl. Stat.","language":"EN","note":"MR: MR3528367\nZbl: 06625676","page":"946-963","source":"Project Euclid","title":"Robust hyperparameter estimation protects against hypervariable genes and improves power to detect differential expression","volume":"10","author":[{"family":"Phipson","given":"Belinda"},{"family":"Lee","given":"Stanley"},{"family":"Majewski","given":"Ian J."},{"family":"Alexander","given":"Warren S."},{"family":"Smyth","given":"Gordon K."}],"issued":{"date-parts":[["2016",6]]}}}],"schema":"https://github.com/citation-style-language/schema/raw/master/csl-citation.json"} </w:instrText>
      </w:r>
      <w:r w:rsidR="00294963">
        <w:rPr>
          <w:rFonts w:cs="Times New Roman"/>
        </w:rPr>
        <w:fldChar w:fldCharType="separate"/>
      </w:r>
      <w:r w:rsidR="00996F3E" w:rsidRPr="00996F3E">
        <w:rPr>
          <w:rFonts w:ascii="Calibri" w:hAnsi="Calibri" w:cs="Calibri"/>
        </w:rPr>
        <w:t>[52, 54]</w:t>
      </w:r>
      <w:r w:rsidR="00294963">
        <w:rPr>
          <w:rFonts w:cs="Times New Roman"/>
        </w:rPr>
        <w:fldChar w:fldCharType="end"/>
      </w:r>
      <w:r w:rsidR="00B20B50">
        <w:rPr>
          <w:rFonts w:cs="Times New Roman"/>
        </w:rPr>
        <w:t xml:space="preserve">. </w:t>
      </w:r>
      <w:r w:rsidR="001269D9">
        <w:rPr>
          <w:rFonts w:cs="Times New Roman"/>
        </w:rPr>
        <w:t xml:space="preserve">The resulting p-values were adjusted using the </w:t>
      </w:r>
      <w:proofErr w:type="spellStart"/>
      <w:r w:rsidR="001269D9">
        <w:rPr>
          <w:rFonts w:cs="Times New Roman"/>
        </w:rPr>
        <w:t>Benjamini</w:t>
      </w:r>
      <w:proofErr w:type="spellEnd"/>
      <w:r w:rsidR="001269D9">
        <w:rPr>
          <w:rFonts w:cs="Times New Roman"/>
        </w:rPr>
        <w:t xml:space="preserve">-Hochberg approach </w:t>
      </w:r>
      <w:r w:rsidR="00294963">
        <w:rPr>
          <w:rFonts w:cs="Times New Roman"/>
        </w:rPr>
        <w:fldChar w:fldCharType="begin"/>
      </w:r>
      <w:r w:rsidR="00996F3E">
        <w:rPr>
          <w:rFonts w:cs="Times New Roman"/>
        </w:rPr>
        <w:instrText xml:space="preserve"> ADDIN ZOTERO_ITEM CSL_CITATION {"citationID":"UbWgusNS","properties":{"formattedCitation":"[55]","plainCitation":"[55]","noteIndex":0},"citationItems":[{"id":82,"uris":["http://zotero.org/users/5329443/items/L2WHW6JN"],"uri":["http://zotero.org/users/5329443/items/L2WHW6JN"],"itemData":{"id":82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(Methodological)","ISSN":"0035-9246","issue":"1","journalAbbreviation":"J. R. Stat. Soc. Ser. B. Methodol.","page":"289-300","source":"JSTOR","title":"Controlling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294963">
        <w:rPr>
          <w:rFonts w:cs="Times New Roman"/>
        </w:rPr>
        <w:fldChar w:fldCharType="separate"/>
      </w:r>
      <w:r w:rsidR="00996F3E" w:rsidRPr="00996F3E">
        <w:rPr>
          <w:rFonts w:ascii="Calibri" w:hAnsi="Calibri" w:cs="Calibri"/>
        </w:rPr>
        <w:t>[55]</w:t>
      </w:r>
      <w:r w:rsidR="00294963">
        <w:rPr>
          <w:rFonts w:cs="Times New Roman"/>
        </w:rPr>
        <w:fldChar w:fldCharType="end"/>
      </w:r>
      <w:r w:rsidR="001269D9">
        <w:rPr>
          <w:rFonts w:cs="Times New Roman"/>
        </w:rPr>
        <w:t xml:space="preserve"> and the </w:t>
      </w:r>
      <w:r w:rsidR="001269D9">
        <w:rPr>
          <w:rFonts w:cs="Times New Roman"/>
        </w:rPr>
        <w:lastRenderedPageBreak/>
        <w:t>significance threshold was set at an adjusted p-value of 0.01</w:t>
      </w:r>
      <w:r w:rsidR="004F1FEC">
        <w:rPr>
          <w:rFonts w:cs="Times New Roman"/>
        </w:rPr>
        <w:t xml:space="preserve"> and a log</w:t>
      </w:r>
      <w:r w:rsidR="004F1FEC">
        <w:rPr>
          <w:rFonts w:cs="Times New Roman"/>
          <w:vertAlign w:val="subscript"/>
        </w:rPr>
        <w:t>2</w:t>
      </w:r>
      <w:r w:rsidR="004F1FEC">
        <w:rPr>
          <w:rFonts w:cs="Times New Roman"/>
        </w:rPr>
        <w:t>(fold change) of 1</w:t>
      </w:r>
      <w:r w:rsidR="001269D9">
        <w:rPr>
          <w:rFonts w:cs="Times New Roman"/>
        </w:rPr>
        <w:t xml:space="preserve">. </w:t>
      </w:r>
      <w:r w:rsidR="00065D3F">
        <w:rPr>
          <w:rFonts w:cs="Times New Roman"/>
        </w:rPr>
        <w:t>Results of the differential abundance analyses</w:t>
      </w:r>
      <w:r w:rsidR="00322069">
        <w:rPr>
          <w:rFonts w:cs="Times New Roman"/>
        </w:rPr>
        <w:t xml:space="preserve"> are available in </w:t>
      </w:r>
      <w:r w:rsidR="004077DE">
        <w:rPr>
          <w:rFonts w:cs="Times New Roman"/>
        </w:rPr>
        <w:t>S</w:t>
      </w:r>
      <w:r w:rsidR="00322069">
        <w:rPr>
          <w:rFonts w:cs="Times New Roman"/>
        </w:rPr>
        <w:t>upplementa</w:t>
      </w:r>
      <w:r w:rsidR="0018255D">
        <w:rPr>
          <w:rFonts w:cs="Times New Roman"/>
        </w:rPr>
        <w:t>ry</w:t>
      </w:r>
      <w:r w:rsidR="00322069">
        <w:rPr>
          <w:rFonts w:cs="Times New Roman"/>
        </w:rPr>
        <w:t xml:space="preserve"> </w:t>
      </w:r>
      <w:r w:rsidR="0018255D">
        <w:rPr>
          <w:rFonts w:cs="Times New Roman"/>
        </w:rPr>
        <w:t xml:space="preserve">Data </w:t>
      </w:r>
      <w:r w:rsidR="00322069">
        <w:rPr>
          <w:rFonts w:cs="Times New Roman"/>
        </w:rPr>
        <w:t>S2</w:t>
      </w:r>
      <w:ins w:id="85" w:author="Charlotte Dawson" w:date="2020-01-11T21:37:00Z">
        <w:r w:rsidR="007F71E4">
          <w:rPr>
            <w:rFonts w:cs="Times New Roman"/>
          </w:rPr>
          <w:t xml:space="preserve"> and </w:t>
        </w:r>
        <w:commentRangeStart w:id="86"/>
        <w:r w:rsidR="007F71E4">
          <w:rPr>
            <w:rFonts w:cs="Times New Roman"/>
          </w:rPr>
          <w:t>Supplementary</w:t>
        </w:r>
      </w:ins>
      <w:commentRangeEnd w:id="86"/>
      <w:ins w:id="87" w:author="Charlotte Dawson" w:date="2020-01-22T07:59:00Z">
        <w:r w:rsidR="00FA3D72">
          <w:rPr>
            <w:rStyle w:val="CommentReference"/>
          </w:rPr>
          <w:commentReference w:id="86"/>
        </w:r>
      </w:ins>
      <w:ins w:id="88" w:author="Charlotte Dawson" w:date="2020-01-11T21:37:00Z">
        <w:r w:rsidR="007F71E4">
          <w:rPr>
            <w:rFonts w:cs="Times New Roman"/>
          </w:rPr>
          <w:t xml:space="preserve"> Data S6</w:t>
        </w:r>
      </w:ins>
      <w:r w:rsidR="00322069">
        <w:rPr>
          <w:rFonts w:cs="Times New Roman"/>
        </w:rPr>
        <w:t>.</w:t>
      </w:r>
    </w:p>
    <w:p w14:paraId="208F94E4" w14:textId="77777777" w:rsidR="006F39B5" w:rsidRPr="005B3C29" w:rsidRDefault="00455384" w:rsidP="00B94229">
      <w:pPr>
        <w:spacing w:line="480" w:lineRule="auto"/>
        <w:rPr>
          <w:rFonts w:cs="Times New Roman"/>
          <w:i/>
        </w:rPr>
      </w:pPr>
      <w:r>
        <w:rPr>
          <w:rFonts w:cs="Times New Roman"/>
          <w:i/>
        </w:rPr>
        <w:t>Functional enrichment</w:t>
      </w:r>
      <w:r w:rsidR="00F56EC9">
        <w:rPr>
          <w:rFonts w:cs="Times New Roman"/>
          <w:i/>
        </w:rPr>
        <w:t xml:space="preserve"> analysis</w:t>
      </w:r>
      <w:r>
        <w:rPr>
          <w:rFonts w:cs="Times New Roman"/>
          <w:i/>
        </w:rPr>
        <w:t xml:space="preserve"> and clustering</w:t>
      </w:r>
    </w:p>
    <w:p w14:paraId="3F4FB08A" w14:textId="4B78DE0F" w:rsidR="00294963" w:rsidRDefault="006F39B5" w:rsidP="00B16983">
      <w:pPr>
        <w:spacing w:line="480" w:lineRule="auto"/>
        <w:rPr>
          <w:rFonts w:cs="Times New Roman"/>
        </w:rPr>
      </w:pPr>
      <w:r w:rsidRPr="00542735">
        <w:rPr>
          <w:rFonts w:cs="Times New Roman"/>
        </w:rPr>
        <w:t>The online tool FungiFun</w:t>
      </w:r>
      <w:r w:rsidR="001269D9">
        <w:rPr>
          <w:rFonts w:cs="Times New Roman"/>
        </w:rPr>
        <w:t>2</w:t>
      </w:r>
      <w:r w:rsidRPr="00542735">
        <w:rPr>
          <w:rFonts w:cs="Times New Roman"/>
        </w:rPr>
        <w:t xml:space="preserve"> version 2.2.8</w:t>
      </w:r>
      <w:r w:rsidR="005B3C29">
        <w:rPr>
          <w:rFonts w:cs="Times New Roman"/>
        </w:rPr>
        <w:t xml:space="preserve"> (</w:t>
      </w:r>
      <w:r w:rsidR="005B3C29" w:rsidRPr="005B3C29">
        <w:rPr>
          <w:rFonts w:cs="Times New Roman"/>
        </w:rPr>
        <w:t>sbi.hki-jena.de/</w:t>
      </w:r>
      <w:proofErr w:type="spellStart"/>
      <w:r w:rsidR="005B3C29" w:rsidRPr="005B3C29">
        <w:rPr>
          <w:rFonts w:cs="Times New Roman"/>
        </w:rPr>
        <w:t>fungifun</w:t>
      </w:r>
      <w:proofErr w:type="spellEnd"/>
      <w:r w:rsidR="005B3C29">
        <w:rPr>
          <w:rFonts w:cs="Times New Roman"/>
        </w:rPr>
        <w:t>)</w:t>
      </w:r>
      <w:r w:rsidRPr="00542735">
        <w:rPr>
          <w:rFonts w:cs="Times New Roman"/>
        </w:rPr>
        <w:t xml:space="preserve"> was used for</w:t>
      </w:r>
      <w:r w:rsidR="003646FA">
        <w:rPr>
          <w:rFonts w:cs="Times New Roman"/>
        </w:rPr>
        <w:t xml:space="preserve"> all</w:t>
      </w:r>
      <w:r w:rsidRPr="00542735">
        <w:rPr>
          <w:rFonts w:cs="Times New Roman"/>
        </w:rPr>
        <w:t xml:space="preserve"> GO term enrichment analyses</w:t>
      </w:r>
      <w:r w:rsidR="00294963">
        <w:rPr>
          <w:rFonts w:cs="Times New Roman"/>
        </w:rPr>
        <w:t xml:space="preserve"> </w:t>
      </w:r>
      <w:r w:rsidR="00294963">
        <w:rPr>
          <w:rFonts w:cs="Times New Roman"/>
        </w:rPr>
        <w:fldChar w:fldCharType="begin"/>
      </w:r>
      <w:r w:rsidR="00996F3E">
        <w:rPr>
          <w:rFonts w:cs="Times New Roman"/>
        </w:rPr>
        <w:instrText xml:space="preserve"> ADDIN ZOTERO_ITEM CSL_CITATION {"citationID":"jM9g3rTY","properties":{"formattedCitation":"[56]","plainCitation":"[56]","noteIndex":0},"citationItems":[{"id":157,"uris":["http://zotero.org/users/5329443/items/UHCGN5CG"],"uri":["http://zotero.org/users/5329443/items/UHCGN5CG"],"itemData":{"id":157,"type":"article-journal","abstract":"Abstract.  Summary : Systematically extracting biological meaning from omics data is a major challenge in systems biology. Enrichment analysis is often used to","container-title":"Bioinformatics","DOI":"10.1093/bioinformatics/btu627","ISSN":"1367-4803","issue":"3","journalAbbreviation":"Bioinformatics","language":"en","page":"445-446","source":"academic.oup.com","title":"FungiFun2: a comprehensive online resource for systematic analysis of gene lists from fungal species","title-short":"FungiFun2","volume":"31","author":[{"family":"Priebe","given":"Steffen"},{"family":"Kreisel","given":"Christian"},{"family":"Horn","given":"Fabian"},{"family":"Guthke","given":"Reinhard"},{"family":"Linde","given":"Jörg"}],"issued":{"date-parts":[["2015",2,1]]}}}],"schema":"https://github.com/citation-style-language/schema/raw/master/csl-citation.json"} </w:instrText>
      </w:r>
      <w:r w:rsidR="00294963">
        <w:rPr>
          <w:rFonts w:cs="Times New Roman"/>
        </w:rPr>
        <w:fldChar w:fldCharType="separate"/>
      </w:r>
      <w:r w:rsidR="00996F3E" w:rsidRPr="00996F3E">
        <w:rPr>
          <w:rFonts w:ascii="Calibri" w:hAnsi="Calibri" w:cs="Calibri"/>
        </w:rPr>
        <w:t>[56]</w:t>
      </w:r>
      <w:r w:rsidR="00294963">
        <w:rPr>
          <w:rFonts w:cs="Times New Roman"/>
        </w:rPr>
        <w:fldChar w:fldCharType="end"/>
      </w:r>
      <w:r w:rsidRPr="00542735">
        <w:rPr>
          <w:rFonts w:cs="Times New Roman"/>
        </w:rPr>
        <w:t xml:space="preserve">. </w:t>
      </w:r>
      <w:ins w:id="89" w:author="Charlotte Dawson" w:date="2020-01-11T21:36:00Z">
        <w:r w:rsidR="008911CC">
          <w:rPr>
            <w:rFonts w:cs="Times New Roman"/>
          </w:rPr>
          <w:t xml:space="preserve">Hypergeometric distribution significance test was used and resulting p-values were adjusted using the </w:t>
        </w:r>
        <w:proofErr w:type="spellStart"/>
        <w:r w:rsidR="008911CC">
          <w:rPr>
            <w:rFonts w:cs="Times New Roman"/>
          </w:rPr>
          <w:t>Benjamini</w:t>
        </w:r>
        <w:proofErr w:type="spellEnd"/>
        <w:r w:rsidR="008911CC">
          <w:rPr>
            <w:rFonts w:cs="Times New Roman"/>
          </w:rPr>
          <w:t xml:space="preserve">-Hochberg procedure. </w:t>
        </w:r>
      </w:ins>
      <w:r w:rsidRPr="00542735">
        <w:rPr>
          <w:rFonts w:cs="Times New Roman"/>
        </w:rPr>
        <w:t>Enriched GO terms were those with a</w:t>
      </w:r>
      <w:ins w:id="90" w:author="Charlotte Dawson" w:date="2020-01-11T21:36:00Z">
        <w:r w:rsidR="008911CC">
          <w:rPr>
            <w:rFonts w:cs="Times New Roman"/>
          </w:rPr>
          <w:t>n</w:t>
        </w:r>
      </w:ins>
      <w:ins w:id="91" w:author="Mark Bleackley" w:date="2020-01-16T16:14:00Z">
        <w:r w:rsidR="009D699F">
          <w:rPr>
            <w:rFonts w:cs="Times New Roman"/>
          </w:rPr>
          <w:t xml:space="preserve"> </w:t>
        </w:r>
      </w:ins>
      <w:del w:id="92" w:author="Charlotte Dawson" w:date="2020-01-11T21:36:00Z">
        <w:r w:rsidR="001269D9" w:rsidDel="008911CC">
          <w:rPr>
            <w:rFonts w:cs="Times New Roman"/>
          </w:rPr>
          <w:delText xml:space="preserve"> Benjamini-Hochberg</w:delText>
        </w:r>
        <w:r w:rsidRPr="00542735" w:rsidDel="008911CC">
          <w:rPr>
            <w:rFonts w:cs="Times New Roman"/>
          </w:rPr>
          <w:delText xml:space="preserve"> </w:delText>
        </w:r>
      </w:del>
      <w:r w:rsidRPr="00542735">
        <w:rPr>
          <w:rFonts w:cs="Times New Roman"/>
        </w:rPr>
        <w:t>adjusted p-value less than 0.0</w:t>
      </w:r>
      <w:r w:rsidR="00CB2802">
        <w:rPr>
          <w:rFonts w:cs="Times New Roman"/>
        </w:rPr>
        <w:t>1</w:t>
      </w:r>
      <w:r w:rsidRPr="00542735">
        <w:rPr>
          <w:rFonts w:cs="Times New Roman"/>
        </w:rPr>
        <w:t xml:space="preserve">. </w:t>
      </w:r>
      <w:ins w:id="93" w:author="Charlotte Dawson" w:date="2020-01-11T21:38:00Z">
        <w:r w:rsidR="007F71E4">
          <w:rPr>
            <w:rFonts w:cs="Times New Roman"/>
          </w:rPr>
          <w:t xml:space="preserve">Full results from the functional enrichment analyses are presented in Supplementary Data S3 and </w:t>
        </w:r>
        <w:commentRangeStart w:id="94"/>
        <w:r w:rsidR="007F71E4">
          <w:rPr>
            <w:rFonts w:cs="Times New Roman"/>
          </w:rPr>
          <w:t>S7</w:t>
        </w:r>
      </w:ins>
      <w:commentRangeEnd w:id="94"/>
      <w:ins w:id="95" w:author="Charlotte Dawson" w:date="2020-01-22T07:59:00Z">
        <w:r w:rsidR="00FA3D72">
          <w:rPr>
            <w:rStyle w:val="CommentReference"/>
          </w:rPr>
          <w:commentReference w:id="94"/>
        </w:r>
      </w:ins>
      <w:ins w:id="96" w:author="Charlotte Dawson" w:date="2020-01-11T21:38:00Z">
        <w:r w:rsidR="007F71E4">
          <w:rPr>
            <w:rFonts w:cs="Times New Roman"/>
          </w:rPr>
          <w:t xml:space="preserve">. </w:t>
        </w:r>
      </w:ins>
      <w:r w:rsidR="00543474">
        <w:rPr>
          <w:rFonts w:cs="Times New Roman"/>
        </w:rPr>
        <w:t xml:space="preserve">Multidimensional scaling (MDS) plots were constructed </w:t>
      </w:r>
      <w:r w:rsidR="00111388">
        <w:rPr>
          <w:rFonts w:cs="Times New Roman"/>
        </w:rPr>
        <w:t xml:space="preserve">using the </w:t>
      </w:r>
      <w:proofErr w:type="spellStart"/>
      <w:r w:rsidR="00111388">
        <w:rPr>
          <w:rFonts w:cs="Times New Roman"/>
        </w:rPr>
        <w:t>plotMDS</w:t>
      </w:r>
      <w:proofErr w:type="spellEnd"/>
      <w:r w:rsidR="00111388">
        <w:rPr>
          <w:rFonts w:cs="Times New Roman"/>
        </w:rPr>
        <w:t xml:space="preserve"> function from</w:t>
      </w:r>
      <w:r w:rsidR="00111388" w:rsidRPr="001E31D0">
        <w:rPr>
          <w:rFonts w:cs="Times New Roman"/>
          <w:i/>
        </w:rPr>
        <w:t xml:space="preserve"> </w:t>
      </w:r>
      <w:proofErr w:type="spellStart"/>
      <w:r w:rsidR="00111388" w:rsidRPr="001E31D0">
        <w:rPr>
          <w:rFonts w:cs="Times New Roman"/>
          <w:i/>
        </w:rPr>
        <w:t>limma</w:t>
      </w:r>
      <w:proofErr w:type="spellEnd"/>
      <w:r w:rsidR="00294963">
        <w:rPr>
          <w:rFonts w:cs="Times New Roman"/>
        </w:rPr>
        <w:t xml:space="preserve"> </w:t>
      </w:r>
      <w:r w:rsidR="00294963">
        <w:rPr>
          <w:rFonts w:cs="Times New Roman"/>
        </w:rPr>
        <w:fldChar w:fldCharType="begin"/>
      </w:r>
      <w:r w:rsidR="00996F3E">
        <w:rPr>
          <w:rFonts w:cs="Times New Roman"/>
        </w:rPr>
        <w:instrText xml:space="preserve"> ADDIN ZOTERO_ITEM CSL_CITATION {"citationID":"bKoQC60v","properties":{"formattedCitation":"[52]","plainCitation":"[52]","noteIndex":0},"citationItems":[{"id":11,"uris":["http://zotero.org/users/5329443/items/5PKY4ZSS"],"uri":["http://zotero.org/users/5329443/items/5PKY4ZSS"],"itemData":{"id":11,"type":"article-journal","abstract":"Abstract.  limma is an R/Bioconductor software package that provides an integrated solution for analysing data from gene expression experiments. It contains ric","container-title":"Nucleic Acids Research","DOI":"10.1093/nar/gkv007","ISSN":"0305-1048","issue":"7","journalAbbreviation":"Nucleic Acids Res.","language":"en","page":"e47-e47","source":"academic.oup.com","title":"limma powers differential expression analyses for RNA-sequencing and microarray studies","volume":"43","author":[{"family":"Ritchie","given":"Matthew E."},{"family":"Phipson","given":"Belinda"},{"family":"Wu","given":"Di"},{"family":"Hu","given":"Yifang"},{"family":"Law","given":"Charity W."},{"family":"Shi","given":"Wei"},{"family":"Smyth","given":"Gordon K."}],"issued":{"date-parts":[["2015",4,20]]}}}],"schema":"https://github.com/citation-style-language/schema/raw/master/csl-citation.json"} </w:instrText>
      </w:r>
      <w:r w:rsidR="00294963">
        <w:rPr>
          <w:rFonts w:cs="Times New Roman"/>
        </w:rPr>
        <w:fldChar w:fldCharType="separate"/>
      </w:r>
      <w:r w:rsidR="00996F3E" w:rsidRPr="00996F3E">
        <w:rPr>
          <w:rFonts w:ascii="Calibri" w:hAnsi="Calibri" w:cs="Calibri"/>
        </w:rPr>
        <w:t>[52]</w:t>
      </w:r>
      <w:r w:rsidR="00294963">
        <w:rPr>
          <w:rFonts w:cs="Times New Roman"/>
        </w:rPr>
        <w:fldChar w:fldCharType="end"/>
      </w:r>
      <w:r w:rsidR="0072323A">
        <w:rPr>
          <w:rFonts w:cs="Times New Roman"/>
        </w:rPr>
        <w:t xml:space="preserve">. </w:t>
      </w:r>
      <w:r w:rsidR="00F56EC9">
        <w:rPr>
          <w:rFonts w:cs="Times New Roman"/>
        </w:rPr>
        <w:t>To construct the heatmap</w:t>
      </w:r>
      <w:r w:rsidR="00352351">
        <w:rPr>
          <w:rFonts w:cs="Times New Roman"/>
        </w:rPr>
        <w:t xml:space="preserve"> in Figure 5</w:t>
      </w:r>
      <w:r w:rsidR="00F56EC9">
        <w:rPr>
          <w:rFonts w:cs="Times New Roman"/>
        </w:rPr>
        <w:t>, u</w:t>
      </w:r>
      <w:r w:rsidR="00111388">
        <w:rPr>
          <w:rFonts w:cs="Times New Roman"/>
        </w:rPr>
        <w:t xml:space="preserve">nsupervised clustering of </w:t>
      </w:r>
      <w:r w:rsidR="00467366">
        <w:rPr>
          <w:rFonts w:cs="Times New Roman"/>
        </w:rPr>
        <w:t>lo</w:t>
      </w:r>
      <w:r w:rsidR="00635416">
        <w:rPr>
          <w:rFonts w:cs="Times New Roman"/>
        </w:rPr>
        <w:t>g</w:t>
      </w:r>
      <w:r w:rsidR="00635416" w:rsidRPr="00635416">
        <w:rPr>
          <w:rFonts w:cs="Times New Roman"/>
          <w:vertAlign w:val="subscript"/>
        </w:rPr>
        <w:t>2</w:t>
      </w:r>
      <w:r w:rsidR="00467366">
        <w:rPr>
          <w:rFonts w:cs="Times New Roman"/>
        </w:rPr>
        <w:t>(FC) values for the proteins c</w:t>
      </w:r>
      <w:r w:rsidR="005D78AF">
        <w:rPr>
          <w:rFonts w:cs="Times New Roman"/>
        </w:rPr>
        <w:t>ommon to EVs from all strains</w:t>
      </w:r>
      <w:r w:rsidR="00111388">
        <w:rPr>
          <w:rFonts w:cs="Times New Roman"/>
        </w:rPr>
        <w:t xml:space="preserve"> was performed using Gower’s formula via the daisy function from the R package </w:t>
      </w:r>
      <w:r w:rsidR="00111388" w:rsidRPr="00244AF8">
        <w:rPr>
          <w:rFonts w:cs="Times New Roman"/>
          <w:i/>
        </w:rPr>
        <w:t>cluster</w:t>
      </w:r>
      <w:r w:rsidR="00111388">
        <w:rPr>
          <w:rFonts w:cs="Times New Roman"/>
        </w:rPr>
        <w:t xml:space="preserve"> </w:t>
      </w:r>
      <w:r w:rsidR="00294963">
        <w:rPr>
          <w:rFonts w:cs="Times New Roman"/>
        </w:rPr>
        <w:fldChar w:fldCharType="begin"/>
      </w:r>
      <w:r w:rsidR="00996F3E">
        <w:rPr>
          <w:rFonts w:cs="Times New Roman"/>
        </w:rPr>
        <w:instrText xml:space="preserve"> ADDIN ZOTERO_ITEM CSL_CITATION {"citationID":"9vd6Bf1k","properties":{"formattedCitation":"[57]","plainCitation":"[57]","noteIndex":0},"citationItems":[{"id":246,"uris":["http://zotero.org/users/5329443/items/677ISW6J"],"uri":["http://zotero.org/users/5329443/items/677ISW6J"],"itemData":{"id":246,"type":"article-journal","title":"cluster: Cluster Analysis Basics and Extensions. R package version 2.0.8","author":[{"family":"Maechler","given":"Martin"},{"family":"Rousseeuw","given":"Peter"},{"family":"Struwf","given":"Anja"},{"family":"Hubert","given":"Mia"},{"family":"Hornik","given":"Kurt"}],"issued":{"date-parts":[["2019"]]}}}],"schema":"https://github.com/citation-style-language/schema/raw/master/csl-citation.json"} </w:instrText>
      </w:r>
      <w:r w:rsidR="00294963">
        <w:rPr>
          <w:rFonts w:cs="Times New Roman"/>
        </w:rPr>
        <w:fldChar w:fldCharType="separate"/>
      </w:r>
      <w:r w:rsidR="00996F3E" w:rsidRPr="00996F3E">
        <w:rPr>
          <w:rFonts w:ascii="Calibri" w:hAnsi="Calibri" w:cs="Calibri"/>
        </w:rPr>
        <w:t>[57]</w:t>
      </w:r>
      <w:r w:rsidR="00294963">
        <w:rPr>
          <w:rFonts w:cs="Times New Roman"/>
        </w:rPr>
        <w:fldChar w:fldCharType="end"/>
      </w:r>
      <w:r w:rsidR="00111388">
        <w:rPr>
          <w:rFonts w:cs="Times New Roman"/>
        </w:rPr>
        <w:t>.</w:t>
      </w:r>
      <w:r w:rsidR="003646FA">
        <w:rPr>
          <w:rFonts w:cs="Times New Roman"/>
        </w:rPr>
        <w:t xml:space="preserve"> </w:t>
      </w:r>
    </w:p>
    <w:p w14:paraId="6F34836F" w14:textId="77777777" w:rsidR="00111388" w:rsidRDefault="00111388" w:rsidP="00B16983">
      <w:pPr>
        <w:spacing w:line="480" w:lineRule="auto"/>
        <w:rPr>
          <w:rFonts w:cs="Times New Roman"/>
          <w:i/>
        </w:rPr>
      </w:pPr>
      <w:r>
        <w:rPr>
          <w:rFonts w:cs="Times New Roman"/>
          <w:i/>
        </w:rPr>
        <w:t xml:space="preserve">Protein localisation and </w:t>
      </w:r>
      <w:r w:rsidR="00F56EC9">
        <w:rPr>
          <w:rFonts w:cs="Times New Roman"/>
          <w:i/>
        </w:rPr>
        <w:t>attribute</w:t>
      </w:r>
      <w:r>
        <w:rPr>
          <w:rFonts w:cs="Times New Roman"/>
          <w:i/>
        </w:rPr>
        <w:t xml:space="preserve"> prediction</w:t>
      </w:r>
    </w:p>
    <w:p w14:paraId="4CA32957" w14:textId="7DB0DEC9" w:rsidR="001269D9" w:rsidRDefault="00111388" w:rsidP="00B16983">
      <w:pPr>
        <w:spacing w:line="480" w:lineRule="auto"/>
        <w:rPr>
          <w:rFonts w:cs="Times New Roman"/>
        </w:rPr>
      </w:pPr>
      <w:r>
        <w:rPr>
          <w:rFonts w:cs="Times New Roman"/>
        </w:rPr>
        <w:t>Loca</w:t>
      </w:r>
      <w:r w:rsidR="000A64C2">
        <w:rPr>
          <w:rFonts w:cs="Times New Roman"/>
        </w:rPr>
        <w:t>tion</w:t>
      </w:r>
      <w:r>
        <w:rPr>
          <w:rFonts w:cs="Times New Roman"/>
        </w:rPr>
        <w:t xml:space="preserve"> information of proteins was obtained from the Candida Genome Database</w:t>
      </w:r>
      <w:r w:rsidR="001928E9">
        <w:rPr>
          <w:rFonts w:cs="Times New Roman"/>
        </w:rPr>
        <w:t xml:space="preserve"> (candidagenome.org)</w:t>
      </w:r>
      <w:r w:rsidR="00C13A03">
        <w:rPr>
          <w:rFonts w:cs="Times New Roman"/>
        </w:rPr>
        <w:t xml:space="preserve"> </w:t>
      </w:r>
      <w:r w:rsidR="001928E9">
        <w:rPr>
          <w:rFonts w:cs="Times New Roman"/>
        </w:rPr>
        <w:t xml:space="preserve">or the </w:t>
      </w:r>
      <w:r w:rsidR="001928E9">
        <w:rPr>
          <w:rFonts w:cs="Times New Roman"/>
          <w:i/>
          <w:iCs/>
        </w:rPr>
        <w:t xml:space="preserve">C. albicans </w:t>
      </w:r>
      <w:proofErr w:type="spellStart"/>
      <w:r w:rsidR="001928E9">
        <w:rPr>
          <w:rFonts w:cs="Times New Roman"/>
        </w:rPr>
        <w:t>UniProt</w:t>
      </w:r>
      <w:proofErr w:type="spellEnd"/>
      <w:r w:rsidR="001928E9">
        <w:rPr>
          <w:rFonts w:cs="Times New Roman"/>
        </w:rPr>
        <w:t xml:space="preserve"> reference proteome </w:t>
      </w:r>
      <w:r w:rsidR="00C13A03">
        <w:rPr>
          <w:rFonts w:cs="Times New Roman"/>
        </w:rPr>
        <w:t>(</w:t>
      </w:r>
      <w:r w:rsidR="00370E97">
        <w:rPr>
          <w:rFonts w:cs="Times New Roman"/>
          <w:szCs w:val="24"/>
        </w:rPr>
        <w:t xml:space="preserve">UP000000559; </w:t>
      </w:r>
      <w:r w:rsidR="00370E97" w:rsidRPr="00BD757C">
        <w:rPr>
          <w:rFonts w:cs="Times New Roman"/>
          <w:szCs w:val="24"/>
        </w:rPr>
        <w:t xml:space="preserve">downloaded </w:t>
      </w:r>
      <w:r w:rsidR="00370E97">
        <w:rPr>
          <w:rFonts w:cs="Times New Roman"/>
          <w:szCs w:val="24"/>
        </w:rPr>
        <w:t>16</w:t>
      </w:r>
      <w:r w:rsidR="00370E97" w:rsidRPr="00BD757C">
        <w:rPr>
          <w:rFonts w:cs="Times New Roman"/>
          <w:szCs w:val="24"/>
        </w:rPr>
        <w:t>/0</w:t>
      </w:r>
      <w:r w:rsidR="00370E97">
        <w:rPr>
          <w:rFonts w:cs="Times New Roman"/>
          <w:szCs w:val="24"/>
        </w:rPr>
        <w:t>6</w:t>
      </w:r>
      <w:r w:rsidR="00370E97" w:rsidRPr="00BD757C">
        <w:rPr>
          <w:rFonts w:cs="Times New Roman"/>
          <w:szCs w:val="24"/>
        </w:rPr>
        <w:t>/2018</w:t>
      </w:r>
      <w:r w:rsidR="00370E97">
        <w:rPr>
          <w:rFonts w:cs="Times New Roman"/>
          <w:szCs w:val="24"/>
        </w:rPr>
        <w:t>;</w:t>
      </w:r>
      <w:r w:rsidR="00370E97" w:rsidRPr="00BD757C">
        <w:rPr>
          <w:rFonts w:cs="Times New Roman"/>
          <w:szCs w:val="24"/>
        </w:rPr>
        <w:t xml:space="preserve"> 6035 </w:t>
      </w:r>
      <w:r w:rsidR="00370E97">
        <w:rPr>
          <w:rFonts w:cs="Times New Roman"/>
          <w:szCs w:val="24"/>
        </w:rPr>
        <w:t>entries</w:t>
      </w:r>
      <w:r w:rsidR="00C13A03">
        <w:rPr>
          <w:rFonts w:cs="Times New Roman"/>
        </w:rPr>
        <w:t>)</w:t>
      </w:r>
      <w:r w:rsidR="0089599B">
        <w:rPr>
          <w:rFonts w:cs="Times New Roman"/>
        </w:rPr>
        <w:t xml:space="preserve"> </w:t>
      </w:r>
      <w:r w:rsidR="006A0263">
        <w:rPr>
          <w:rFonts w:cs="Times New Roman"/>
        </w:rPr>
        <w:fldChar w:fldCharType="begin"/>
      </w:r>
      <w:r w:rsidR="00996F3E">
        <w:rPr>
          <w:rFonts w:cs="Times New Roman"/>
        </w:rPr>
        <w:instrText xml:space="preserve"> ADDIN ZOTERO_ITEM CSL_CITATION {"citationID":"lAf49n8I","properties":{"formattedCitation":"[48, 49, 58]","plainCitation":"[48, 49, 58]","noteIndex":0},"citationItems":[{"id":14,"uris":["http://zotero.org/users/5329443/items/QQXCPSR2"],"uri":["http://zotero.org/users/5329443/items/QQXCPSR2"],"itemData":{"id":14,"type":"article-journal","abstract":"Abstract.   The Candida Genome Database (CGD) is a new database that contains genomic information about the opportunistic fungal pathogen Candida albicans . CGD","container-title":"Nucleic Acids Research","DOI":"10.1093/nar/gki003","ISSN":"0305-1048","issue":"suppl_1","journalAbbreviation":"Nucleic Acids Res.","language":"en","page":"D358-D363","source":"academic.oup.com","title":"The Candida Genome Database (CGD), a community resource for Candida albicans gene and protein information","volume":"33","author":[{"family":"Arnaud","given":"Martha B."},{"family":"Costanzo","given":"Maria C."},{"family":"Skrzypek","given":"Marek S."},{"family":"Binkley","given":"Gail"},{"family":"Lane","given":"Christopher"},{"family":"Miyasato","given":"Stuart R."},{"family":"Sherlock","given":"Gavin"}],"issued":{"date-parts":[["2005",1,1]]}}},{"id":10,"uris":["http://zotero.org/users/5329443/items/XB8Y2F7Q"],"uri":["http://zotero.org/users/5329443/items/XB8Y2F7Q"],"itemData":{"id":10,"type":"article-journal","abstract":"Abstract.  The Candida Genome Database (CGD, http://www.candidagenome.org/) is a freely available online resource that provides gene, protein and sequence infor","container-title":"Nucleic Acids Research","DOI":"10.1093/nar/gkw924","ISSN":"0305-1048","issue":"D1","journalAbbreviation":"Nucleic Acids Res.","language":"en","page":"D592-D596","source":"academic.oup.com","title":"The Candida Genome Database (CGD): incorporation of Assembly 22, systematic identifiers and visualization of high throughput sequencing data","title-short":"The Candida Genome Database (CGD)","volume":"45","author":[{"family":"Skrzypek","given":"Marek S."},{"family":"Binkley","given":"Jonathan"},{"family":"Binkley","given":"Gail"},{"family":"Miyasato","given":"Stuart R."},{"family":"Simison","given":"Matt"},{"family":"Sherlock","given":"Gavin"}],"issued":{"date-parts":[["2017",1,4]]}}},{"id":212,"uris":["http://zotero.org/users/5329443/items/I653X9XC"],"uri":["http://zotero.org/users/5329443/items/I653X9XC"],"itemData":{"id":212,"type":"article-journal","abstract":"The UniProt Knowledgebase is a collection of sequences and annotations for over 120 million proteins across all branches of life. Detailed annotation","container-title":"Nucleic Acids Research","DOI":"10.1093/nar/gky1049","ISSN":"0305-1048","issue":"D1","journalAbbreviation":"Nucleic Acids Res","language":"en","page":"D506-D515","source":"academic-oup-com.ez.library.latrobe.edu.au","title":"UniProt: a worldwide hub of protein knowledge","title-short":"UniProt","volume":"47","author":[{"literal":"The UniProt Consortium"}],"issued":{"date-parts":[["2019",1,8]]}}}],"schema":"https://github.com/citation-style-language/schema/raw/master/csl-citation.json"} </w:instrText>
      </w:r>
      <w:r w:rsidR="006A0263">
        <w:rPr>
          <w:rFonts w:cs="Times New Roman"/>
        </w:rPr>
        <w:fldChar w:fldCharType="separate"/>
      </w:r>
      <w:r w:rsidR="00996F3E" w:rsidRPr="00996F3E">
        <w:rPr>
          <w:rFonts w:ascii="Calibri" w:hAnsi="Calibri" w:cs="Calibri"/>
        </w:rPr>
        <w:t>[48, 49, 58]</w:t>
      </w:r>
      <w:r w:rsidR="006A0263">
        <w:rPr>
          <w:rFonts w:cs="Times New Roman"/>
        </w:rPr>
        <w:fldChar w:fldCharType="end"/>
      </w:r>
      <w:r>
        <w:rPr>
          <w:rFonts w:cs="Times New Roman"/>
        </w:rPr>
        <w:t xml:space="preserve">. </w:t>
      </w:r>
      <w:r w:rsidR="000A64C2">
        <w:rPr>
          <w:rFonts w:cs="Times New Roman"/>
        </w:rPr>
        <w:t xml:space="preserve">When </w:t>
      </w:r>
      <w:r>
        <w:rPr>
          <w:rFonts w:cs="Times New Roman"/>
        </w:rPr>
        <w:t>this information was not available</w:t>
      </w:r>
      <w:r w:rsidR="007B3C84">
        <w:rPr>
          <w:rFonts w:cs="Times New Roman"/>
        </w:rPr>
        <w:t>, the subcellular location of</w:t>
      </w:r>
      <w:r w:rsidR="003202CA">
        <w:rPr>
          <w:rFonts w:cs="Times New Roman"/>
        </w:rPr>
        <w:t xml:space="preserve"> a</w:t>
      </w:r>
      <w:r w:rsidR="007B3C84">
        <w:rPr>
          <w:rFonts w:cs="Times New Roman"/>
        </w:rPr>
        <w:t xml:space="preserve"> </w:t>
      </w:r>
      <w:r w:rsidR="006A0263">
        <w:rPr>
          <w:rFonts w:cs="Times New Roman"/>
          <w:i/>
          <w:iCs/>
        </w:rPr>
        <w:t>C. albicans</w:t>
      </w:r>
      <w:r w:rsidR="006A0263">
        <w:rPr>
          <w:rFonts w:cs="Times New Roman"/>
        </w:rPr>
        <w:t xml:space="preserve"> protein was inferred from </w:t>
      </w:r>
      <w:r w:rsidR="003202CA">
        <w:rPr>
          <w:rFonts w:cs="Times New Roman"/>
        </w:rPr>
        <w:t>the</w:t>
      </w:r>
      <w:r w:rsidR="006A0263">
        <w:rPr>
          <w:rFonts w:cs="Times New Roman"/>
        </w:rPr>
        <w:t xml:space="preserve"> </w:t>
      </w:r>
      <w:r w:rsidR="006A0263">
        <w:rPr>
          <w:rFonts w:cs="Times New Roman"/>
          <w:i/>
          <w:iCs/>
        </w:rPr>
        <w:t>S. cerevisiae</w:t>
      </w:r>
      <w:r w:rsidR="006A0263">
        <w:rPr>
          <w:rFonts w:cs="Times New Roman"/>
        </w:rPr>
        <w:t xml:space="preserve"> homolog as annotated in the Candida Genome Database</w:t>
      </w:r>
      <w:r w:rsidR="00AE3C57">
        <w:rPr>
          <w:rFonts w:cs="Times New Roman"/>
        </w:rPr>
        <w:t xml:space="preserve"> </w:t>
      </w:r>
      <w:r w:rsidR="00AE3C57">
        <w:rPr>
          <w:rFonts w:cs="Times New Roman"/>
        </w:rPr>
        <w:fldChar w:fldCharType="begin"/>
      </w:r>
      <w:r w:rsidR="00996F3E">
        <w:rPr>
          <w:rFonts w:cs="Times New Roman"/>
        </w:rPr>
        <w:instrText xml:space="preserve"> ADDIN ZOTERO_ITEM CSL_CITATION {"citationID":"ZedPNnih","properties":{"formattedCitation":"[48, 49]","plainCitation":"[48, 49]","noteIndex":0},"citationItems":[{"id":14,"uris":["http://zotero.org/users/5329443/items/QQXCPSR2"],"uri":["http://zotero.org/users/5329443/items/QQXCPSR2"],"itemData":{"id":14,"type":"article-journal","abstract":"Abstract.   The Candida Genome Database (CGD) is a new database that contains genomic information about the opportunistic fungal pathogen Candida albicans . CGD","container-title":"Nucleic Acids Research","DOI":"10.1093/nar/gki003","ISSN":"0305-1048","issue":"suppl_1","journalAbbreviation":"Nucleic Acids Res.","language":"en","page":"D358-D363","source":"academic.oup.com","title":"The Candida Genome Database (CGD), a community resource for Candida albicans gene and protein information","volume":"33","author":[{"family":"Arnaud","given":"Martha B."},{"family":"Costanzo","given":"Maria C."},{"family":"Skrzypek","given":"Marek S."},{"family":"Binkley","given":"Gail"},{"family":"Lane","given":"Christopher"},{"family":"Miyasato","given":"Stuart R."},{"family":"Sherlock","given":"Gavin"}],"issued":{"date-parts":[["2005",1,1]]}}},{"id":10,"uris":["http://zotero.org/users/5329443/items/XB8Y2F7Q"],"uri":["http://zotero.org/users/5329443/items/XB8Y2F7Q"],"itemData":{"id":10,"type":"article-journal","abstract":"Abstract.  The Candida Genome Database (CGD, http://www.candidagenome.org/) is a freely available online resource that provides gene, protein and sequence infor","container-title":"Nucleic Acids Research","DOI":"10.1093/nar/gkw924","ISSN":"0305-1048","issue":"D1","journalAbbreviation":"Nucleic Acids Res.","language":"en","page":"D592-D596","source":"academic.oup.com","title":"The Candida Genome Database (CGD): incorporation of Assembly 22, systematic identifiers and visualization of high throughput sequencing data","title-short":"The Candida Genome Database (CGD)","volume":"45","author":[{"family":"Skrzypek","given":"Marek S."},{"family":"Binkley","given":"Jonathan"},{"family":"Binkley","given":"Gail"},{"family":"Miyasato","given":"Stuart R."},{"family":"Simison","given":"Matt"},{"family":"Sherlock","given":"Gavin"}],"issued":{"date-parts":[["2017",1,4]]}}}],"schema":"https://github.com/citation-style-language/schema/raw/master/csl-citation.json"} </w:instrText>
      </w:r>
      <w:r w:rsidR="00AE3C57">
        <w:rPr>
          <w:rFonts w:cs="Times New Roman"/>
        </w:rPr>
        <w:fldChar w:fldCharType="separate"/>
      </w:r>
      <w:r w:rsidR="00996F3E" w:rsidRPr="00996F3E">
        <w:rPr>
          <w:rFonts w:ascii="Calibri" w:hAnsi="Calibri" w:cs="Calibri"/>
        </w:rPr>
        <w:t>[48, 49]</w:t>
      </w:r>
      <w:r w:rsidR="00AE3C57">
        <w:rPr>
          <w:rFonts w:cs="Times New Roman"/>
        </w:rPr>
        <w:fldChar w:fldCharType="end"/>
      </w:r>
      <w:r w:rsidR="003202CA">
        <w:rPr>
          <w:rFonts w:cs="Times New Roman"/>
        </w:rPr>
        <w:t>.</w:t>
      </w:r>
      <w:r>
        <w:rPr>
          <w:rFonts w:cs="Times New Roman"/>
        </w:rPr>
        <w:t xml:space="preserve"> </w:t>
      </w:r>
      <w:r w:rsidR="00FC33FF">
        <w:rPr>
          <w:rFonts w:cs="Times New Roman"/>
        </w:rPr>
        <w:t>S</w:t>
      </w:r>
      <w:r w:rsidR="00B418FE">
        <w:rPr>
          <w:rFonts w:cs="Times New Roman"/>
        </w:rPr>
        <w:t>ignal peptide and transmembrane domain</w:t>
      </w:r>
      <w:r w:rsidR="00FC33FF">
        <w:rPr>
          <w:rFonts w:cs="Times New Roman"/>
        </w:rPr>
        <w:t xml:space="preserve"> annotations for each protein</w:t>
      </w:r>
      <w:r w:rsidR="00B418FE">
        <w:rPr>
          <w:rFonts w:cs="Times New Roman"/>
        </w:rPr>
        <w:t xml:space="preserve"> were obtained from </w:t>
      </w:r>
      <w:proofErr w:type="spellStart"/>
      <w:r w:rsidR="00B418FE">
        <w:rPr>
          <w:rFonts w:cs="Times New Roman"/>
        </w:rPr>
        <w:t>UniProt</w:t>
      </w:r>
      <w:proofErr w:type="spellEnd"/>
      <w:r w:rsidR="00B418FE">
        <w:rPr>
          <w:rFonts w:cs="Times New Roman"/>
        </w:rPr>
        <w:t xml:space="preserve"> or were predicted using TOPCONS2</w:t>
      </w:r>
      <w:r w:rsidR="005B3C29">
        <w:rPr>
          <w:rFonts w:cs="Times New Roman"/>
        </w:rPr>
        <w:t xml:space="preserve"> (</w:t>
      </w:r>
      <w:r w:rsidR="005B3C29" w:rsidRPr="005B3C29">
        <w:rPr>
          <w:rFonts w:cs="Times New Roman"/>
        </w:rPr>
        <w:t>topcons.cbr.su.se</w:t>
      </w:r>
      <w:r w:rsidR="005B3C29">
        <w:rPr>
          <w:rFonts w:cs="Times New Roman"/>
        </w:rPr>
        <w:t>)</w:t>
      </w:r>
      <w:r w:rsidR="00B418FE">
        <w:rPr>
          <w:rFonts w:cs="Times New Roman"/>
        </w:rPr>
        <w:t xml:space="preserve"> </w:t>
      </w:r>
      <w:r w:rsidR="00294963">
        <w:rPr>
          <w:rFonts w:cs="Times New Roman"/>
        </w:rPr>
        <w:fldChar w:fldCharType="begin"/>
      </w:r>
      <w:r w:rsidR="00996F3E">
        <w:rPr>
          <w:rFonts w:cs="Times New Roman"/>
        </w:rPr>
        <w:instrText xml:space="preserve"> ADDIN ZOTERO_ITEM CSL_CITATION {"citationID":"cxcRXsLz","properties":{"formattedCitation":"[58, 59]","plainCitation":"[58, 59]","noteIndex":0},"citationItems":[{"id":212,"uris":["http://zotero.org/users/5329443/items/I653X9XC"],"uri":["http://zotero.org/users/5329443/items/I653X9XC"],"itemData":{"id":212,"type":"article-journal","abstract":"The UniProt Knowledgebase is a collection of sequences and annotations for over 120 million proteins across all branches of life. Detailed annotation","container-title":"Nucleic Acids Research","DOI":"10.1093/nar/gky1049","ISSN":"0305-1048","issue":"D1","journalAbbreviation":"Nucleic Acids Res","language":"en","page":"D506-D515","source":"academic-oup-com.ez.library.latrobe.edu.au","title":"UniProt: a worldwide hub of protein knowledge","title-short":"UniProt","volume":"47","author":[{"literal":"The UniProt Consortium"}],"issued":{"date-parts":[["2019",1,8]]}}},{"id":264,"uris":["http://zotero.org/users/5329443/items/MYFQ9PUS"],"uri":["http://zotero.org/users/5329443/items/MYFQ9PUS"],"itemData":{"id":264,"type":"article-journal","abstract":"Abstract.  TOPCONS (http://topcons.net/) is a widely used web server for consensus prediction of membrane protein topology. We hereby present a major update to","container-title":"Nucleic Acids Research","DOI":"10.1093/nar/gkv485","ISSN":"0305-1048","issue":"W1","journalAbbreviation":"Nucleic Acids Res","language":"en","page":"W401-W407","source":"academic.oup.com","title":"The TOPCONS web server for consensus prediction of membrane protein topology and signal peptides","volume":"43","author":[{"family":"Tsirigos","given":"Konstantinos D."},{"family":"Peters","given":"Christoph"},{"family":"Shu","given":"Nanjiang"},{"family":"Käll","given":"Lukas"},{"family":"Elofsson","given":"Arne"}],"issued":{"date-parts":[["2015",7,1]]}}}],"schema":"https://github.com/citation-style-language/schema/raw/master/csl-citation.json"} </w:instrText>
      </w:r>
      <w:r w:rsidR="00294963">
        <w:rPr>
          <w:rFonts w:cs="Times New Roman"/>
        </w:rPr>
        <w:fldChar w:fldCharType="separate"/>
      </w:r>
      <w:r w:rsidR="00996F3E" w:rsidRPr="00996F3E">
        <w:rPr>
          <w:rFonts w:ascii="Calibri" w:hAnsi="Calibri" w:cs="Calibri"/>
        </w:rPr>
        <w:t>[58, 59]</w:t>
      </w:r>
      <w:r w:rsidR="00294963">
        <w:rPr>
          <w:rFonts w:cs="Times New Roman"/>
        </w:rPr>
        <w:fldChar w:fldCharType="end"/>
      </w:r>
      <w:r w:rsidR="00B418FE">
        <w:rPr>
          <w:rFonts w:cs="Times New Roman"/>
        </w:rPr>
        <w:t>.</w:t>
      </w:r>
      <w:r w:rsidR="00521051">
        <w:rPr>
          <w:rFonts w:cs="Times New Roman"/>
        </w:rPr>
        <w:t xml:space="preserve"> Prediction of protein palmitoylation sites was performed using CSS-PALM 4.0 (csspalm.biocuckoo.org) </w:t>
      </w:r>
      <w:r w:rsidR="00521051">
        <w:rPr>
          <w:rFonts w:cs="Times New Roman"/>
        </w:rPr>
        <w:fldChar w:fldCharType="begin"/>
      </w:r>
      <w:r w:rsidR="00996F3E">
        <w:rPr>
          <w:rFonts w:cs="Times New Roman"/>
        </w:rPr>
        <w:instrText xml:space="preserve"> ADDIN ZOTERO_ITEM CSL_CITATION {"citationID":"q5jfZcq6","properties":{"formattedCitation":"[60]","plainCitation":"[60]","noteIndex":0},"citationItems":[{"id":245,"uris":["http://zotero.org/users/5329443/items/9AYB23I8"],"uri":["http://zotero.org/users/5329443/items/9AYB23I8"],"itemData":{"id":245,"type":"article-journal","abstract":"Abstract.  Protein palmitoylation is an essential post-translational lipid modification of proteins, and reversibly orchestrates a variety of cellular processes","container-title":"Protein Engineering, Design and Selection","DOI":"10.1093/protein/gzn039","ISSN":"1741-0126","issue":"11","journalAbbreviation":"Protein Eng Des Sel","language":"en","page":"639-644","source":"academic-oup-com.ez.library.latrobe.edu.au","title":"CSS-Palm 2.0: an updated software for palmitoylation sites prediction","title-short":"CSS-Palm 2.0","volume":"21","author":[{"family":"Ren","given":"Jian"},{"family":"Wen","given":"Longping"},{"family":"Gao","given":"Xinjiao"},{"family":"Jin","given":"Changjiang"},{"family":"Xue","given":"Yu"},{"family":"Yao","given":"Xuebiao"}],"issued":{"date-parts":[["2008",11,1]]}}}],"schema":"https://github.com/citation-style-language/schema/raw/master/csl-citation.json"} </w:instrText>
      </w:r>
      <w:r w:rsidR="00521051">
        <w:rPr>
          <w:rFonts w:cs="Times New Roman"/>
        </w:rPr>
        <w:fldChar w:fldCharType="separate"/>
      </w:r>
      <w:r w:rsidR="00996F3E" w:rsidRPr="00996F3E">
        <w:rPr>
          <w:rFonts w:ascii="Calibri" w:hAnsi="Calibri" w:cs="Calibri"/>
        </w:rPr>
        <w:t>[60]</w:t>
      </w:r>
      <w:r w:rsidR="00521051">
        <w:rPr>
          <w:rFonts w:cs="Times New Roman"/>
        </w:rPr>
        <w:fldChar w:fldCharType="end"/>
      </w:r>
      <w:r w:rsidR="00521051">
        <w:rPr>
          <w:rFonts w:cs="Times New Roman"/>
        </w:rPr>
        <w:t>.</w:t>
      </w:r>
    </w:p>
    <w:p w14:paraId="2A75DDBA" w14:textId="77777777" w:rsidR="006F39B5" w:rsidRDefault="006F39B5" w:rsidP="00B94229">
      <w:pPr>
        <w:spacing w:line="480" w:lineRule="auto"/>
        <w:rPr>
          <w:rFonts w:cs="Times New Roman"/>
          <w:i/>
        </w:rPr>
      </w:pPr>
      <w:r>
        <w:rPr>
          <w:rFonts w:cs="Times New Roman"/>
        </w:rPr>
        <w:t xml:space="preserve">C. albicans </w:t>
      </w:r>
      <w:r>
        <w:rPr>
          <w:rFonts w:cs="Times New Roman"/>
          <w:i/>
        </w:rPr>
        <w:t>EV marker definition</w:t>
      </w:r>
    </w:p>
    <w:p w14:paraId="06C7EA5C" w14:textId="69266F2D" w:rsidR="005D5A99" w:rsidRPr="001269D9" w:rsidRDefault="001269D9" w:rsidP="00B94229">
      <w:pPr>
        <w:spacing w:line="480" w:lineRule="auto"/>
      </w:pPr>
      <w:r>
        <w:rPr>
          <w:rFonts w:cs="Times New Roman"/>
        </w:rPr>
        <w:t xml:space="preserve">Lists of </w:t>
      </w:r>
      <w:r w:rsidR="000A64C2">
        <w:rPr>
          <w:rFonts w:cs="Times New Roman"/>
        </w:rPr>
        <w:t xml:space="preserve">proteins </w:t>
      </w:r>
      <w:r>
        <w:rPr>
          <w:rFonts w:cs="Times New Roman"/>
        </w:rPr>
        <w:t xml:space="preserve">significantly enriched and exclusive </w:t>
      </w:r>
      <w:r w:rsidR="000A64C2">
        <w:rPr>
          <w:rFonts w:cs="Times New Roman"/>
        </w:rPr>
        <w:t xml:space="preserve">in EVs </w:t>
      </w:r>
      <w:r>
        <w:rPr>
          <w:rFonts w:cs="Times New Roman"/>
        </w:rPr>
        <w:t>from each strain were compared using the R packa</w:t>
      </w:r>
      <w:r>
        <w:t xml:space="preserve">ge </w:t>
      </w:r>
      <w:proofErr w:type="spellStart"/>
      <w:r w:rsidRPr="00244AF8">
        <w:rPr>
          <w:i/>
        </w:rPr>
        <w:t>VennDiagram</w:t>
      </w:r>
      <w:proofErr w:type="spellEnd"/>
      <w:r>
        <w:t xml:space="preserve"> </w:t>
      </w:r>
      <w:r w:rsidR="004D5CF1">
        <w:fldChar w:fldCharType="begin"/>
      </w:r>
      <w:r w:rsidR="00996F3E">
        <w:instrText xml:space="preserve"> ADDIN ZOTERO_ITEM CSL_CITATION {"citationID":"GJYquvni","properties":{"formattedCitation":"[61]","plainCitation":"[61]","noteIndex":0},"citationItems":[{"id":211,"uris":["http://zotero.org/users/5329443/items/3WX6MCDU"],"uri":["http://zotero.org/users/5329443/items/3WX6MCDU"],"itemData":{"id":211,"type":"article-journal","abstract":"Visualization of orthogonal (disjoint) or overlapping datasets is a common task in bioinformatics. Few tools exist to automate the generation of extensively-customizable, high-resolution Venn and Euler diagrams in the R statistical environment. To fill this gap we introduce VennDiagram, an R package that enables the automated generation of highly-customizable, high-resolution Venn diagrams with up to four sets and Euler diagrams with up to three sets.","container-title":"BMC Bioinformatics","DOI":"10.1186/1471-2105-12-35","ISSN":"1471-2105","issue":"1","journalAbbreviation":"BMC Bioinformatics","page":"35","source":"BioMed Central","title":"VennDiagram: a package for the generation of highly-customizable Venn and Euler diagrams in R","title-short":"VennDiagram","volume":"12","author":[{"family":"Chen","given":"Hanbo"},{"family":"Boutros","given":"Paul C."}],"issued":{"date-parts":[["2011",1,26]]}}}],"schema":"https://github.com/citation-style-language/schema/raw/master/csl-citation.json"} </w:instrText>
      </w:r>
      <w:r w:rsidR="004D5CF1">
        <w:fldChar w:fldCharType="separate"/>
      </w:r>
      <w:r w:rsidR="00996F3E" w:rsidRPr="00996F3E">
        <w:rPr>
          <w:rFonts w:ascii="Calibri" w:hAnsi="Calibri" w:cs="Calibri"/>
        </w:rPr>
        <w:t>[61]</w:t>
      </w:r>
      <w:r w:rsidR="004D5CF1">
        <w:fldChar w:fldCharType="end"/>
      </w:r>
      <w:r>
        <w:t xml:space="preserve">. </w:t>
      </w:r>
      <w:r w:rsidR="00A77187">
        <w:t>P</w:t>
      </w:r>
      <w:r w:rsidR="000A64C2">
        <w:t xml:space="preserve">roteins </w:t>
      </w:r>
      <w:r w:rsidR="00597F7E">
        <w:t xml:space="preserve">common to all </w:t>
      </w:r>
      <w:ins w:id="97" w:author="Charlotte Dawson" w:date="2020-01-12T17:57:00Z">
        <w:r w:rsidR="00AA1F64">
          <w:t xml:space="preserve">the </w:t>
        </w:r>
      </w:ins>
      <w:ins w:id="98" w:author="Charlotte Dawson" w:date="2020-01-12T17:58:00Z">
        <w:r w:rsidR="00AA1F64">
          <w:t xml:space="preserve">three strains and both </w:t>
        </w:r>
        <w:commentRangeStart w:id="99"/>
        <w:r w:rsidR="00AA1F64">
          <w:lastRenderedPageBreak/>
          <w:t>morphologies</w:t>
        </w:r>
      </w:ins>
      <w:del w:id="100" w:author="Charlotte Dawson" w:date="2020-01-12T17:57:00Z">
        <w:r w:rsidR="00597F7E" w:rsidDel="00AA1F64">
          <w:delText>four</w:delText>
        </w:r>
      </w:del>
      <w:commentRangeEnd w:id="99"/>
      <w:r w:rsidR="00AA1F64">
        <w:rPr>
          <w:rStyle w:val="CommentReference"/>
        </w:rPr>
        <w:commentReference w:id="99"/>
      </w:r>
      <w:del w:id="101" w:author="Charlotte Dawson" w:date="2020-01-12T17:57:00Z">
        <w:r w:rsidR="00597F7E" w:rsidDel="00AA1F64">
          <w:delText xml:space="preserve"> strains</w:delText>
        </w:r>
      </w:del>
      <w:r w:rsidR="00597F7E">
        <w:t xml:space="preserve"> were selected as potential EV positive protein markers. This was repeated</w:t>
      </w:r>
      <w:r w:rsidR="00F44832">
        <w:t xml:space="preserve"> for</w:t>
      </w:r>
      <w:r w:rsidR="00597F7E">
        <w:t xml:space="preserve"> significantly enriched and exclusive proteins </w:t>
      </w:r>
      <w:r w:rsidR="000A64C2">
        <w:t xml:space="preserve">in WCL </w:t>
      </w:r>
      <w:r w:rsidR="00597F7E">
        <w:t xml:space="preserve">to define potential EV negative protein markers. Initial candidate </w:t>
      </w:r>
      <w:r w:rsidR="000A64C2">
        <w:t xml:space="preserve">EV marker </w:t>
      </w:r>
      <w:r w:rsidR="00597F7E">
        <w:t xml:space="preserve">proteins were refined using </w:t>
      </w:r>
      <w:r w:rsidR="008B6E35">
        <w:t>the following c</w:t>
      </w:r>
      <w:r w:rsidR="00597F7E">
        <w:t>riteria to obtain a shortlist of the best potential markers.</w:t>
      </w:r>
      <w:r w:rsidR="009E71B8">
        <w:t xml:space="preserve"> </w:t>
      </w:r>
      <w:r w:rsidR="00387237">
        <w:t xml:space="preserve">Ideal positive EV markers were proteins </w:t>
      </w:r>
      <w:r w:rsidR="000332DB">
        <w:t>that satisfied MISEV</w:t>
      </w:r>
      <w:r w:rsidR="002B31F5">
        <w:t>2018</w:t>
      </w:r>
      <w:r w:rsidR="000332DB">
        <w:t xml:space="preserve"> marker categories 1 and 2 </w:t>
      </w:r>
      <w:r w:rsidR="000332DB">
        <w:fldChar w:fldCharType="begin"/>
      </w:r>
      <w:r w:rsidR="00996F3E">
        <w:instrText xml:space="preserve"> ADDIN ZOTERO_ITEM CSL_CITATION {"citationID":"Bb6UYS0j","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0332DB">
        <w:fldChar w:fldCharType="separate"/>
      </w:r>
      <w:r w:rsidR="00996F3E" w:rsidRPr="00996F3E">
        <w:rPr>
          <w:rFonts w:ascii="Calibri" w:hAnsi="Calibri" w:cs="Calibri"/>
        </w:rPr>
        <w:t>[15]</w:t>
      </w:r>
      <w:r w:rsidR="000332DB">
        <w:fldChar w:fldCharType="end"/>
      </w:r>
      <w:r w:rsidR="000332DB">
        <w:t xml:space="preserve"> and had</w:t>
      </w:r>
      <w:r w:rsidR="00387237">
        <w:t xml:space="preserve"> less than 5 transmembrane domains, no recognisable signal peptide, </w:t>
      </w:r>
      <w:r w:rsidR="000332DB">
        <w:t>and were not</w:t>
      </w:r>
      <w:r w:rsidR="008157D7">
        <w:t xml:space="preserve"> detected </w:t>
      </w:r>
      <w:r w:rsidR="00C7053A">
        <w:t>in vesicle-depleted media</w:t>
      </w:r>
      <w:r w:rsidR="003E0EBB">
        <w:t xml:space="preserve"> </w:t>
      </w:r>
      <w:r w:rsidR="003E0EBB">
        <w:fldChar w:fldCharType="begin"/>
      </w:r>
      <w:r w:rsidR="00996F3E">
        <w:instrText xml:space="preserve"> ADDIN ZOTERO_ITEM CSL_CITATION {"citationID":"A1Mhwl6Q","properties":{"formattedCitation":"[31]","plainCitation":"[31]","noteIndex":0},"citationItems":[{"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schema":"https://github.com/citation-style-language/schema/raw/master/csl-citation.json"} </w:instrText>
      </w:r>
      <w:r w:rsidR="003E0EBB">
        <w:fldChar w:fldCharType="separate"/>
      </w:r>
      <w:r w:rsidR="00996F3E" w:rsidRPr="00996F3E">
        <w:rPr>
          <w:rFonts w:ascii="Calibri" w:hAnsi="Calibri" w:cs="Calibri"/>
        </w:rPr>
        <w:t>[31]</w:t>
      </w:r>
      <w:r w:rsidR="003E0EBB">
        <w:fldChar w:fldCharType="end"/>
      </w:r>
      <w:r w:rsidR="000332DB">
        <w:t>.</w:t>
      </w:r>
      <w:r w:rsidR="003E0EBB">
        <w:t xml:space="preserve"> </w:t>
      </w:r>
      <w:r w:rsidR="00A93A59">
        <w:t xml:space="preserve">Ideal negative </w:t>
      </w:r>
      <w:r w:rsidR="00EB577D">
        <w:t>EV marker proteins were selected based on</w:t>
      </w:r>
      <w:r w:rsidR="008F32EC">
        <w:t xml:space="preserve"> </w:t>
      </w:r>
      <w:r w:rsidR="00EB577D">
        <w:t xml:space="preserve">prior tagging with fluorescent proteins in literature, </w:t>
      </w:r>
      <w:r w:rsidR="003C568E">
        <w:t>prior detection via Western blot</w:t>
      </w:r>
      <w:r w:rsidR="00FB5086">
        <w:t>,</w:t>
      </w:r>
      <w:r w:rsidR="00EB577D">
        <w:t xml:space="preserve"> and </w:t>
      </w:r>
      <w:r w:rsidR="003C568E">
        <w:t xml:space="preserve">adherence to </w:t>
      </w:r>
      <w:r w:rsidR="00EB577D">
        <w:t xml:space="preserve">MISEV2018 marker categories </w:t>
      </w:r>
      <w:r w:rsidR="00E574D7">
        <w:t>3 or 4</w:t>
      </w:r>
      <w:r w:rsidR="00EB577D">
        <w:t xml:space="preserve"> </w:t>
      </w:r>
      <w:r w:rsidR="004D5CF1">
        <w:fldChar w:fldCharType="begin"/>
      </w:r>
      <w:r w:rsidR="00996F3E">
        <w:instrText xml:space="preserve"> ADDIN ZOTERO_ITEM CSL_CITATION {"citationID":"wD0AgWjw","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4D5CF1">
        <w:fldChar w:fldCharType="separate"/>
      </w:r>
      <w:r w:rsidR="00996F3E" w:rsidRPr="00996F3E">
        <w:rPr>
          <w:rFonts w:ascii="Calibri" w:hAnsi="Calibri" w:cs="Calibri"/>
        </w:rPr>
        <w:t>[15]</w:t>
      </w:r>
      <w:r w:rsidR="004D5CF1">
        <w:fldChar w:fldCharType="end"/>
      </w:r>
      <w:r w:rsidR="003C568E">
        <w:t>.</w:t>
      </w:r>
    </w:p>
    <w:p w14:paraId="7FD1BE8F" w14:textId="77777777" w:rsidR="001269D9" w:rsidRDefault="001269D9" w:rsidP="00B94229">
      <w:pPr>
        <w:spacing w:line="480" w:lineRule="auto"/>
        <w:rPr>
          <w:rFonts w:cs="Times New Roman"/>
          <w:i/>
        </w:rPr>
      </w:pPr>
      <w:r>
        <w:rPr>
          <w:rFonts w:cs="Times New Roman"/>
          <w:i/>
        </w:rPr>
        <w:t>Data</w:t>
      </w:r>
      <w:r w:rsidR="00B01C9F">
        <w:rPr>
          <w:rFonts w:cs="Times New Roman"/>
          <w:i/>
        </w:rPr>
        <w:t xml:space="preserve"> availability</w:t>
      </w:r>
    </w:p>
    <w:p w14:paraId="2C8877F9" w14:textId="20010366" w:rsidR="00B01C9F" w:rsidRDefault="00E745F0" w:rsidP="00B94229">
      <w:pPr>
        <w:spacing w:line="480" w:lineRule="auto"/>
        <w:rPr>
          <w:rFonts w:cs="Times New Roman"/>
        </w:rPr>
      </w:pPr>
      <w:r>
        <w:rPr>
          <w:rFonts w:cs="Times New Roman"/>
        </w:rPr>
        <w:t>The proteomics data</w:t>
      </w:r>
      <w:r w:rsidR="00B01C9F">
        <w:rPr>
          <w:rFonts w:cs="Times New Roman"/>
        </w:rPr>
        <w:t xml:space="preserve"> have been</w:t>
      </w:r>
      <w:r>
        <w:rPr>
          <w:rFonts w:cs="Times New Roman"/>
        </w:rPr>
        <w:t xml:space="preserve"> deposited</w:t>
      </w:r>
      <w:r w:rsidR="00B01C9F">
        <w:rPr>
          <w:rFonts w:cs="Times New Roman"/>
        </w:rPr>
        <w:t xml:space="preserve"> </w:t>
      </w:r>
      <w:r w:rsidR="00D50497">
        <w:rPr>
          <w:rFonts w:cs="Times New Roman"/>
        </w:rPr>
        <w:t xml:space="preserve">in </w:t>
      </w:r>
      <w:r w:rsidR="00E80BB1">
        <w:rPr>
          <w:rFonts w:cs="Times New Roman"/>
        </w:rPr>
        <w:t xml:space="preserve">the </w:t>
      </w:r>
      <w:proofErr w:type="spellStart"/>
      <w:r w:rsidR="00E80BB1">
        <w:rPr>
          <w:rFonts w:cs="Times New Roman"/>
        </w:rPr>
        <w:t>ProteomeXchange</w:t>
      </w:r>
      <w:proofErr w:type="spellEnd"/>
      <w:r w:rsidR="00E80BB1">
        <w:rPr>
          <w:rFonts w:cs="Times New Roman"/>
        </w:rPr>
        <w:t xml:space="preserve"> Consortium </w:t>
      </w:r>
      <w:r w:rsidR="00D50497">
        <w:rPr>
          <w:rFonts w:cs="Times New Roman"/>
        </w:rPr>
        <w:t>database</w:t>
      </w:r>
      <w:r w:rsidR="00E80BB1">
        <w:rPr>
          <w:rFonts w:cs="Times New Roman"/>
        </w:rPr>
        <w:t xml:space="preserve"> via the PRIDE partner repository</w:t>
      </w:r>
      <w:r w:rsidR="00BD092A">
        <w:rPr>
          <w:rFonts w:cs="Times New Roman"/>
        </w:rPr>
        <w:t xml:space="preserve"> </w:t>
      </w:r>
      <w:r w:rsidR="00BD092A">
        <w:rPr>
          <w:rFonts w:cs="Times New Roman"/>
        </w:rPr>
        <w:fldChar w:fldCharType="begin"/>
      </w:r>
      <w:r w:rsidR="00996F3E">
        <w:rPr>
          <w:rFonts w:cs="Times New Roman"/>
        </w:rPr>
        <w:instrText xml:space="preserve"> ADDIN ZOTERO_ITEM CSL_CITATION {"citationID":"ZAeSSSeW","properties":{"formattedCitation":"[62, 63]","plainCitation":"[62, 63]","noteIndex":0},"citationItems":[{"id":1728,"uris":["http://zotero.org/users/5329443/items/68C65HCK"],"uri":["http://zotero.org/users/5329443/items/68C65HCK"],"itemData":{"id":1728,"type":"article-journal","abstract":"Abstract.  The ProteomeXchange (PX) Consortium of proteomics resources (http://www.proteomexchange.org) was formally started in 2011 to standardize data submiss","container-title":"Nucleic Acids Research","DOI":"10.1093/nar/gkw936","ISSN":"0305-1048","issue":"D1","journalAbbreviation":"Nucleic Acids Res","language":"en","page":"D1100-D1106","source":"academic.oup.com","title":"The ProteomeXchange consortium in 2017: supporting the cultural change in proteomics public data deposition","title-short":"The ProteomeXchange consortium in 2017","volume":"45","author":[{"family":"Deutsch","given":"Eric W."},{"family":"Csordas","given":"Attila"},{"family":"Sun","given":"Zhi"},{"family":"Jarnuczak","given":"Andrew"},{"family":"Perez-Riverol","given":"Yasset"},{"family":"Ternent","given":"Tobias"},{"family":"Campbell","given":"David S."},{"family":"Bernal-Llinares","given":"Manuel"},{"family":"Okuda","given":"Shujiro"},{"family":"Kawano","given":"Shin"},{"family":"Moritz","given":"Robert L."},{"family":"Carver","given":"Jeremy J."},{"family":"Wang","given":"Mingxun"},{"family":"Ishihama","given":"Yasushi"},{"family":"Bandeira","given":"Nuno"},{"family":"Hermjakob","given":"Henning"},{"family":"Vizcaíno","given":"Juan Antonio"}],"issued":{"date-parts":[["2017",1,4]]}}},{"id":1725,"uris":["http://zotero.org/users/5329443/items/JNZATETR"],"uri":["http://zotero.org/users/5329443/items/JNZATETR"],"itemData":{"id":1725,"type":"article-journal","abstract":"Abstract.  The PRoteomics IDEntifications (PRIDE) database (https://www.ebi.ac.uk/pride/) is the world’s largest data repository of mass spectrometry-based prot","container-title":"Nucleic Acids Research","DOI":"10.1093/nar/gky1106","ISSN":"0305-1048","issue":"D1","journalAbbreviation":"Nucleic Acids Res","language":"en","page":"D442-D450","source":"academic.oup.com","title":"The PRIDE database and related tools and resources in 2019: improving support for quantification data","title-short":"The PRIDE database and related tools and resources in 2019","volume":"47","author":[{"family":"Perez-Riverol","given":"Yasset"},{"family":"Csordas","given":"Attila"},{"family":"Bai","given":"Jingwen"},{"family":"Bernal-Llinares","given":"Manuel"},{"family":"Hewapathirana","given":"Suresh"},{"family":"Kundu","given":"Deepti J."},{"family":"Inuganti","given":"Avinash"},{"family":"Griss","given":"Johannes"},{"family":"Mayer","given":"Gerhard"},{"family":"Eisenacher","given":"Martin"},{"family":"Pérez","given":"Enrique"},{"family":"Uszkoreit","given":"Julian"},{"family":"Pfeuffer","given":"Julianus"},{"family":"Sachsenberg","given":"Timo"},{"family":"Yılmaz","given":"Şule"},{"family":"Tiwary","given":"Shivani"},{"family":"Cox","given":"Jürgen"},{"family":"Audain","given":"Enrique"},{"family":"Walzer","given":"Mathias"},{"family":"Jarnuczak","given":"Andrew F."},{"family":"Ternent","given":"Tobias"},{"family":"Brazma","given":"Alvis"},{"family":"Vizcaíno","given":"Juan Antonio"}],"issued":{"date-parts":[["2019",1,8]]}}}],"schema":"https://github.com/citation-style-language/schema/raw/master/csl-citation.json"} </w:instrText>
      </w:r>
      <w:r w:rsidR="00BD092A">
        <w:rPr>
          <w:rFonts w:cs="Times New Roman"/>
        </w:rPr>
        <w:fldChar w:fldCharType="separate"/>
      </w:r>
      <w:r w:rsidR="00996F3E" w:rsidRPr="00996F3E">
        <w:rPr>
          <w:rFonts w:ascii="Calibri" w:hAnsi="Calibri" w:cs="Calibri"/>
        </w:rPr>
        <w:t>[62, 63]</w:t>
      </w:r>
      <w:r w:rsidR="00BD092A">
        <w:rPr>
          <w:rFonts w:cs="Times New Roman"/>
        </w:rPr>
        <w:fldChar w:fldCharType="end"/>
      </w:r>
      <w:r w:rsidR="00D50497">
        <w:rPr>
          <w:rFonts w:cs="Times New Roman"/>
        </w:rPr>
        <w:t xml:space="preserve"> with the</w:t>
      </w:r>
      <w:r w:rsidR="00E80BB1">
        <w:rPr>
          <w:rFonts w:cs="Times New Roman"/>
        </w:rPr>
        <w:t xml:space="preserve"> data set</w:t>
      </w:r>
      <w:r w:rsidR="00D50497">
        <w:rPr>
          <w:rFonts w:cs="Times New Roman"/>
        </w:rPr>
        <w:t xml:space="preserve"> identifie</w:t>
      </w:r>
      <w:r w:rsidR="00E80BB1">
        <w:rPr>
          <w:rFonts w:cs="Times New Roman"/>
        </w:rPr>
        <w:t>r</w:t>
      </w:r>
      <w:r w:rsidR="00BB2E66">
        <w:rPr>
          <w:rFonts w:cs="Times New Roman"/>
        </w:rPr>
        <w:t>s</w:t>
      </w:r>
      <w:r w:rsidR="00D50497">
        <w:rPr>
          <w:rFonts w:cs="Times New Roman"/>
        </w:rPr>
        <w:t xml:space="preserve"> </w:t>
      </w:r>
      <w:r w:rsidR="007C7963">
        <w:t>PXD014367 (DAY286 yeast)</w:t>
      </w:r>
      <w:r w:rsidR="00BB2E66">
        <w:rPr>
          <w:rFonts w:cs="Times New Roman"/>
        </w:rPr>
        <w:t xml:space="preserve">, </w:t>
      </w:r>
      <w:r w:rsidR="00A52181">
        <w:t>PXD014388 (ATCC90028 and ATCC10231)</w:t>
      </w:r>
      <w:r w:rsidR="00BB2E66">
        <w:rPr>
          <w:rFonts w:cs="Times New Roman"/>
        </w:rPr>
        <w:t xml:space="preserve">, and </w:t>
      </w:r>
      <w:r w:rsidR="002212F6">
        <w:t>PXD014389 (DAY286 biofilm)</w:t>
      </w:r>
      <w:r w:rsidR="00BB2E66">
        <w:rPr>
          <w:rFonts w:cs="Times New Roman"/>
        </w:rPr>
        <w:t>.</w:t>
      </w:r>
      <w:r w:rsidR="00B01C9F">
        <w:rPr>
          <w:rFonts w:cs="Times New Roman"/>
        </w:rPr>
        <w:t xml:space="preserve"> Th</w:t>
      </w:r>
      <w:r w:rsidR="00E80BB1">
        <w:rPr>
          <w:rFonts w:cs="Times New Roman"/>
        </w:rPr>
        <w:t>ese data</w:t>
      </w:r>
      <w:r w:rsidR="00B01C9F">
        <w:rPr>
          <w:rFonts w:cs="Times New Roman"/>
        </w:rPr>
        <w:t xml:space="preserve"> include </w:t>
      </w:r>
      <w:r w:rsidR="00733CF3">
        <w:rPr>
          <w:rFonts w:cs="Times New Roman"/>
        </w:rPr>
        <w:t xml:space="preserve">‘RAW’ files, peak list files, </w:t>
      </w:r>
      <w:proofErr w:type="spellStart"/>
      <w:r w:rsidR="00221012">
        <w:rPr>
          <w:rFonts w:cs="Times New Roman"/>
        </w:rPr>
        <w:t>MaxQuant</w:t>
      </w:r>
      <w:proofErr w:type="spellEnd"/>
      <w:r w:rsidR="00221012">
        <w:rPr>
          <w:rFonts w:cs="Times New Roman"/>
        </w:rPr>
        <w:t xml:space="preserve"> search parameters, </w:t>
      </w:r>
      <w:proofErr w:type="spellStart"/>
      <w:r w:rsidR="003F516B">
        <w:rPr>
          <w:rFonts w:cs="Times New Roman"/>
        </w:rPr>
        <w:t>MaxQuant</w:t>
      </w:r>
      <w:proofErr w:type="spellEnd"/>
      <w:r w:rsidR="003F516B">
        <w:rPr>
          <w:rFonts w:cs="Times New Roman"/>
        </w:rPr>
        <w:t xml:space="preserve"> search engine txt output, </w:t>
      </w:r>
      <w:r w:rsidR="00ED0115">
        <w:rPr>
          <w:rFonts w:cs="Times New Roman"/>
        </w:rPr>
        <w:t xml:space="preserve">and the </w:t>
      </w:r>
      <w:proofErr w:type="spellStart"/>
      <w:r w:rsidR="000C068D">
        <w:rPr>
          <w:rFonts w:cs="Times New Roman"/>
        </w:rPr>
        <w:t>UniProt</w:t>
      </w:r>
      <w:proofErr w:type="spellEnd"/>
      <w:r w:rsidR="000C068D">
        <w:rPr>
          <w:rFonts w:cs="Times New Roman"/>
        </w:rPr>
        <w:t xml:space="preserve"> </w:t>
      </w:r>
      <w:r w:rsidR="000C068D">
        <w:rPr>
          <w:rFonts w:cs="Times New Roman"/>
          <w:i/>
          <w:iCs/>
        </w:rPr>
        <w:t>C. albicans</w:t>
      </w:r>
      <w:r w:rsidR="000C068D">
        <w:rPr>
          <w:rFonts w:cs="Times New Roman"/>
        </w:rPr>
        <w:t xml:space="preserve"> reference proteome FASTA</w:t>
      </w:r>
      <w:r w:rsidR="00ED0115">
        <w:rPr>
          <w:rFonts w:cs="Times New Roman"/>
        </w:rPr>
        <w:t xml:space="preserve"> file</w:t>
      </w:r>
      <w:r w:rsidR="00B01C9F">
        <w:rPr>
          <w:rFonts w:cs="Times New Roman"/>
        </w:rPr>
        <w:t>.</w:t>
      </w:r>
      <w:r w:rsidR="00E80BB1">
        <w:rPr>
          <w:rFonts w:cs="Times New Roman"/>
        </w:rPr>
        <w:t xml:space="preserve"> </w:t>
      </w:r>
      <w:r w:rsidR="001269D9">
        <w:rPr>
          <w:rFonts w:cs="Times New Roman"/>
        </w:rPr>
        <w:t xml:space="preserve">The </w:t>
      </w:r>
      <w:r w:rsidR="00DF506C">
        <w:rPr>
          <w:rFonts w:cs="Times New Roman"/>
        </w:rPr>
        <w:t>proteinGroups</w:t>
      </w:r>
      <w:r w:rsidR="00F056E7">
        <w:rPr>
          <w:rFonts w:cs="Times New Roman"/>
        </w:rPr>
        <w:t xml:space="preserve">.txt </w:t>
      </w:r>
      <w:r w:rsidR="00DF506C">
        <w:rPr>
          <w:rFonts w:cs="Times New Roman"/>
        </w:rPr>
        <w:t>files</w:t>
      </w:r>
      <w:r>
        <w:rPr>
          <w:rFonts w:cs="Times New Roman"/>
        </w:rPr>
        <w:t xml:space="preserve"> and source code</w:t>
      </w:r>
      <w:r w:rsidR="001269D9">
        <w:rPr>
          <w:rFonts w:cs="Times New Roman"/>
        </w:rPr>
        <w:t xml:space="preserve"> used in this study </w:t>
      </w:r>
      <w:r>
        <w:rPr>
          <w:rFonts w:cs="Times New Roman"/>
        </w:rPr>
        <w:t>is freely available</w:t>
      </w:r>
      <w:r w:rsidR="00B01C9F">
        <w:rPr>
          <w:rFonts w:cs="Times New Roman"/>
        </w:rPr>
        <w:t xml:space="preserve"> in an</w:t>
      </w:r>
      <w:r>
        <w:rPr>
          <w:rFonts w:cs="Times New Roman"/>
        </w:rPr>
        <w:t xml:space="preserve"> online</w:t>
      </w:r>
      <w:r w:rsidR="00B01C9F">
        <w:rPr>
          <w:rFonts w:cs="Times New Roman"/>
        </w:rPr>
        <w:t xml:space="preserve"> research compendium </w:t>
      </w:r>
      <w:r w:rsidR="00961225">
        <w:rPr>
          <w:rFonts w:cs="Times New Roman"/>
        </w:rPr>
        <w:t>available at github.com/</w:t>
      </w:r>
      <w:proofErr w:type="spellStart"/>
      <w:r w:rsidR="00961225">
        <w:rPr>
          <w:rFonts w:cs="Times New Roman"/>
        </w:rPr>
        <w:t>csdaw</w:t>
      </w:r>
      <w:proofErr w:type="spellEnd"/>
      <w:r w:rsidR="00961225">
        <w:rPr>
          <w:rFonts w:cs="Times New Roman"/>
        </w:rPr>
        <w:t>/</w:t>
      </w:r>
      <w:proofErr w:type="spellStart"/>
      <w:r w:rsidR="00961225">
        <w:rPr>
          <w:rFonts w:cs="Times New Roman"/>
        </w:rPr>
        <w:t>candidaev</w:t>
      </w:r>
      <w:proofErr w:type="spellEnd"/>
      <w:r w:rsidR="00961225">
        <w:rPr>
          <w:rFonts w:cs="Times New Roman"/>
        </w:rPr>
        <w:t xml:space="preserve">. It was </w:t>
      </w:r>
      <w:r w:rsidR="00B01C9F">
        <w:rPr>
          <w:rFonts w:cs="Times New Roman"/>
        </w:rPr>
        <w:t>constructed using</w:t>
      </w:r>
      <w:r w:rsidR="00244AF8">
        <w:rPr>
          <w:rFonts w:cs="Times New Roman"/>
        </w:rPr>
        <w:t xml:space="preserve"> the R package</w:t>
      </w:r>
      <w:r w:rsidR="00B01C9F">
        <w:rPr>
          <w:rFonts w:cs="Times New Roman"/>
        </w:rPr>
        <w:t xml:space="preserve"> </w:t>
      </w:r>
      <w:proofErr w:type="spellStart"/>
      <w:r w:rsidR="00B01C9F" w:rsidRPr="00244AF8">
        <w:rPr>
          <w:rFonts w:cs="Times New Roman"/>
          <w:i/>
        </w:rPr>
        <w:t>rrtools</w:t>
      </w:r>
      <w:proofErr w:type="spellEnd"/>
      <w:r w:rsidR="004D5CF1">
        <w:rPr>
          <w:rFonts w:cs="Times New Roman"/>
        </w:rPr>
        <w:t xml:space="preserve"> </w:t>
      </w:r>
      <w:r w:rsidR="004D5CF1">
        <w:rPr>
          <w:rFonts w:cs="Times New Roman"/>
        </w:rPr>
        <w:fldChar w:fldCharType="begin"/>
      </w:r>
      <w:r w:rsidR="00996F3E">
        <w:rPr>
          <w:rFonts w:cs="Times New Roman"/>
        </w:rPr>
        <w:instrText xml:space="preserve"> ADDIN ZOTERO_ITEM CSL_CITATION {"citationID":"N4RsAK4U","properties":{"formattedCitation":"[64]","plainCitation":"[64]","noteIndex":0},"citationItems":[{"id":210,"uris":["http://zotero.org/users/5329443/items/ASBPD72Y"],"uri":["http://zotero.org/users/5329443/items/ASBPD72Y"],"itemData":{"id":210,"type":"article-journal","abstract":"Computers are a central tool in the research process, enabling complex and large-scale data analysis. As computer-based research has increased in complexity, so have the challenges of ensuring that this research is reproducible. To address this challenge, we review the concept of the research compendium as a solution for providing a standard and easily recognizable way for organizing the digital materials of a research project to enable other researchers to inspect, reproduce, and extend the research. We investigate how the structure and tooling of software packages of the R programming language are being used to produce research compendia in a variety of disciplines. We also describe how software engineering tools and services are being used by researchers to streamline working with research compendia. Using real-world examples, we show how researchers can improve the reproducibility of their work using research compendia based on R packages and related tools.","container-title":"The American Statistician","DOI":"10.1080/00031305.2017.1375986","ISSN":"0003-1305","issue":"1","journalAbbreviation":"Am. Stat.","page":"80-88","source":"amstat.tandfonline.com (Atypon)","title":"Packaging Data Analytical Work Reproducibly Using R (and Friends)","volume":"72","author":[{"family":"Marwick","given":"Ben"},{"family":"Boettiger","given":"Carl"},{"family":"Mullen","given":"Lincoln"}],"issued":{"date-parts":[["2018",1,2]]}}}],"schema":"https://github.com/citation-style-language/schema/raw/master/csl-citation.json"} </w:instrText>
      </w:r>
      <w:r w:rsidR="004D5CF1">
        <w:rPr>
          <w:rFonts w:cs="Times New Roman"/>
        </w:rPr>
        <w:fldChar w:fldCharType="separate"/>
      </w:r>
      <w:r w:rsidR="00996F3E" w:rsidRPr="00996F3E">
        <w:rPr>
          <w:rFonts w:ascii="Calibri" w:hAnsi="Calibri" w:cs="Calibri"/>
        </w:rPr>
        <w:t>[64]</w:t>
      </w:r>
      <w:r w:rsidR="004D5CF1">
        <w:rPr>
          <w:rFonts w:cs="Times New Roman"/>
        </w:rPr>
        <w:fldChar w:fldCharType="end"/>
      </w:r>
      <w:r w:rsidR="00B01C9F">
        <w:rPr>
          <w:rFonts w:cs="Times New Roman"/>
        </w:rPr>
        <w:t xml:space="preserve"> </w:t>
      </w:r>
      <w:r w:rsidR="00961225">
        <w:rPr>
          <w:rFonts w:cs="Times New Roman"/>
        </w:rPr>
        <w:t>and is</w:t>
      </w:r>
      <w:r w:rsidR="00B01C9F">
        <w:rPr>
          <w:rFonts w:cs="Times New Roman"/>
        </w:rPr>
        <w:t xml:space="preserve"> structured as an R package which can be used to reproduce the results as submitted. The compendium has also been permanently archived at </w:t>
      </w:r>
      <w:proofErr w:type="spellStart"/>
      <w:r w:rsidR="00B01C9F">
        <w:rPr>
          <w:rFonts w:cs="Times New Roman"/>
        </w:rPr>
        <w:t>zenodo</w:t>
      </w:r>
      <w:proofErr w:type="spellEnd"/>
      <w:r w:rsidR="00B01C9F">
        <w:rPr>
          <w:rFonts w:cs="Times New Roman"/>
        </w:rPr>
        <w:t xml:space="preserve"> (</w:t>
      </w:r>
      <w:commentRangeStart w:id="102"/>
      <w:proofErr w:type="spellStart"/>
      <w:r w:rsidR="00B01C9F">
        <w:rPr>
          <w:rFonts w:cs="Times New Roman"/>
        </w:rPr>
        <w:t>url</w:t>
      </w:r>
      <w:commentRangeEnd w:id="102"/>
      <w:proofErr w:type="spellEnd"/>
      <w:r w:rsidR="00FA3D72">
        <w:rPr>
          <w:rStyle w:val="CommentReference"/>
        </w:rPr>
        <w:commentReference w:id="102"/>
      </w:r>
      <w:r w:rsidR="00B01C9F">
        <w:rPr>
          <w:rFonts w:cs="Times New Roman"/>
        </w:rPr>
        <w:t>).</w:t>
      </w:r>
    </w:p>
    <w:p w14:paraId="647BC67B" w14:textId="77777777" w:rsidR="000E2CA9" w:rsidRPr="000E2CA9" w:rsidRDefault="000E2CA9" w:rsidP="00B94229">
      <w:pPr>
        <w:spacing w:line="480" w:lineRule="auto"/>
        <w:rPr>
          <w:rFonts w:cs="Times New Roman"/>
          <w:i/>
        </w:rPr>
      </w:pPr>
    </w:p>
    <w:p w14:paraId="7B7A5BD5" w14:textId="77777777" w:rsidR="00F315BA" w:rsidRPr="006F39B5" w:rsidRDefault="00F315BA" w:rsidP="00B94229">
      <w:pPr>
        <w:spacing w:line="480" w:lineRule="auto"/>
        <w:rPr>
          <w:rFonts w:cs="Times New Roman"/>
        </w:rPr>
      </w:pPr>
    </w:p>
    <w:p w14:paraId="202203F3" w14:textId="77777777" w:rsidR="006F39B5" w:rsidRPr="00542735" w:rsidRDefault="006F39B5" w:rsidP="00B94229">
      <w:pPr>
        <w:spacing w:line="480" w:lineRule="auto"/>
        <w:rPr>
          <w:rFonts w:cs="Times New Roman"/>
        </w:rPr>
      </w:pPr>
    </w:p>
    <w:p w14:paraId="53FE47A2" w14:textId="77777777" w:rsidR="003D2569" w:rsidRPr="008F383B" w:rsidRDefault="003D2569" w:rsidP="00B94229">
      <w:pPr>
        <w:spacing w:line="480" w:lineRule="auto"/>
        <w:jc w:val="both"/>
        <w:rPr>
          <w:rFonts w:cs="Times New Roman"/>
          <w:szCs w:val="24"/>
        </w:rPr>
      </w:pPr>
    </w:p>
    <w:p w14:paraId="4B32E577" w14:textId="77777777" w:rsidR="005B20AA" w:rsidRDefault="005B20AA">
      <w:pPr>
        <w:rPr>
          <w:b/>
          <w:bCs/>
          <w:u w:val="single"/>
        </w:rPr>
      </w:pPr>
      <w:r>
        <w:br w:type="page"/>
      </w:r>
    </w:p>
    <w:p w14:paraId="598CFE77" w14:textId="10BA03DD" w:rsidR="001421DF" w:rsidRPr="00970CE9" w:rsidRDefault="001421DF" w:rsidP="0074026A">
      <w:pPr>
        <w:pStyle w:val="Heading1"/>
      </w:pPr>
      <w:r w:rsidRPr="00970CE9">
        <w:lastRenderedPageBreak/>
        <w:t>Results</w:t>
      </w:r>
    </w:p>
    <w:p w14:paraId="110B0841" w14:textId="77777777" w:rsidR="0037429F" w:rsidRDefault="009D78DF" w:rsidP="00B94229">
      <w:pPr>
        <w:spacing w:line="480" w:lineRule="auto"/>
        <w:rPr>
          <w:i/>
        </w:rPr>
      </w:pPr>
      <w:r>
        <w:rPr>
          <w:i/>
        </w:rPr>
        <w:t>EV size distribution</w:t>
      </w:r>
      <w:r w:rsidR="004A290D">
        <w:rPr>
          <w:i/>
        </w:rPr>
        <w:t xml:space="preserve"> is dependent on the </w:t>
      </w:r>
      <w:r w:rsidR="004A290D">
        <w:t>C. albicans</w:t>
      </w:r>
      <w:r w:rsidR="004A290D">
        <w:rPr>
          <w:i/>
        </w:rPr>
        <w:t xml:space="preserve"> source strain</w:t>
      </w:r>
    </w:p>
    <w:p w14:paraId="6F48641A" w14:textId="7166E938" w:rsidR="004D5CF1" w:rsidRDefault="00115A2E" w:rsidP="00A255EC">
      <w:pPr>
        <w:spacing w:line="480" w:lineRule="auto"/>
      </w:pPr>
      <w:r>
        <w:t xml:space="preserve">EVs were isolated from </w:t>
      </w:r>
      <w:commentRangeStart w:id="103"/>
      <w:ins w:id="104" w:author="Charlotte Dawson" w:date="2020-01-12T18:00:00Z">
        <w:r w:rsidR="00AA1F64">
          <w:t>different</w:t>
        </w:r>
      </w:ins>
      <w:commentRangeEnd w:id="103"/>
      <w:ins w:id="105" w:author="Charlotte Dawson" w:date="2020-01-22T08:01:00Z">
        <w:r w:rsidR="00FA3D72">
          <w:rPr>
            <w:rStyle w:val="CommentReference"/>
          </w:rPr>
          <w:commentReference w:id="103"/>
        </w:r>
      </w:ins>
      <w:ins w:id="106" w:author="Mark Bleackley" w:date="2020-01-16T16:14:00Z">
        <w:r w:rsidR="009D699F">
          <w:t xml:space="preserve"> </w:t>
        </w:r>
      </w:ins>
      <w:del w:id="107" w:author="Charlotte Dawson" w:date="2020-01-12T18:00:00Z">
        <w:r w:rsidR="00C26BF5" w:rsidDel="00AA1F64">
          <w:delText>four</w:delText>
        </w:r>
        <w:r w:rsidDel="00AA1F64">
          <w:delText xml:space="preserve"> </w:delText>
        </w:r>
      </w:del>
      <w:r>
        <w:t xml:space="preserve">strains </w:t>
      </w:r>
      <w:r w:rsidR="008F32EC">
        <w:t>using</w:t>
      </w:r>
      <w:r>
        <w:t xml:space="preserve"> a modified version of the differential ultracentrifugation method defined by </w:t>
      </w:r>
      <w:r>
        <w:fldChar w:fldCharType="begin"/>
      </w:r>
      <w:r w:rsidR="00996F3E">
        <w:instrText xml:space="preserve"> ADDIN ZOTERO_ITEM CSL_CITATION {"citationID":"ITpIcpca","properties":{"formattedCitation":"[28]","plainCitation":"[28]","noteIndex":0},"citationItems":[{"id":312,"uris":["http://zotero.org/users/5329443/items/U68N3BWV"],"uri":["http://zotero.org/users/5329443/items/U68N3BWV"],"itemData":{"id":312,"type":"article-journal","abstract":"The mechanisms by which macromolecules are transported through the cell wall of fungi are not known. A central question in the biology of Cryptococcus neoformans, the causative agent of cryptococcosis, is the mechanism by which capsular polysaccharide synthesized inside the cell is exported to the extracellular environment for capsule assembly and release. We demonstrate that C. neoformans produces extracellular vesicles during in vitro growth and animal infection. Vesicular compartments, which are transferred to the extracellular space by cell wall passage, contain glucuronoxylomannan (GXM), a component of the cryptococcal capsule, and key lipids, such as glucosylceramide and sterols. A correlation between GXM-containing vesicles and capsule expression was observed. The results imply a novel mechanism for the release of the major virulence factor of C. neoformans whereby polysaccharide packaged in lipid vesicles crosses the cell wall and the capsule network to reach the extracellular environment.","container-title":"Eukaryotic Cell","DOI":"10.1128/EC.00318-06","ISSN":"1535-9778, 1535-9786","issue":"1","journalAbbreviation":"Eukaryotic Cell","language":"en","note":"PMID: 17114598","page":"48-59","source":"ec.asm.org","title":"Vesicular Polysaccharide Export in Cryptococcus neoformans Is a Eukaryotic Solution to the Problem of Fungal Trans-Cell Wall Transport","volume":"6","author":[{"family":"Rodrigues","given":"Marcio L."},{"family":"Nimrichter","given":"Leonardo"},{"family":"Oliveira","given":"Débora L."},{"family":"Frases","given":"Susana"},{"family":"Miranda","given":"Kildare"},{"family":"Zaragoza","given":"Oscar"},{"family":"Alvarez","given":"Mauricio"},{"family":"Nakouzi","given":"Antonio"},{"family":"Feldmesser","given":"Marta"},{"family":"Casadevall","given":"Arturo"}],"issued":{"date-parts":[["2007",1,1]]}}}],"schema":"https://github.com/citation-style-language/schema/raw/master/csl-citation.json"} </w:instrText>
      </w:r>
      <w:r>
        <w:fldChar w:fldCharType="separate"/>
      </w:r>
      <w:r w:rsidR="00996F3E" w:rsidRPr="00996F3E">
        <w:rPr>
          <w:rFonts w:ascii="Calibri" w:hAnsi="Calibri" w:cs="Calibri"/>
        </w:rPr>
        <w:t>[28]</w:t>
      </w:r>
      <w:r>
        <w:fldChar w:fldCharType="end"/>
      </w:r>
      <w:r>
        <w:t xml:space="preserve"> (</w:t>
      </w:r>
      <w:r w:rsidR="00532AEB">
        <w:t xml:space="preserve">Supplementary </w:t>
      </w:r>
      <w:r>
        <w:t xml:space="preserve">Figure </w:t>
      </w:r>
      <w:r w:rsidR="00BD169A">
        <w:t>S</w:t>
      </w:r>
      <w:r>
        <w:t xml:space="preserve">1). </w:t>
      </w:r>
      <w:r w:rsidR="005D6583">
        <w:t xml:space="preserve">The strains </w:t>
      </w:r>
      <w:r w:rsidR="00835D43">
        <w:t xml:space="preserve">included the clinical isolate strains ATCC90028 </w:t>
      </w:r>
      <w:r w:rsidR="00742CA6">
        <w:t>(</w:t>
      </w:r>
      <w:r w:rsidR="00835D43">
        <w:t>isolated from blood</w:t>
      </w:r>
      <w:r w:rsidR="00742CA6">
        <w:t>)</w:t>
      </w:r>
      <w:r w:rsidR="00835D43">
        <w:t xml:space="preserve"> and ATCC10231 </w:t>
      </w:r>
      <w:r w:rsidR="001D2F0D">
        <w:t xml:space="preserve">(isolated </w:t>
      </w:r>
      <w:r w:rsidR="00835D43">
        <w:t xml:space="preserve">from a </w:t>
      </w:r>
      <w:r>
        <w:t xml:space="preserve">patient </w:t>
      </w:r>
      <w:r w:rsidR="00835D43">
        <w:t xml:space="preserve">with </w:t>
      </w:r>
      <w:proofErr w:type="spellStart"/>
      <w:r w:rsidR="00835D43">
        <w:t>bronchomycosis</w:t>
      </w:r>
      <w:proofErr w:type="spellEnd"/>
      <w:r w:rsidR="001D2F0D">
        <w:t>)</w:t>
      </w:r>
      <w:r w:rsidR="00835D43">
        <w:t xml:space="preserve">. </w:t>
      </w:r>
      <w:r w:rsidR="008F32EC">
        <w:t>A</w:t>
      </w:r>
      <w:r w:rsidR="00C13A03">
        <w:t xml:space="preserve"> reference strain commonly used in experiments with </w:t>
      </w:r>
      <w:r w:rsidR="00C13A03">
        <w:rPr>
          <w:i/>
        </w:rPr>
        <w:t xml:space="preserve">C. albicans </w:t>
      </w:r>
      <w:r w:rsidR="004164EF">
        <w:t xml:space="preserve">mutants, </w:t>
      </w:r>
      <w:r w:rsidR="00835D43">
        <w:t>DAY286</w:t>
      </w:r>
      <w:r w:rsidR="004164EF">
        <w:t>,</w:t>
      </w:r>
      <w:r w:rsidR="00065D3F">
        <w:t xml:space="preserve"> </w:t>
      </w:r>
      <w:r w:rsidR="004164EF">
        <w:t xml:space="preserve">was </w:t>
      </w:r>
      <w:r w:rsidR="008F32EC">
        <w:t xml:space="preserve">also </w:t>
      </w:r>
      <w:r w:rsidR="004164EF">
        <w:t>assesse</w:t>
      </w:r>
      <w:r w:rsidR="00065D3F">
        <w:t>d</w:t>
      </w:r>
      <w:ins w:id="108" w:author="Mark Bleackley" w:date="2020-01-16T16:15:00Z">
        <w:r w:rsidR="009D699F">
          <w:t xml:space="preserve"> in both yeast and biofilm morphology</w:t>
        </w:r>
      </w:ins>
      <w:r w:rsidR="00835D43">
        <w:t xml:space="preserve">. </w:t>
      </w:r>
      <w:r w:rsidR="00F03B97">
        <w:t>C</w:t>
      </w:r>
      <w:r w:rsidR="00835D43">
        <w:t>haracterisation was performed in accordance with the MISEV</w:t>
      </w:r>
      <w:r w:rsidR="00831F00">
        <w:t>2018</w:t>
      </w:r>
      <w:r w:rsidR="00835D43">
        <w:t xml:space="preserve"> </w:t>
      </w:r>
      <w:r w:rsidR="00A749E2">
        <w:t xml:space="preserve">recommendations </w:t>
      </w:r>
      <w:r w:rsidR="00F03B97">
        <w:t>wherein the EV preparation and the EV source are</w:t>
      </w:r>
      <w:r w:rsidR="00A749E2">
        <w:t xml:space="preserve"> imaged and</w:t>
      </w:r>
      <w:r w:rsidR="00F03B97">
        <w:t xml:space="preserve"> described quantitatively </w:t>
      </w:r>
      <w:r w:rsidR="004D5CF1">
        <w:fldChar w:fldCharType="begin"/>
      </w:r>
      <w:r w:rsidR="00996F3E">
        <w:instrText xml:space="preserve"> ADDIN ZOTERO_ITEM CSL_CITATION {"citationID":"nen20X9p","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4D5CF1">
        <w:fldChar w:fldCharType="separate"/>
      </w:r>
      <w:r w:rsidR="00996F3E" w:rsidRPr="00996F3E">
        <w:rPr>
          <w:rFonts w:ascii="Calibri" w:hAnsi="Calibri" w:cs="Calibri"/>
        </w:rPr>
        <w:t>[15]</w:t>
      </w:r>
      <w:r w:rsidR="004D5CF1">
        <w:fldChar w:fldCharType="end"/>
      </w:r>
      <w:r w:rsidR="00F03B97">
        <w:t xml:space="preserve">. </w:t>
      </w:r>
      <w:r w:rsidR="00A749E2">
        <w:t>Information on each EV preparation used for proteomics experiments and the</w:t>
      </w:r>
      <w:r w:rsidR="005611F2">
        <w:t xml:space="preserve"> EV</w:t>
      </w:r>
      <w:r w:rsidR="00A749E2">
        <w:t xml:space="preserve"> source culture is </w:t>
      </w:r>
      <w:r w:rsidR="00F2705A">
        <w:t xml:space="preserve">provided in </w:t>
      </w:r>
      <w:r w:rsidR="004077DE">
        <w:t>S</w:t>
      </w:r>
      <w:r w:rsidR="00F2705A">
        <w:t>upplementa</w:t>
      </w:r>
      <w:r w:rsidR="004D2FB8">
        <w:t>ry</w:t>
      </w:r>
      <w:r w:rsidR="00F2705A">
        <w:t xml:space="preserve"> Table S1.</w:t>
      </w:r>
      <w:r w:rsidR="005611F2">
        <w:t xml:space="preserve"> </w:t>
      </w:r>
    </w:p>
    <w:p w14:paraId="293F609C" w14:textId="594BFB44" w:rsidR="004D5CF1" w:rsidRPr="00A255EC" w:rsidRDefault="005611F2" w:rsidP="00B94229">
      <w:pPr>
        <w:spacing w:line="480" w:lineRule="auto"/>
      </w:pPr>
      <w:r>
        <w:t xml:space="preserve">The final </w:t>
      </w:r>
      <w:r w:rsidR="004164EF">
        <w:t xml:space="preserve">protein </w:t>
      </w:r>
      <w:r w:rsidR="001E03F4">
        <w:t>yield of the</w:t>
      </w:r>
      <w:r w:rsidR="00065D3F">
        <w:t xml:space="preserve"> </w:t>
      </w:r>
      <w:r>
        <w:t>EV sample</w:t>
      </w:r>
      <w:r w:rsidR="001E03F4">
        <w:t>s</w:t>
      </w:r>
      <w:r>
        <w:t xml:space="preserve"> ranged from </w:t>
      </w:r>
      <w:r w:rsidR="00A255EC">
        <w:t xml:space="preserve">18.0 </w:t>
      </w:r>
      <w:r w:rsidR="00B845D7">
        <w:t>-</w:t>
      </w:r>
      <w:r w:rsidR="00A255EC">
        <w:t xml:space="preserve"> 71.6 µg with concentrations of </w:t>
      </w:r>
      <w:r>
        <w:t xml:space="preserve">0.192 to 0.716 </w:t>
      </w:r>
      <w:proofErr w:type="spellStart"/>
      <w:r>
        <w:t>μg</w:t>
      </w:r>
      <w:proofErr w:type="spellEnd"/>
      <w:r>
        <w:t>/</w:t>
      </w:r>
      <w:proofErr w:type="spellStart"/>
      <w:r>
        <w:t>μL</w:t>
      </w:r>
      <w:proofErr w:type="spellEnd"/>
      <w:r w:rsidR="00A255EC">
        <w:t xml:space="preserve"> (</w:t>
      </w:r>
      <w:r w:rsidR="004077DE">
        <w:t>S</w:t>
      </w:r>
      <w:r w:rsidR="00065D3F">
        <w:t>upplementa</w:t>
      </w:r>
      <w:r w:rsidR="004D2FB8">
        <w:t>ry</w:t>
      </w:r>
      <w:r w:rsidR="00065D3F">
        <w:t xml:space="preserve"> T</w:t>
      </w:r>
      <w:r w:rsidR="00A255EC">
        <w:t>able S1)</w:t>
      </w:r>
      <w:r w:rsidR="00065D3F">
        <w:t>.</w:t>
      </w:r>
      <w:r>
        <w:t xml:space="preserve"> </w:t>
      </w:r>
      <w:r w:rsidR="008F32EC">
        <w:t xml:space="preserve">EVs from </w:t>
      </w:r>
      <w:r w:rsidR="00A0331F">
        <w:t>DAY286 yeast and ATCC90028 had a higher protein content than those from ATCC10231 cultures and DAY286 biofilms</w:t>
      </w:r>
      <w:r w:rsidR="00A255EC">
        <w:t>.</w:t>
      </w:r>
    </w:p>
    <w:p w14:paraId="7F6A0ED2" w14:textId="2626B350" w:rsidR="00A0331F" w:rsidRDefault="00F03B97" w:rsidP="00B94229">
      <w:pPr>
        <w:spacing w:line="480" w:lineRule="auto"/>
      </w:pPr>
      <w:r>
        <w:t xml:space="preserve">TEM visualisation </w:t>
      </w:r>
      <w:r w:rsidR="00726DFE">
        <w:t>revealed</w:t>
      </w:r>
      <w:r>
        <w:t xml:space="preserve"> cup-shaped particles typically 200 nm or less </w:t>
      </w:r>
      <w:r w:rsidR="00A97FCA">
        <w:t xml:space="preserve">in diameter as well as some non-vesicular co-isolated components (Figure </w:t>
      </w:r>
      <w:r w:rsidR="000B37E1">
        <w:t>1</w:t>
      </w:r>
      <w:r w:rsidR="00A97FCA">
        <w:t xml:space="preserve">A). </w:t>
      </w:r>
      <w:del w:id="109" w:author="Charlotte Dawson" w:date="2020-01-11T10:22:00Z">
        <w:r w:rsidR="00A749E2" w:rsidDel="008120B2">
          <w:delText>The EV preparation with the largest amount of visual debris</w:delText>
        </w:r>
        <w:r w:rsidR="00E32E94" w:rsidDel="008120B2">
          <w:delText xml:space="preserve"> (ATCC90028) </w:delText>
        </w:r>
        <w:r w:rsidR="00A749E2" w:rsidDel="008120B2">
          <w:delText xml:space="preserve">also had the highest protein concentration </w:delText>
        </w:r>
        <w:r w:rsidR="001E31D0" w:rsidDel="008120B2">
          <w:delText>(</w:delText>
        </w:r>
        <w:r w:rsidR="004077DE" w:rsidDel="008120B2">
          <w:delText>S</w:delText>
        </w:r>
        <w:r w:rsidR="001E31D0" w:rsidDel="008120B2">
          <w:delText>upplementa</w:delText>
        </w:r>
        <w:r w:rsidR="004D2FB8" w:rsidDel="008120B2">
          <w:delText>ry</w:delText>
        </w:r>
        <w:r w:rsidR="001E31D0" w:rsidDel="008120B2">
          <w:delText xml:space="preserve"> Table </w:delText>
        </w:r>
        <w:commentRangeStart w:id="110"/>
        <w:r w:rsidR="001E31D0" w:rsidDel="008120B2">
          <w:delText>S1</w:delText>
        </w:r>
      </w:del>
      <w:commentRangeEnd w:id="110"/>
      <w:r w:rsidR="008120B2">
        <w:rPr>
          <w:rStyle w:val="CommentReference"/>
        </w:rPr>
        <w:commentReference w:id="110"/>
      </w:r>
      <w:del w:id="111" w:author="Charlotte Dawson" w:date="2020-01-11T10:22:00Z">
        <w:r w:rsidR="001E31D0" w:rsidDel="008120B2">
          <w:delText>)</w:delText>
        </w:r>
        <w:r w:rsidR="00A749E2" w:rsidDel="008120B2">
          <w:delText xml:space="preserve">. </w:delText>
        </w:r>
      </w:del>
      <w:r w:rsidR="000E5369">
        <w:t xml:space="preserve">Nanoparticle tracking analysis (NTA) </w:t>
      </w:r>
      <w:r w:rsidR="009109F0">
        <w:t xml:space="preserve">of the EV preparations </w:t>
      </w:r>
      <w:r w:rsidR="00A0331F">
        <w:t>agreed</w:t>
      </w:r>
      <w:r w:rsidR="009109F0">
        <w:t xml:space="preserve"> with the TEM</w:t>
      </w:r>
      <w:r w:rsidR="005611F2">
        <w:t xml:space="preserve"> imaging</w:t>
      </w:r>
      <w:r w:rsidR="009109F0">
        <w:t xml:space="preserve">, revealing that the </w:t>
      </w:r>
      <w:r w:rsidR="00A0331F">
        <w:t>mode size</w:t>
      </w:r>
      <w:r w:rsidR="009109F0">
        <w:t xml:space="preserve"> of</w:t>
      </w:r>
      <w:r w:rsidR="00A0331F">
        <w:t xml:space="preserve"> </w:t>
      </w:r>
      <w:r w:rsidR="00A0331F">
        <w:rPr>
          <w:i/>
        </w:rPr>
        <w:t>C. albicans</w:t>
      </w:r>
      <w:r w:rsidR="009109F0">
        <w:t xml:space="preserve"> EVs isolated at 100,000 x g </w:t>
      </w:r>
      <w:r w:rsidR="008F32EC">
        <w:t>wa</w:t>
      </w:r>
      <w:r w:rsidR="00A0331F">
        <w:t xml:space="preserve">s less than 200 nm for all </w:t>
      </w:r>
      <w:commentRangeStart w:id="112"/>
      <w:del w:id="113" w:author="Charlotte Dawson" w:date="2020-01-12T19:19:00Z">
        <w:r w:rsidR="00A0331F" w:rsidDel="008B1FC9">
          <w:delText>four</w:delText>
        </w:r>
      </w:del>
      <w:commentRangeEnd w:id="112"/>
      <w:r w:rsidR="00FA3D72">
        <w:rPr>
          <w:rStyle w:val="CommentReference"/>
        </w:rPr>
        <w:commentReference w:id="112"/>
      </w:r>
      <w:del w:id="114" w:author="Charlotte Dawson" w:date="2020-01-12T19:19:00Z">
        <w:r w:rsidR="00A0331F" w:rsidDel="008B1FC9">
          <w:delText xml:space="preserve"> strains</w:delText>
        </w:r>
      </w:del>
      <w:ins w:id="115" w:author="Charlotte Dawson" w:date="2020-01-12T19:19:00Z">
        <w:r w:rsidR="008B1FC9">
          <w:t>samples</w:t>
        </w:r>
      </w:ins>
      <w:r w:rsidR="009109F0">
        <w:t xml:space="preserve"> (</w:t>
      </w:r>
      <w:r w:rsidR="004077DE">
        <w:t>S</w:t>
      </w:r>
      <w:r w:rsidR="00A0331F">
        <w:t>upplementa</w:t>
      </w:r>
      <w:r w:rsidR="004D2FB8">
        <w:t>ry</w:t>
      </w:r>
      <w:r w:rsidR="00A0331F">
        <w:t xml:space="preserve"> Table S1</w:t>
      </w:r>
      <w:r w:rsidR="009109F0">
        <w:t xml:space="preserve">). </w:t>
      </w:r>
      <w:r w:rsidR="00DD4D5B">
        <w:t xml:space="preserve">The EVs examined in this study are </w:t>
      </w:r>
      <w:r w:rsidR="009D78DF">
        <w:t>primarily</w:t>
      </w:r>
      <w:r w:rsidR="00DD4D5B">
        <w:t xml:space="preserve"> “small EVs” (</w:t>
      </w:r>
      <w:proofErr w:type="spellStart"/>
      <w:r w:rsidR="00DD4D5B">
        <w:t>sEVs</w:t>
      </w:r>
      <w:proofErr w:type="spellEnd"/>
      <w:r w:rsidR="00DD4D5B">
        <w:t>) as defined in MISEV2018</w:t>
      </w:r>
      <w:r w:rsidR="009D78DF">
        <w:t xml:space="preserve"> </w:t>
      </w:r>
      <w:r w:rsidR="004D5CF1">
        <w:fldChar w:fldCharType="begin"/>
      </w:r>
      <w:r w:rsidR="00996F3E">
        <w:instrText xml:space="preserve"> ADDIN ZOTERO_ITEM CSL_CITATION {"citationID":"oinFoWlP","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4D5CF1">
        <w:fldChar w:fldCharType="separate"/>
      </w:r>
      <w:r w:rsidR="00996F3E" w:rsidRPr="00996F3E">
        <w:rPr>
          <w:rFonts w:ascii="Calibri" w:hAnsi="Calibri" w:cs="Calibri"/>
        </w:rPr>
        <w:t>[15]</w:t>
      </w:r>
      <w:r w:rsidR="004D5CF1">
        <w:fldChar w:fldCharType="end"/>
      </w:r>
      <w:r w:rsidR="00DD4D5B">
        <w:t xml:space="preserve">, hence the proteomics results are </w:t>
      </w:r>
      <w:r w:rsidR="009D78DF">
        <w:t>relevant for</w:t>
      </w:r>
      <w:r w:rsidR="00DD4D5B">
        <w:t xml:space="preserve"> </w:t>
      </w:r>
      <w:proofErr w:type="spellStart"/>
      <w:r w:rsidR="00DD4D5B">
        <w:t>sEVs</w:t>
      </w:r>
      <w:proofErr w:type="spellEnd"/>
      <w:r w:rsidR="00DD4D5B">
        <w:t xml:space="preserve"> and not necessarily larger EVs</w:t>
      </w:r>
      <w:r w:rsidR="00A0331F">
        <w:t xml:space="preserve">. </w:t>
      </w:r>
    </w:p>
    <w:p w14:paraId="22C77970" w14:textId="6E93BD87" w:rsidR="004F7861" w:rsidRDefault="005611F2" w:rsidP="00B94229">
      <w:pPr>
        <w:spacing w:line="480" w:lineRule="auto"/>
      </w:pPr>
      <w:r>
        <w:t xml:space="preserve">The distribution of </w:t>
      </w:r>
      <w:r w:rsidR="00A0331F">
        <w:t>EV particle size differed slightly for each strain</w:t>
      </w:r>
      <w:r w:rsidR="009D78DF">
        <w:t xml:space="preserve"> (</w:t>
      </w:r>
      <w:commentRangeStart w:id="116"/>
      <w:r w:rsidR="009D78DF">
        <w:t>Figure</w:t>
      </w:r>
      <w:commentRangeEnd w:id="116"/>
      <w:r w:rsidR="00085244">
        <w:rPr>
          <w:rStyle w:val="CommentReference"/>
        </w:rPr>
        <w:commentReference w:id="116"/>
      </w:r>
      <w:r w:rsidR="009D78DF">
        <w:t xml:space="preserve"> </w:t>
      </w:r>
      <w:r w:rsidR="000B37E1">
        <w:t>1</w:t>
      </w:r>
      <w:r w:rsidR="009D78DF">
        <w:t xml:space="preserve">B, </w:t>
      </w:r>
      <w:r w:rsidR="004077DE">
        <w:t>S</w:t>
      </w:r>
      <w:r w:rsidR="009D78DF">
        <w:t>upplementa</w:t>
      </w:r>
      <w:r w:rsidR="004D2FB8">
        <w:t>ry</w:t>
      </w:r>
      <w:r w:rsidR="009D78DF">
        <w:t xml:space="preserve"> Figure S</w:t>
      </w:r>
      <w:r w:rsidR="00497BEF">
        <w:t>2</w:t>
      </w:r>
      <w:r w:rsidR="009D78DF">
        <w:t>)</w:t>
      </w:r>
      <w:r w:rsidR="00A0331F">
        <w:t>.</w:t>
      </w:r>
      <w:r w:rsidR="009D78DF">
        <w:t xml:space="preserve"> The yeast</w:t>
      </w:r>
      <w:r w:rsidR="001D2F0D">
        <w:t xml:space="preserve"> form</w:t>
      </w:r>
      <w:r w:rsidR="009D78DF">
        <w:t xml:space="preserve"> strains had a broader range of EV sizes, with particles up to 500 nm being detected. Conversely, the biofilm EVs showed a </w:t>
      </w:r>
      <w:r w:rsidR="00CB0390">
        <w:t xml:space="preserve">tight, symmetrical distribution centred around 100 </w:t>
      </w:r>
      <w:r w:rsidR="00CB0390">
        <w:lastRenderedPageBreak/>
        <w:t>nm.</w:t>
      </w:r>
      <w:ins w:id="117" w:author="Charlotte Dawson" w:date="2020-01-11T10:30:00Z">
        <w:r w:rsidR="008120B2">
          <w:t xml:space="preserve"> </w:t>
        </w:r>
      </w:ins>
      <w:ins w:id="118" w:author="Charlotte Dawson" w:date="2020-01-11T10:36:00Z">
        <w:r w:rsidR="008120B2">
          <w:t xml:space="preserve">Interestingly, </w:t>
        </w:r>
      </w:ins>
      <w:ins w:id="119" w:author="Charlotte Dawson" w:date="2020-01-11T10:32:00Z">
        <w:r w:rsidR="008120B2">
          <w:t>EVs from</w:t>
        </w:r>
      </w:ins>
      <w:ins w:id="120" w:author="Charlotte Dawson" w:date="2020-01-11T10:37:00Z">
        <w:r w:rsidR="008120B2">
          <w:t xml:space="preserve"> both</w:t>
        </w:r>
      </w:ins>
      <w:ins w:id="121" w:author="Charlotte Dawson" w:date="2020-01-11T10:32:00Z">
        <w:r w:rsidR="008120B2">
          <w:t xml:space="preserve"> ATCC strains had a significantly larger mode</w:t>
        </w:r>
      </w:ins>
      <w:ins w:id="122" w:author="Charlotte Dawson" w:date="2020-01-11T10:33:00Z">
        <w:r w:rsidR="008120B2">
          <w:t xml:space="preserve"> diameter</w:t>
        </w:r>
      </w:ins>
      <w:ins w:id="123" w:author="Charlotte Dawson" w:date="2020-01-11T10:32:00Z">
        <w:r w:rsidR="008120B2">
          <w:t xml:space="preserve"> than</w:t>
        </w:r>
      </w:ins>
      <w:ins w:id="124" w:author="Charlotte Dawson" w:date="2020-01-11T10:38:00Z">
        <w:r w:rsidR="008120B2">
          <w:t xml:space="preserve"> EVs from either morphology of</w:t>
        </w:r>
      </w:ins>
      <w:ins w:id="125" w:author="Charlotte Dawson" w:date="2020-01-11T10:32:00Z">
        <w:r w:rsidR="008120B2">
          <w:t xml:space="preserve"> DAY286 </w:t>
        </w:r>
      </w:ins>
      <w:ins w:id="126" w:author="Charlotte Dawson" w:date="2020-01-11T10:34:00Z">
        <w:r w:rsidR="008120B2">
          <w:t>(</w:t>
        </w:r>
        <w:commentRangeStart w:id="127"/>
        <w:r w:rsidR="008120B2">
          <w:t>Supplementary Figure S3</w:t>
        </w:r>
      </w:ins>
      <w:ins w:id="128" w:author="Charlotte Dawson" w:date="2020-01-11T10:42:00Z">
        <w:r w:rsidR="00C17D7B">
          <w:t>A</w:t>
        </w:r>
      </w:ins>
      <w:commentRangeEnd w:id="127"/>
      <w:ins w:id="129" w:author="Charlotte Dawson" w:date="2020-01-11T11:15:00Z">
        <w:r w:rsidR="00F71452">
          <w:rPr>
            <w:rStyle w:val="CommentReference"/>
          </w:rPr>
          <w:commentReference w:id="127"/>
        </w:r>
      </w:ins>
      <w:ins w:id="130" w:author="Charlotte Dawson" w:date="2020-01-11T10:34:00Z">
        <w:r w:rsidR="008120B2">
          <w:t>)</w:t>
        </w:r>
      </w:ins>
      <w:ins w:id="131" w:author="Charlotte Dawson" w:date="2020-01-11T10:36:00Z">
        <w:r w:rsidR="008120B2">
          <w:t xml:space="preserve"> which </w:t>
        </w:r>
      </w:ins>
      <w:ins w:id="132" w:author="Charlotte Dawson" w:date="2020-01-11T10:40:00Z">
        <w:r w:rsidR="00C17D7B">
          <w:t xml:space="preserve">was </w:t>
        </w:r>
      </w:ins>
      <w:ins w:id="133" w:author="Charlotte Dawson" w:date="2020-01-11T10:36:00Z">
        <w:r w:rsidR="008120B2">
          <w:t>reflect</w:t>
        </w:r>
      </w:ins>
      <w:ins w:id="134" w:author="Charlotte Dawson" w:date="2020-01-11T10:38:00Z">
        <w:r w:rsidR="008120B2">
          <w:t>ed</w:t>
        </w:r>
      </w:ins>
      <w:ins w:id="135" w:author="Charlotte Dawson" w:date="2020-01-11T10:36:00Z">
        <w:r w:rsidR="008120B2">
          <w:t xml:space="preserve"> </w:t>
        </w:r>
      </w:ins>
      <w:ins w:id="136" w:author="Charlotte Dawson" w:date="2020-01-11T10:38:00Z">
        <w:r w:rsidR="008120B2">
          <w:t xml:space="preserve">by a lack of </w:t>
        </w:r>
      </w:ins>
      <w:ins w:id="137" w:author="Charlotte Dawson" w:date="2020-01-11T10:39:00Z">
        <w:r w:rsidR="00C17D7B">
          <w:t>detected particles</w:t>
        </w:r>
      </w:ins>
      <w:ins w:id="138" w:author="Charlotte Dawson" w:date="2020-01-11T10:40:00Z">
        <w:r w:rsidR="00C17D7B">
          <w:t xml:space="preserve"> for ATCC</w:t>
        </w:r>
      </w:ins>
      <w:ins w:id="139" w:author="Mark Bleackley" w:date="2020-01-16T16:16:00Z">
        <w:r w:rsidR="009D699F">
          <w:t xml:space="preserve"> strain</w:t>
        </w:r>
      </w:ins>
      <w:ins w:id="140" w:author="Charlotte Dawson" w:date="2020-01-11T10:40:00Z">
        <w:r w:rsidR="00C17D7B">
          <w:t xml:space="preserve"> EVs</w:t>
        </w:r>
      </w:ins>
      <w:ins w:id="141" w:author="Charlotte Dawson" w:date="2020-01-11T10:39:00Z">
        <w:r w:rsidR="00C17D7B">
          <w:t xml:space="preserve"> below 100 nm (Figure 1B).</w:t>
        </w:r>
      </w:ins>
      <w:ins w:id="142" w:author="Charlotte Dawson" w:date="2020-01-11T10:36:00Z">
        <w:r w:rsidR="008120B2">
          <w:t xml:space="preserve"> </w:t>
        </w:r>
      </w:ins>
      <w:r w:rsidR="00CB0390">
        <w:t xml:space="preserve"> </w:t>
      </w:r>
      <w:del w:id="143" w:author="Charlotte Dawson" w:date="2020-01-11T10:39:00Z">
        <w:r w:rsidR="00CB0390" w:rsidDel="00C17D7B">
          <w:delText xml:space="preserve">The mode </w:delText>
        </w:r>
        <w:r w:rsidR="006A2879" w:rsidDel="00C17D7B">
          <w:delText xml:space="preserve">diameter </w:delText>
        </w:r>
        <w:r w:rsidR="00CB0390" w:rsidDel="00C17D7B">
          <w:delText xml:space="preserve">of </w:delText>
        </w:r>
        <w:r w:rsidR="0097528A" w:rsidDel="00C17D7B">
          <w:delText xml:space="preserve">EVs from </w:delText>
        </w:r>
        <w:r w:rsidR="00CB0390" w:rsidDel="00C17D7B">
          <w:delText xml:space="preserve">both DAY286 </w:delText>
        </w:r>
        <w:r w:rsidR="008C06D7" w:rsidDel="00C17D7B">
          <w:delText>biofilm</w:delText>
        </w:r>
        <w:r w:rsidR="00CB0390" w:rsidDel="00C17D7B">
          <w:delText xml:space="preserve"> and </w:delText>
        </w:r>
        <w:r w:rsidR="008C06D7" w:rsidDel="00C17D7B">
          <w:delText xml:space="preserve">yeast </w:delText>
        </w:r>
        <w:r w:rsidR="00CB0390" w:rsidDel="00C17D7B">
          <w:delText>was approximately 100 nm whereas EVs from the ATCC strains were slightly larger with a mode diameter of 135 to 170 nm (</w:delText>
        </w:r>
        <w:r w:rsidR="004077DE" w:rsidDel="00C17D7B">
          <w:delText>S</w:delText>
        </w:r>
        <w:r w:rsidR="00CB0390" w:rsidDel="00C17D7B">
          <w:delText>upplementa</w:delText>
        </w:r>
        <w:r w:rsidR="004D2FB8" w:rsidDel="00C17D7B">
          <w:delText xml:space="preserve">ry </w:delText>
        </w:r>
        <w:r w:rsidR="00CB0390" w:rsidDel="00C17D7B">
          <w:delText xml:space="preserve">Table S1). </w:delText>
        </w:r>
      </w:del>
      <w:ins w:id="144" w:author="Charlotte Dawson" w:date="2020-01-11T10:41:00Z">
        <w:r w:rsidR="00C17D7B">
          <w:t xml:space="preserve"> </w:t>
        </w:r>
      </w:ins>
      <w:r w:rsidR="004F7861">
        <w:t xml:space="preserve">The total particle concentration of EVs from ATCC90028, DAY286 yeast, and DAY286 biofilm </w:t>
      </w:r>
      <w:r w:rsidR="0097528A">
        <w:t xml:space="preserve">was </w:t>
      </w:r>
      <w:ins w:id="145" w:author="Charlotte Dawson" w:date="2020-01-11T10:45:00Z">
        <w:r w:rsidR="00C17D7B">
          <w:t>not significantly different</w:t>
        </w:r>
      </w:ins>
      <w:ins w:id="146" w:author="Charlotte Dawson" w:date="2020-01-11T10:46:00Z">
        <w:r w:rsidR="00C17D7B">
          <w:t xml:space="preserve"> (</w:t>
        </w:r>
        <w:commentRangeStart w:id="147"/>
        <w:r w:rsidR="00C17D7B">
          <w:t>Supplementary Figure S3B</w:t>
        </w:r>
      </w:ins>
      <w:commentRangeEnd w:id="147"/>
      <w:ins w:id="148" w:author="Charlotte Dawson" w:date="2020-01-11T11:17:00Z">
        <w:r w:rsidR="00F71452">
          <w:rPr>
            <w:rStyle w:val="CommentReference"/>
          </w:rPr>
          <w:commentReference w:id="147"/>
        </w:r>
      </w:ins>
      <w:ins w:id="149" w:author="Charlotte Dawson" w:date="2020-01-11T10:46:00Z">
        <w:r w:rsidR="00C17D7B">
          <w:t>)</w:t>
        </w:r>
      </w:ins>
      <w:ins w:id="150" w:author="Charlotte Dawson" w:date="2020-01-11T10:45:00Z">
        <w:r w:rsidR="00C17D7B">
          <w:t xml:space="preserve">, </w:t>
        </w:r>
      </w:ins>
      <w:del w:id="151" w:author="Charlotte Dawson" w:date="2020-01-11T10:45:00Z">
        <w:r w:rsidR="004F7861" w:rsidDel="00C17D7B">
          <w:delText>similar</w:delText>
        </w:r>
      </w:del>
      <w:del w:id="152" w:author="Charlotte Dawson" w:date="2020-01-11T10:47:00Z">
        <w:r w:rsidR="004F7861" w:rsidDel="00C17D7B">
          <w:delText xml:space="preserve"> </w:delText>
        </w:r>
        <w:r w:rsidR="0097528A" w:rsidDel="00C17D7B">
          <w:delText>with</w:delText>
        </w:r>
      </w:del>
      <w:ins w:id="153" w:author="Charlotte Dawson" w:date="2020-01-11T10:47:00Z">
        <w:r w:rsidR="00C17D7B">
          <w:t>and typically ranged from</w:t>
        </w:r>
      </w:ins>
      <w:r w:rsidR="0097528A">
        <w:t xml:space="preserve"> </w:t>
      </w:r>
      <w:r w:rsidR="004F7861">
        <w:t xml:space="preserve">1 to </w:t>
      </w:r>
      <w:ins w:id="154" w:author="Charlotte Dawson" w:date="2020-01-11T10:47:00Z">
        <w:r w:rsidR="00C17D7B">
          <w:t>3</w:t>
        </w:r>
      </w:ins>
      <w:del w:id="155" w:author="Charlotte Dawson" w:date="2020-01-11T10:47:00Z">
        <w:r w:rsidR="004F7861" w:rsidDel="00C17D7B">
          <w:delText>2</w:delText>
        </w:r>
      </w:del>
      <w:r w:rsidR="004F7861">
        <w:t xml:space="preserve"> x 10</w:t>
      </w:r>
      <w:r w:rsidR="004F7861">
        <w:rPr>
          <w:vertAlign w:val="superscript"/>
        </w:rPr>
        <w:t>12</w:t>
      </w:r>
      <w:r w:rsidR="004F7861">
        <w:t xml:space="preserve"> particles/mL; although one exceptional biofilm EV preparation </w:t>
      </w:r>
      <w:r w:rsidR="0097528A">
        <w:t xml:space="preserve">had </w:t>
      </w:r>
      <w:r w:rsidR="004F7861">
        <w:t>8 x 10</w:t>
      </w:r>
      <w:r w:rsidR="004F7861">
        <w:rPr>
          <w:vertAlign w:val="superscript"/>
        </w:rPr>
        <w:t>12</w:t>
      </w:r>
      <w:r w:rsidR="004F7861">
        <w:t xml:space="preserve"> particles/mL </w:t>
      </w:r>
      <w:r w:rsidR="0097528A">
        <w:t xml:space="preserve">that </w:t>
      </w:r>
      <w:r w:rsidR="004F7861">
        <w:t>skew</w:t>
      </w:r>
      <w:r w:rsidR="0097528A">
        <w:t>ed</w:t>
      </w:r>
      <w:r w:rsidR="004F7861">
        <w:t xml:space="preserve"> the biofilm average (</w:t>
      </w:r>
      <w:r w:rsidR="004077DE">
        <w:t>S</w:t>
      </w:r>
      <w:r w:rsidR="004F7861">
        <w:t>upplementa</w:t>
      </w:r>
      <w:r w:rsidR="004D2FB8">
        <w:t>ry</w:t>
      </w:r>
      <w:r w:rsidR="004F7861">
        <w:t xml:space="preserve"> Table S1). Conversely, </w:t>
      </w:r>
      <w:ins w:id="156" w:author="Charlotte Dawson" w:date="2020-01-11T10:54:00Z">
        <w:r w:rsidR="00831DFB">
          <w:t xml:space="preserve">the particle concentration of </w:t>
        </w:r>
      </w:ins>
      <w:r w:rsidR="004F7861">
        <w:t xml:space="preserve">ATCC10231 EVs </w:t>
      </w:r>
      <w:ins w:id="157" w:author="Charlotte Dawson" w:date="2020-01-11T10:54:00Z">
        <w:r w:rsidR="00831DFB">
          <w:t xml:space="preserve">was </w:t>
        </w:r>
      </w:ins>
      <w:ins w:id="158" w:author="Charlotte Dawson" w:date="2020-01-11T10:55:00Z">
        <w:r w:rsidR="00831DFB">
          <w:t xml:space="preserve">lower than all the other EV samples </w:t>
        </w:r>
      </w:ins>
      <w:del w:id="159" w:author="Charlotte Dawson" w:date="2020-01-11T10:54:00Z">
        <w:r w:rsidR="004F7861" w:rsidDel="00831DFB">
          <w:delText xml:space="preserve">had lower particle concentrations ranging from </w:delText>
        </w:r>
      </w:del>
      <w:ins w:id="160" w:author="Charlotte Dawson" w:date="2020-01-11T10:54:00Z">
        <w:r w:rsidR="00831DFB">
          <w:t>(</w:t>
        </w:r>
      </w:ins>
      <w:r w:rsidR="004F7861">
        <w:t>2 to 5 x 10</w:t>
      </w:r>
      <w:r w:rsidR="004F7861">
        <w:rPr>
          <w:vertAlign w:val="superscript"/>
        </w:rPr>
        <w:t>11</w:t>
      </w:r>
      <w:r w:rsidR="004F7861">
        <w:t xml:space="preserve"> particles/mL</w:t>
      </w:r>
      <w:ins w:id="161" w:author="Charlotte Dawson" w:date="2020-01-11T10:55:00Z">
        <w:r w:rsidR="00831DFB">
          <w:t>)</w:t>
        </w:r>
      </w:ins>
      <w:ins w:id="162" w:author="Charlotte Dawson" w:date="2020-01-11T10:56:00Z">
        <w:r w:rsidR="00831DFB">
          <w:t>, but this difference was only significant compared to the biofilm EV preparations (Supplementary Figure S3B)</w:t>
        </w:r>
      </w:ins>
      <w:r w:rsidR="004F7861">
        <w:t xml:space="preserve">. </w:t>
      </w:r>
      <w:del w:id="163" w:author="Mark Bleackley" w:date="2020-01-16T16:16:00Z">
        <w:r w:rsidR="00322069" w:rsidDel="009D699F">
          <w:delText>The</w:delText>
        </w:r>
      </w:del>
      <w:ins w:id="164" w:author="Charlotte Dawson" w:date="2020-01-11T10:57:00Z">
        <w:r w:rsidR="00831DFB">
          <w:t>Comparing the</w:t>
        </w:r>
      </w:ins>
      <w:r w:rsidR="00322069">
        <w:t xml:space="preserve"> ratio of particles per </w:t>
      </w:r>
      <w:proofErr w:type="spellStart"/>
      <w:r w:rsidR="00322069">
        <w:t>μg</w:t>
      </w:r>
      <w:proofErr w:type="spellEnd"/>
      <w:r w:rsidR="00322069">
        <w:t xml:space="preserve"> of protein for each EV sample </w:t>
      </w:r>
      <w:del w:id="165" w:author="Charlotte Dawson" w:date="2020-01-11T10:57:00Z">
        <w:r w:rsidR="00322069" w:rsidDel="00831DFB">
          <w:delText xml:space="preserve">is shown in Figure </w:delText>
        </w:r>
        <w:r w:rsidR="00AC0EEE" w:rsidDel="00831DFB">
          <w:delText>1</w:delText>
        </w:r>
        <w:r w:rsidR="00322069" w:rsidDel="00831DFB">
          <w:delText>C.</w:delText>
        </w:r>
      </w:del>
      <w:ins w:id="166" w:author="Charlotte Dawson" w:date="2020-01-11T10:57:00Z">
        <w:del w:id="167" w:author="Marilyn Anne" w:date="2020-01-17T15:16:00Z">
          <w:r w:rsidR="00831DFB" w:rsidDel="008D4C20">
            <w:delText>showed</w:delText>
          </w:r>
        </w:del>
      </w:ins>
      <w:ins w:id="168" w:author="Marilyn Anne" w:date="2020-01-17T15:16:00Z">
        <w:r w:rsidR="008D4C20">
          <w:t>revealed</w:t>
        </w:r>
      </w:ins>
      <w:ins w:id="169" w:author="Charlotte Dawson" w:date="2020-01-11T10:57:00Z">
        <w:r w:rsidR="00831DFB">
          <w:t xml:space="preserve"> that</w:t>
        </w:r>
      </w:ins>
      <w:r w:rsidR="00322069">
        <w:t xml:space="preserve"> DAY286 biofilm EVs had a significantly higher</w:t>
      </w:r>
      <w:r w:rsidR="005303EC">
        <w:t xml:space="preserve"> ratio of</w:t>
      </w:r>
      <w:r w:rsidR="00322069">
        <w:t xml:space="preserve"> particles per </w:t>
      </w:r>
      <w:proofErr w:type="spellStart"/>
      <w:r w:rsidR="00322069">
        <w:t>μg</w:t>
      </w:r>
      <w:proofErr w:type="spellEnd"/>
      <w:r w:rsidR="00322069">
        <w:t xml:space="preserve"> of protein </w:t>
      </w:r>
      <w:del w:id="170" w:author="Mark Bleackley" w:date="2020-01-16T16:17:00Z">
        <w:r w:rsidR="00322069" w:rsidDel="00B2425A">
          <w:delText xml:space="preserve">compared </w:delText>
        </w:r>
      </w:del>
      <w:ins w:id="171" w:author="Mark Bleackley" w:date="2020-01-16T16:17:00Z">
        <w:r w:rsidR="00B2425A">
          <w:t xml:space="preserve">than </w:t>
        </w:r>
      </w:ins>
      <w:del w:id="172" w:author="Mark Bleackley" w:date="2020-01-16T16:17:00Z">
        <w:r w:rsidR="00322069" w:rsidDel="00B2425A">
          <w:delText xml:space="preserve">to </w:delText>
        </w:r>
      </w:del>
      <w:r w:rsidR="00322069">
        <w:t>the other</w:t>
      </w:r>
      <w:ins w:id="173" w:author="Mark Bleackley" w:date="2020-01-16T16:16:00Z">
        <w:r w:rsidR="009D699F">
          <w:t xml:space="preserve"> </w:t>
        </w:r>
      </w:ins>
      <w:del w:id="174" w:author="Charlotte Dawson" w:date="2020-01-11T10:58:00Z">
        <w:r w:rsidR="00322069" w:rsidDel="00831DFB">
          <w:delText xml:space="preserve"> </w:delText>
        </w:r>
      </w:del>
      <w:ins w:id="175" w:author="Charlotte Dawson" w:date="2020-01-11T10:58:00Z">
        <w:r w:rsidR="00831DFB">
          <w:rPr>
            <w:i/>
            <w:iCs/>
          </w:rPr>
          <w:t xml:space="preserve">C. albicans </w:t>
        </w:r>
        <w:r w:rsidR="00831DFB">
          <w:t>EVs</w:t>
        </w:r>
      </w:ins>
      <w:del w:id="176" w:author="Charlotte Dawson" w:date="2020-01-11T10:58:00Z">
        <w:r w:rsidR="00322069" w:rsidDel="00831DFB">
          <w:delText>strains</w:delText>
        </w:r>
      </w:del>
      <w:r w:rsidR="00322069">
        <w:t>.</w:t>
      </w:r>
    </w:p>
    <w:p w14:paraId="6E92E77A" w14:textId="77777777" w:rsidR="005B20AA" w:rsidRDefault="005B20AA" w:rsidP="00B94229">
      <w:pPr>
        <w:spacing w:line="480" w:lineRule="auto"/>
      </w:pPr>
    </w:p>
    <w:p w14:paraId="03083EDE" w14:textId="77777777" w:rsidR="0012671D" w:rsidRPr="008C19BB" w:rsidRDefault="0012671D" w:rsidP="00B94229">
      <w:pPr>
        <w:spacing w:line="480" w:lineRule="auto"/>
        <w:rPr>
          <w:i/>
        </w:rPr>
      </w:pPr>
      <w:r w:rsidRPr="005303EC">
        <w:rPr>
          <w:iCs/>
        </w:rPr>
        <w:t>C. albicans</w:t>
      </w:r>
      <w:r w:rsidRPr="008C19BB">
        <w:rPr>
          <w:i/>
        </w:rPr>
        <w:t xml:space="preserve"> strains show similar numbers of differentially abundan</w:t>
      </w:r>
      <w:r w:rsidR="001E31D0">
        <w:rPr>
          <w:i/>
        </w:rPr>
        <w:t>t</w:t>
      </w:r>
      <w:r w:rsidRPr="008C19BB">
        <w:rPr>
          <w:i/>
        </w:rPr>
        <w:t xml:space="preserve"> EV proteins</w:t>
      </w:r>
    </w:p>
    <w:p w14:paraId="6E608F48" w14:textId="73FD0578" w:rsidR="00160657" w:rsidRDefault="0012671D" w:rsidP="00B94229">
      <w:pPr>
        <w:spacing w:line="480" w:lineRule="auto"/>
      </w:pPr>
      <w:proofErr w:type="spellStart"/>
      <w:r>
        <w:t>MaxQuant</w:t>
      </w:r>
      <w:proofErr w:type="spellEnd"/>
      <w:r>
        <w:t xml:space="preserve"> and the Andromeda search engine were used to</w:t>
      </w:r>
      <w:r w:rsidR="004B5003">
        <w:t xml:space="preserve"> identify proteins in EVs and </w:t>
      </w:r>
      <w:r w:rsidR="00A87DD7">
        <w:t>WCL</w:t>
      </w:r>
      <w:r w:rsidR="00552614">
        <w:t xml:space="preserve"> </w:t>
      </w:r>
      <w:r w:rsidR="004B5003">
        <w:t>for each strain</w:t>
      </w:r>
      <w:r w:rsidR="00E353B9">
        <w:t xml:space="preserve"> (Figure </w:t>
      </w:r>
      <w:r w:rsidR="00FA364F">
        <w:t>2</w:t>
      </w:r>
      <w:r w:rsidR="00E353B9">
        <w:t>A).</w:t>
      </w:r>
      <w:r w:rsidR="00F60A26">
        <w:t xml:space="preserve"> </w:t>
      </w:r>
      <w:r>
        <w:t>Raw MS/MS spectra were</w:t>
      </w:r>
      <w:r w:rsidR="00F60A26">
        <w:t xml:space="preserve"> used to query the </w:t>
      </w:r>
      <w:r w:rsidR="00F60A26">
        <w:rPr>
          <w:i/>
        </w:rPr>
        <w:t xml:space="preserve">C. albicans </w:t>
      </w:r>
      <w:r w:rsidR="00521051">
        <w:t xml:space="preserve">(SC5314) </w:t>
      </w:r>
      <w:r w:rsidR="00F60A26">
        <w:t xml:space="preserve">reference proteome in the </w:t>
      </w:r>
      <w:proofErr w:type="spellStart"/>
      <w:r w:rsidR="00F60A26">
        <w:t>UniProt</w:t>
      </w:r>
      <w:proofErr w:type="spellEnd"/>
      <w:r w:rsidR="00F60A26">
        <w:t xml:space="preserve"> database</w:t>
      </w:r>
      <w:r w:rsidR="00F60A26">
        <w:rPr>
          <w:i/>
        </w:rPr>
        <w:t xml:space="preserve">. </w:t>
      </w:r>
      <w:r w:rsidR="00701C55">
        <w:rPr>
          <w:iCs/>
        </w:rPr>
        <w:t>Initially, p</w:t>
      </w:r>
      <w:r w:rsidR="00F60A26">
        <w:t xml:space="preserve">roteins identified by less than two unique peptides were removed. </w:t>
      </w:r>
      <w:r w:rsidR="00790AA0">
        <w:t>P</w:t>
      </w:r>
      <w:r w:rsidR="00636E46">
        <w:t xml:space="preserve">roteins </w:t>
      </w:r>
      <w:r w:rsidR="00790AA0">
        <w:t xml:space="preserve">with 2 or more unique peptides </w:t>
      </w:r>
      <w:r w:rsidR="00636E46">
        <w:t>were filtered to ensure that they were</w:t>
      </w:r>
      <w:r w:rsidR="00F478E3">
        <w:t xml:space="preserve"> detected</w:t>
      </w:r>
      <w:r w:rsidR="00636E46">
        <w:t xml:space="preserve"> in at least 2/3 replicates of EV or WCL for the yeast strains and 4/5 replicates of EV or WCL for the biofilm strain. </w:t>
      </w:r>
      <w:r w:rsidR="00440407">
        <w:t>EV proteins</w:t>
      </w:r>
      <w:r w:rsidR="00636E46">
        <w:t xml:space="preserve"> </w:t>
      </w:r>
      <w:r w:rsidR="002F4F47">
        <w:t>remaining</w:t>
      </w:r>
      <w:r w:rsidR="00440407">
        <w:t xml:space="preserve"> post-filt</w:t>
      </w:r>
      <w:r w:rsidR="003A5EB4">
        <w:t>ering</w:t>
      </w:r>
      <w:r w:rsidR="00440407">
        <w:t xml:space="preserve"> ranged from 690 in DAY286 yeast EVs to 12</w:t>
      </w:r>
      <w:r w:rsidR="00FA364F">
        <w:t>02</w:t>
      </w:r>
      <w:r w:rsidR="00440407">
        <w:t xml:space="preserve"> proteins in ATCC</w:t>
      </w:r>
      <w:r w:rsidR="00E353B9">
        <w:t>90028</w:t>
      </w:r>
      <w:r w:rsidR="00440407">
        <w:t xml:space="preserve"> yeast EVs. Similarly, WCL proteins numbered from 760 for DAY286 yeast </w:t>
      </w:r>
      <w:r w:rsidR="00726DA0">
        <w:t>WCL</w:t>
      </w:r>
      <w:r w:rsidR="00803576">
        <w:t xml:space="preserve"> </w:t>
      </w:r>
      <w:r w:rsidR="00440407">
        <w:t xml:space="preserve">to </w:t>
      </w:r>
      <w:r w:rsidR="00E353B9">
        <w:t>12</w:t>
      </w:r>
      <w:r w:rsidR="00637CB3">
        <w:t>29</w:t>
      </w:r>
      <w:r w:rsidR="00E353B9">
        <w:t xml:space="preserve"> for ATCC90028. </w:t>
      </w:r>
      <w:r w:rsidR="00440407">
        <w:t xml:space="preserve">There was at least a 50% overlap between the proteins </w:t>
      </w:r>
      <w:r w:rsidR="002F4F47">
        <w:t>quantified</w:t>
      </w:r>
      <w:r w:rsidR="00440407">
        <w:t xml:space="preserve"> in EVs </w:t>
      </w:r>
      <w:r w:rsidR="00803576">
        <w:t>and those in</w:t>
      </w:r>
      <w:r w:rsidR="00440407">
        <w:t xml:space="preserve"> WCL for each strain. The biofilm samples </w:t>
      </w:r>
      <w:r w:rsidR="00803576">
        <w:t xml:space="preserve">had </w:t>
      </w:r>
      <w:r w:rsidR="00440407">
        <w:t xml:space="preserve">the highest degree of </w:t>
      </w:r>
      <w:r w:rsidR="00440407">
        <w:lastRenderedPageBreak/>
        <w:t xml:space="preserve">overlap </w:t>
      </w:r>
      <w:r w:rsidR="00803576">
        <w:t xml:space="preserve">at </w:t>
      </w:r>
      <w:r w:rsidR="00440407">
        <w:t>77.1% whilst for ATCC10231 5</w:t>
      </w:r>
      <w:r w:rsidR="005E5A3A">
        <w:t>4</w:t>
      </w:r>
      <w:r w:rsidR="00440407">
        <w:t>.</w:t>
      </w:r>
      <w:r w:rsidR="005E5A3A">
        <w:t>8</w:t>
      </w:r>
      <w:r w:rsidR="00440407">
        <w:t>% of proteins were common</w:t>
      </w:r>
      <w:r w:rsidR="005E5A3A">
        <w:t xml:space="preserve"> </w:t>
      </w:r>
      <w:r w:rsidR="00726DA0">
        <w:t>to EVs and WCL</w:t>
      </w:r>
      <w:r w:rsidR="00F60A26">
        <w:t xml:space="preserve"> (Figure </w:t>
      </w:r>
      <w:r w:rsidR="00C43901">
        <w:t>2</w:t>
      </w:r>
      <w:r w:rsidR="00F60A26">
        <w:t>A)</w:t>
      </w:r>
      <w:r w:rsidR="00440407">
        <w:t xml:space="preserve">. For all strains, the number of proteins </w:t>
      </w:r>
      <w:r w:rsidR="002F4F47">
        <w:t>exclusive to</w:t>
      </w:r>
      <w:r w:rsidR="00440407">
        <w:t xml:space="preserve"> EVs was less than</w:t>
      </w:r>
      <w:r w:rsidR="00803576">
        <w:t xml:space="preserve"> WCL </w:t>
      </w:r>
      <w:r w:rsidR="00440407">
        <w:t>exclusive</w:t>
      </w:r>
      <w:r w:rsidR="00803576">
        <w:t xml:space="preserve"> proteins</w:t>
      </w:r>
      <w:r w:rsidR="00440407">
        <w:t>.</w:t>
      </w:r>
      <w:r w:rsidR="00160657">
        <w:t xml:space="preserve"> </w:t>
      </w:r>
      <w:commentRangeStart w:id="177"/>
      <w:ins w:id="178" w:author="Charlotte Dawson" w:date="2020-01-11T17:29:00Z">
        <w:r w:rsidR="00D741F0">
          <w:t>Of</w:t>
        </w:r>
      </w:ins>
      <w:commentRangeEnd w:id="177"/>
      <w:ins w:id="179" w:author="Charlotte Dawson" w:date="2020-01-11T17:30:00Z">
        <w:r w:rsidR="00D741F0">
          <w:rPr>
            <w:rStyle w:val="CommentReference"/>
          </w:rPr>
          <w:commentReference w:id="177"/>
        </w:r>
      </w:ins>
      <w:ins w:id="180" w:author="Charlotte Dawson" w:date="2020-01-11T17:29:00Z">
        <w:r w:rsidR="00D741F0">
          <w:t xml:space="preserve"> the proteins quantified i</w:t>
        </w:r>
      </w:ins>
      <w:ins w:id="181" w:author="Charlotte Dawson" w:date="2020-01-11T17:28:00Z">
        <w:r w:rsidR="00D741F0">
          <w:t xml:space="preserve">n EVs from DAY286 biofilms </w:t>
        </w:r>
      </w:ins>
      <w:ins w:id="182" w:author="Charlotte Dawson" w:date="2020-01-11T17:31:00Z">
        <w:r w:rsidR="00D741F0">
          <w:t>or</w:t>
        </w:r>
      </w:ins>
      <w:ins w:id="183" w:author="Charlotte Dawson" w:date="2020-01-11T17:28:00Z">
        <w:r w:rsidR="00D741F0">
          <w:t xml:space="preserve"> yeast cells</w:t>
        </w:r>
      </w:ins>
      <w:ins w:id="184" w:author="Charlotte Dawson" w:date="2020-01-11T17:29:00Z">
        <w:r w:rsidR="00D741F0">
          <w:t xml:space="preserve">, </w:t>
        </w:r>
      </w:ins>
      <w:ins w:id="185" w:author="Charlotte Dawson" w:date="2020-01-11T17:28:00Z">
        <w:r w:rsidR="00D741F0">
          <w:t>44%</w:t>
        </w:r>
      </w:ins>
      <w:ins w:id="186" w:author="Charlotte Dawson" w:date="2020-01-11T17:29:00Z">
        <w:r w:rsidR="00D741F0">
          <w:t xml:space="preserve"> were common</w:t>
        </w:r>
      </w:ins>
      <w:ins w:id="187" w:author="Charlotte Dawson" w:date="2020-01-11T17:30:00Z">
        <w:r w:rsidR="00D741F0">
          <w:t xml:space="preserve"> (Supplementary Figure S4A).</w:t>
        </w:r>
      </w:ins>
    </w:p>
    <w:p w14:paraId="4F9528B0" w14:textId="7EED53BF" w:rsidR="00D741F0" w:rsidRPr="00E353B9" w:rsidRDefault="0012671D" w:rsidP="00B94229">
      <w:pPr>
        <w:spacing w:line="480" w:lineRule="auto"/>
      </w:pPr>
      <w:r>
        <w:t>D</w:t>
      </w:r>
      <w:r w:rsidR="00E353B9">
        <w:t xml:space="preserve">ifferential </w:t>
      </w:r>
      <w:r w:rsidR="005B3C29">
        <w:t>abundance a</w:t>
      </w:r>
      <w:r w:rsidR="00E353B9">
        <w:t>nalysis was performed on the common EV and WCL proteins from each strain</w:t>
      </w:r>
      <w:r>
        <w:t xml:space="preserve"> to identify enriched proteins</w:t>
      </w:r>
      <w:r w:rsidR="00636E46">
        <w:t xml:space="preserve"> (Figure </w:t>
      </w:r>
      <w:r w:rsidR="00CB04E7">
        <w:t>2</w:t>
      </w:r>
      <w:r w:rsidR="00636E46">
        <w:t>B)</w:t>
      </w:r>
      <w:r w:rsidR="00E353B9">
        <w:t>.</w:t>
      </w:r>
      <w:r>
        <w:t xml:space="preserve"> The full results including log</w:t>
      </w:r>
      <w:r>
        <w:rPr>
          <w:vertAlign w:val="subscript"/>
        </w:rPr>
        <w:t>2</w:t>
      </w:r>
      <w:r w:rsidR="00D25469">
        <w:t>(F</w:t>
      </w:r>
      <w:r>
        <w:t>C</w:t>
      </w:r>
      <w:r w:rsidR="00D25469">
        <w:t>)</w:t>
      </w:r>
      <w:r>
        <w:t xml:space="preserve"> values and p-values are available in </w:t>
      </w:r>
      <w:r w:rsidR="004077DE">
        <w:t>S</w:t>
      </w:r>
      <w:r>
        <w:t>upplementa</w:t>
      </w:r>
      <w:r w:rsidR="004D2FB8">
        <w:t>ry</w:t>
      </w:r>
      <w:r>
        <w:t xml:space="preserve"> </w:t>
      </w:r>
      <w:r w:rsidR="004D2FB8">
        <w:t>Data</w:t>
      </w:r>
      <w:r>
        <w:t xml:space="preserve"> S2.</w:t>
      </w:r>
      <w:r w:rsidR="00E353B9">
        <w:t xml:space="preserve"> </w:t>
      </w:r>
      <w:r w:rsidR="00BD392E">
        <w:t>Following imputation of missing values</w:t>
      </w:r>
      <w:r w:rsidR="00E353B9">
        <w:t>, the</w:t>
      </w:r>
      <w:r w:rsidR="00BD392E">
        <w:t xml:space="preserve"> mean</w:t>
      </w:r>
      <w:r w:rsidR="00E353B9">
        <w:t xml:space="preserve"> normalised log</w:t>
      </w:r>
      <w:r w:rsidR="00E353B9">
        <w:rPr>
          <w:vertAlign w:val="subscript"/>
        </w:rPr>
        <w:t>2</w:t>
      </w:r>
      <w:r w:rsidR="00E353B9">
        <w:t xml:space="preserve"> LFQ intensities for each </w:t>
      </w:r>
      <w:r w:rsidR="00BD392E">
        <w:t>protein were compared using</w:t>
      </w:r>
      <w:r w:rsidR="003F7F1D">
        <w:t xml:space="preserve"> the empirical Bayes method implemented in </w:t>
      </w:r>
      <w:proofErr w:type="spellStart"/>
      <w:r w:rsidR="003F7F1D" w:rsidRPr="00244AF8">
        <w:rPr>
          <w:i/>
        </w:rPr>
        <w:t>limma</w:t>
      </w:r>
      <w:proofErr w:type="spellEnd"/>
      <w:r w:rsidR="003F7F1D" w:rsidRPr="00244AF8">
        <w:rPr>
          <w:i/>
        </w:rPr>
        <w:t xml:space="preserve"> </w:t>
      </w:r>
      <w:r w:rsidR="003F7F1D">
        <w:fldChar w:fldCharType="begin"/>
      </w:r>
      <w:r w:rsidR="00996F3E">
        <w:instrText xml:space="preserve"> ADDIN ZOTERO_ITEM CSL_CITATION {"citationID":"jhAMPoFz","properties":{"formattedCitation":"[52, 54]","plainCitation":"[52, 54]","noteIndex":0},"citationItems":[{"id":11,"uris":["http://zotero.org/users/5329443/items/5PKY4ZSS"],"uri":["http://zotero.org/users/5329443/items/5PKY4ZSS"],"itemData":{"id":11,"type":"article-journal","abstract":"Abstract.  limma is an R/Bioconductor software package that provides an integrated solution for analysing data from gene expression experiments. It contains ric","container-title":"Nucleic Acids Research","DOI":"10.1093/nar/gkv007","ISSN":"0305-1048","issue":"7","journalAbbreviation":"Nucleic Acids Res.","language":"en","page":"e47-e47","source":"academic.oup.com","title":"limma powers differential expression analyses for RNA-sequencing and microarray studies","volume":"43","author":[{"family":"Ritchie","given":"Matthew E."},{"family":"Phipson","given":"Belinda"},{"family":"Wu","given":"Di"},{"family":"Hu","given":"Yifang"},{"family":"Law","given":"Charity W."},{"family":"Shi","given":"Wei"},{"family":"Smyth","given":"Gordon K."}],"issued":{"date-parts":[["2015",4,20]]}}},{"id":213,"uris":["http://zotero.org/users/5329443/items/QIGDW3QF"],"uri":["http://zotero.org/users/5329443/items/QIGDW3QF"],"itemData":{"id":213,"type":"article-journal","abstract":"One of the most common analysis tasks in genomic research is to identify genes that are differentially expressed (DE) between experimental conditions. Empirical Bayes (EB) statistical tests using moderated genewise variances have been very effective for this purpose, especially when the number of biological replicate samples is small. The EB procedures can, however, be heavily influenced by a small number of genes with very large or very small variances. This article improves the differential expression tests by robustifying the hyperparameter estimation procedure. The robust procedure has the effect of decreasing the informativeness of the prior distribution for outlier genes while increasing its informativeness for other genes. This effect has the double benefit of reducing the chance that hypervariable genes will be spuriously identified as DE while increasing statistical power for the main body of genes. The robust EB algorithm is fast and numerically stable. The procedure allows exact small-sample null distributions for the test statistics and reduces exactly to the original EB procedure when no outlier genes are present. Simulations show that the robustified tests have similar performance to the original tests in the absence of outlier genes but have greater power and robustness when outliers are present. The article includes case studies for which the robust method correctly identifies and downweights genes associated with hidden covariates and detects more genes likely to be scientifically relevant to the experimental conditions. The new procedure is implemented in the limma software package freely available from the Bioconductor repository.","container-title":"The Annals of Applied Statistics","DOI":"10.1214/16-AOAS920","ISSN":"1932-6157, 1941-7330","issue":"2","journalAbbreviation":"Ann. Appl. Stat.","language":"EN","note":"MR: MR3528367\nZbl: 06625676","page":"946-963","source":"Project Euclid","title":"Robust hyperparameter estimation protects against hypervariable genes and improves power to detect differential expression","volume":"10","author":[{"family":"Phipson","given":"Belinda"},{"family":"Lee","given":"Stanley"},{"family":"Majewski","given":"Ian J."},{"family":"Alexander","given":"Warren S."},{"family":"Smyth","given":"Gordon K."}],"issued":{"date-parts":[["2016",6]]}}}],"schema":"https://github.com/citation-style-language/schema/raw/master/csl-citation.json"} </w:instrText>
      </w:r>
      <w:r w:rsidR="003F7F1D">
        <w:fldChar w:fldCharType="separate"/>
      </w:r>
      <w:r w:rsidR="00996F3E" w:rsidRPr="00996F3E">
        <w:rPr>
          <w:rFonts w:ascii="Calibri" w:hAnsi="Calibri" w:cs="Calibri"/>
        </w:rPr>
        <w:t>[52, 54]</w:t>
      </w:r>
      <w:r w:rsidR="003F7F1D">
        <w:fldChar w:fldCharType="end"/>
      </w:r>
      <w:r w:rsidR="00160657">
        <w:t xml:space="preserve">. The resulting t-statistics were adjusted using the </w:t>
      </w:r>
      <w:proofErr w:type="spellStart"/>
      <w:r w:rsidR="00160657">
        <w:t>Benjamini</w:t>
      </w:r>
      <w:proofErr w:type="spellEnd"/>
      <w:r w:rsidR="00160657">
        <w:t xml:space="preserve">-Hochberg method </w:t>
      </w:r>
      <w:r w:rsidR="004D5CF1">
        <w:fldChar w:fldCharType="begin"/>
      </w:r>
      <w:r w:rsidR="00996F3E">
        <w:instrText xml:space="preserve"> ADDIN ZOTERO_ITEM CSL_CITATION {"citationID":"9koHhnid","properties":{"formattedCitation":"[55]","plainCitation":"[55]","noteIndex":0},"citationItems":[{"id":82,"uris":["http://zotero.org/users/5329443/items/L2WHW6JN"],"uri":["http://zotero.org/users/5329443/items/L2WHW6JN"],"itemData":{"id":82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(Methodological)","ISSN":"0035-9246","issue":"1","journalAbbreviation":"J. R. Stat. Soc. Ser. B. Methodol.","page":"289-300","source":"JSTOR","title":"Controlling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4D5CF1">
        <w:fldChar w:fldCharType="separate"/>
      </w:r>
      <w:r w:rsidR="00996F3E" w:rsidRPr="00996F3E">
        <w:rPr>
          <w:rFonts w:ascii="Calibri" w:hAnsi="Calibri" w:cs="Calibri"/>
        </w:rPr>
        <w:t>[55]</w:t>
      </w:r>
      <w:r w:rsidR="004D5CF1">
        <w:fldChar w:fldCharType="end"/>
      </w:r>
      <w:r>
        <w:t xml:space="preserve"> and</w:t>
      </w:r>
      <w:r w:rsidR="00160657">
        <w:t xml:space="preserve"> an adjusted p-value cut</w:t>
      </w:r>
      <w:r w:rsidR="00244C83">
        <w:t>-</w:t>
      </w:r>
      <w:r w:rsidR="00160657">
        <w:t>off of 0.01</w:t>
      </w:r>
      <w:r w:rsidR="00244C83">
        <w:t>, along with a log</w:t>
      </w:r>
      <w:r w:rsidR="00244C83" w:rsidRPr="00244C83">
        <w:rPr>
          <w:vertAlign w:val="subscript"/>
        </w:rPr>
        <w:t>2</w:t>
      </w:r>
      <w:r w:rsidR="00244C83">
        <w:t>(FC) cut-off of 1,</w:t>
      </w:r>
      <w:r w:rsidR="00160657">
        <w:t xml:space="preserve"> was used to identify significantly enriched </w:t>
      </w:r>
      <w:r w:rsidR="00CD5B5D">
        <w:t xml:space="preserve">EV and WCL </w:t>
      </w:r>
      <w:r w:rsidR="00160657">
        <w:t>proteins for each strain</w:t>
      </w:r>
      <w:r w:rsidR="00ED71B8">
        <w:t xml:space="preserve"> (Figure </w:t>
      </w:r>
      <w:r w:rsidR="00B0022D">
        <w:t>2</w:t>
      </w:r>
      <w:r w:rsidR="00ED71B8">
        <w:t>B)</w:t>
      </w:r>
      <w:r w:rsidR="00160657">
        <w:t xml:space="preserve">. </w:t>
      </w:r>
      <w:r w:rsidR="00FF2468">
        <w:t>A</w:t>
      </w:r>
      <w:r w:rsidR="00821230">
        <w:t xml:space="preserve"> similar number of proteins</w:t>
      </w:r>
      <w:r w:rsidR="00FF2468">
        <w:t xml:space="preserve"> were</w:t>
      </w:r>
      <w:r w:rsidR="00016EF2">
        <w:t xml:space="preserve"> significantly</w:t>
      </w:r>
      <w:r w:rsidR="00821230">
        <w:t xml:space="preserve"> enriched in EVs compared to WCL across all datasets</w:t>
      </w:r>
      <w:r w:rsidR="00F268ED">
        <w:t>. The number</w:t>
      </w:r>
      <w:r w:rsidR="00552614">
        <w:t xml:space="preserve"> of</w:t>
      </w:r>
      <w:r w:rsidR="00F268ED">
        <w:t xml:space="preserve"> EV enriched proteins ranged from </w:t>
      </w:r>
      <w:r w:rsidR="0026784D">
        <w:t>101</w:t>
      </w:r>
      <w:r w:rsidR="00016EF2">
        <w:t xml:space="preserve"> to </w:t>
      </w:r>
      <w:r w:rsidR="0026784D">
        <w:t>121</w:t>
      </w:r>
      <w:r w:rsidR="00F268ED">
        <w:t xml:space="preserve"> whereas the number of WCL enriched proteins ranged from </w:t>
      </w:r>
      <w:r w:rsidR="0026784D">
        <w:t>100</w:t>
      </w:r>
      <w:r w:rsidR="00016EF2">
        <w:t xml:space="preserve"> to </w:t>
      </w:r>
      <w:r w:rsidR="0026784D">
        <w:t>176</w:t>
      </w:r>
      <w:r w:rsidR="00FF2468">
        <w:t>.</w:t>
      </w:r>
      <w:ins w:id="188" w:author="Charlotte Dawson" w:date="2020-01-11T17:35:00Z">
        <w:r w:rsidR="00D741F0">
          <w:t xml:space="preserve"> </w:t>
        </w:r>
      </w:ins>
      <w:commentRangeStart w:id="189"/>
      <w:ins w:id="190" w:author="Charlotte Dawson" w:date="2020-01-11T17:33:00Z">
        <w:r w:rsidR="00D741F0">
          <w:t>The</w:t>
        </w:r>
      </w:ins>
      <w:commentRangeEnd w:id="189"/>
      <w:ins w:id="191" w:author="Charlotte Dawson" w:date="2020-01-11T17:35:00Z">
        <w:r w:rsidR="00D741F0">
          <w:rPr>
            <w:rStyle w:val="CommentReference"/>
          </w:rPr>
          <w:commentReference w:id="189"/>
        </w:r>
      </w:ins>
      <w:ins w:id="192" w:author="Charlotte Dawson" w:date="2020-01-11T17:33:00Z">
        <w:r w:rsidR="00D741F0">
          <w:t xml:space="preserve"> differential abundance analysis was repeated to compare the enrichment of p</w:t>
        </w:r>
      </w:ins>
      <w:ins w:id="193" w:author="Charlotte Dawson" w:date="2020-01-11T17:34:00Z">
        <w:r w:rsidR="00D741F0">
          <w:t>roteins common to DAY286 yeast and biofilm EVs</w:t>
        </w:r>
      </w:ins>
      <w:ins w:id="194" w:author="Charlotte Dawson" w:date="2020-01-11T17:35:00Z">
        <w:r w:rsidR="00D741F0">
          <w:t xml:space="preserve"> (Supplementary Figure S4B</w:t>
        </w:r>
      </w:ins>
      <w:ins w:id="195" w:author="Charlotte Dawson" w:date="2020-01-11T17:46:00Z">
        <w:r w:rsidR="00190F93">
          <w:t>, Supplementary Data S6</w:t>
        </w:r>
      </w:ins>
      <w:ins w:id="196" w:author="Charlotte Dawson" w:date="2020-01-11T17:35:00Z">
        <w:r w:rsidR="00D741F0">
          <w:t>)</w:t>
        </w:r>
      </w:ins>
      <w:ins w:id="197" w:author="Charlotte Dawson" w:date="2020-01-11T17:34:00Z">
        <w:r w:rsidR="00D741F0">
          <w:t xml:space="preserve">. </w:t>
        </w:r>
      </w:ins>
      <w:ins w:id="198" w:author="Charlotte Dawson" w:date="2020-01-11T17:36:00Z">
        <w:r w:rsidR="00D741F0">
          <w:t>From the 433</w:t>
        </w:r>
      </w:ins>
      <w:ins w:id="199" w:author="Charlotte Dawson" w:date="2020-01-11T17:37:00Z">
        <w:r w:rsidR="00190F93">
          <w:t xml:space="preserve"> shared</w:t>
        </w:r>
      </w:ins>
      <w:ins w:id="200" w:author="Charlotte Dawson" w:date="2020-01-11T17:36:00Z">
        <w:r w:rsidR="00D741F0">
          <w:t xml:space="preserve"> proteins, 129 were significantly enriched in biofilm EVs versus </w:t>
        </w:r>
      </w:ins>
      <w:ins w:id="201" w:author="Charlotte Dawson" w:date="2020-01-11T17:37:00Z">
        <w:r w:rsidR="00D741F0">
          <w:t>136 proteins which were significantly more abundant</w:t>
        </w:r>
        <w:r w:rsidR="00190F93">
          <w:t xml:space="preserve"> in DAY286 yeast EVs.</w:t>
        </w:r>
      </w:ins>
    </w:p>
    <w:p w14:paraId="6143F59D" w14:textId="3F141EBD" w:rsidR="000C08FA" w:rsidRDefault="000C08FA" w:rsidP="00B94229">
      <w:pPr>
        <w:spacing w:line="480" w:lineRule="auto"/>
        <w:rPr>
          <w:i/>
        </w:rPr>
      </w:pPr>
    </w:p>
    <w:p w14:paraId="07327C54" w14:textId="77777777" w:rsidR="008C19BB" w:rsidRPr="008C19BB" w:rsidRDefault="008C19BB" w:rsidP="00B94229">
      <w:pPr>
        <w:spacing w:line="480" w:lineRule="auto"/>
        <w:rPr>
          <w:i/>
        </w:rPr>
      </w:pPr>
      <w:r>
        <w:rPr>
          <w:i/>
        </w:rPr>
        <w:t xml:space="preserve">Cell wall </w:t>
      </w:r>
      <w:r w:rsidR="000D5FC1">
        <w:rPr>
          <w:i/>
        </w:rPr>
        <w:t>and pathogenesis proteins are overrepresented in</w:t>
      </w:r>
      <w:r w:rsidR="00F7338F">
        <w:rPr>
          <w:i/>
        </w:rPr>
        <w:t xml:space="preserve"> E</w:t>
      </w:r>
      <w:r>
        <w:rPr>
          <w:i/>
        </w:rPr>
        <w:t>Vs</w:t>
      </w:r>
    </w:p>
    <w:p w14:paraId="36D85265" w14:textId="08D47A4C" w:rsidR="0071341D" w:rsidDel="00A81575" w:rsidRDefault="00571209" w:rsidP="00B94229">
      <w:pPr>
        <w:spacing w:line="480" w:lineRule="auto"/>
        <w:rPr>
          <w:del w:id="202" w:author="Charlotte Dawson" w:date="2020-01-11T18:07:00Z"/>
        </w:rPr>
      </w:pPr>
      <w:r>
        <w:t>W</w:t>
      </w:r>
      <w:r w:rsidR="007E7F25">
        <w:t xml:space="preserve">e performed functional enrichment analyses on proteins significantly enriched or exclusive to </w:t>
      </w:r>
      <w:r>
        <w:rPr>
          <w:i/>
        </w:rPr>
        <w:t xml:space="preserve">C. albicans </w:t>
      </w:r>
      <w:r w:rsidR="007E7F25">
        <w:t>EVs</w:t>
      </w:r>
      <w:r w:rsidR="00263D21">
        <w:t xml:space="preserve"> from each </w:t>
      </w:r>
      <w:r w:rsidR="004E0607">
        <w:t>strain</w:t>
      </w:r>
      <w:r w:rsidR="007E7F25">
        <w:t xml:space="preserve"> </w:t>
      </w:r>
      <w:r>
        <w:t xml:space="preserve">(Figure </w:t>
      </w:r>
      <w:r w:rsidR="000F707A">
        <w:t>2</w:t>
      </w:r>
      <w:r>
        <w:t xml:space="preserve">A, </w:t>
      </w:r>
      <w:r w:rsidR="000F707A">
        <w:t>2</w:t>
      </w:r>
      <w:r>
        <w:t xml:space="preserve">B) to explore </w:t>
      </w:r>
      <w:r w:rsidR="008149B4">
        <w:t xml:space="preserve">whether there were </w:t>
      </w:r>
      <w:r>
        <w:t>common biological roles</w:t>
      </w:r>
      <w:r w:rsidR="00B65002">
        <w:t xml:space="preserve"> for </w:t>
      </w:r>
      <w:r w:rsidR="008149B4">
        <w:t xml:space="preserve">the </w:t>
      </w:r>
      <w:r w:rsidR="00B65002">
        <w:t>cargo</w:t>
      </w:r>
      <w:r w:rsidR="004E0607">
        <w:t>,</w:t>
      </w:r>
      <w:r>
        <w:t xml:space="preserve"> </w:t>
      </w:r>
      <w:r w:rsidR="00B65002">
        <w:t xml:space="preserve">and </w:t>
      </w:r>
      <w:r w:rsidR="008149B4">
        <w:t xml:space="preserve">to </w:t>
      </w:r>
      <w:r w:rsidR="00B65002">
        <w:t xml:space="preserve">provide insight on potential functions of </w:t>
      </w:r>
      <w:r w:rsidR="00B65002">
        <w:rPr>
          <w:i/>
        </w:rPr>
        <w:t xml:space="preserve">C. albicans </w:t>
      </w:r>
      <w:r w:rsidR="00B65002">
        <w:t>EVs</w:t>
      </w:r>
      <w:r w:rsidR="004E0607">
        <w:t xml:space="preserve"> </w:t>
      </w:r>
      <w:r w:rsidR="007E7F25">
        <w:t xml:space="preserve">(Figure </w:t>
      </w:r>
      <w:r w:rsidR="000F707A">
        <w:t>3</w:t>
      </w:r>
      <w:r w:rsidR="009C627E">
        <w:t>)</w:t>
      </w:r>
      <w:r w:rsidR="007E7F25">
        <w:t>.</w:t>
      </w:r>
      <w:r>
        <w:t xml:space="preserve"> </w:t>
      </w:r>
      <w:r w:rsidR="00E31930">
        <w:t xml:space="preserve">This was implemented using the online resource FungiFun2 which is a web-tool specific for analysis of fungal genes and proteins </w:t>
      </w:r>
      <w:r w:rsidR="004D5CF1">
        <w:fldChar w:fldCharType="begin"/>
      </w:r>
      <w:r w:rsidR="00996F3E">
        <w:instrText xml:space="preserve"> ADDIN ZOTERO_ITEM CSL_CITATION {"citationID":"MzJ0IxRA","properties":{"formattedCitation":"[56]","plainCitation":"[56]","noteIndex":0},"citationItems":[{"id":157,"uris":["http://zotero.org/users/5329443/items/UHCGN5CG"],"uri":["http://zotero.org/users/5329443/items/UHCGN5CG"],"itemData":{"id":157,"type":"article-journal","abstract":"Abstract.  Summary : Systematically extracting biological meaning from omics data is a major challenge in systems biology. Enrichment analysis is often used to","container-title":"Bioinformatics","DOI":"10.1093/bioinformatics/btu627","ISSN":"1367-4803","issue":"3","journalAbbreviation":"Bioinformatics","language":"en","page":"445-446","source":"academic.oup.com","title":"FungiFun2: a comprehensive online resource for systematic analysis of gene lists from fungal species","title-short":"FungiFun2","volume":"31","author":[{"family":"Priebe","given":"Steffen"},{"family":"Kreisel","given":"Christian"},{"family":"Horn","given":"Fabian"},{"family":"Guthke","given":"Reinhard"},{"family":"Linde","given":"Jörg"}],"issued":{"date-parts":[["2015",2,1]]}}}],"schema":"https://github.com/citation-style-language/schema/raw/master/csl-citation.json"} </w:instrText>
      </w:r>
      <w:r w:rsidR="004D5CF1">
        <w:fldChar w:fldCharType="separate"/>
      </w:r>
      <w:r w:rsidR="00996F3E" w:rsidRPr="00996F3E">
        <w:rPr>
          <w:rFonts w:ascii="Calibri" w:hAnsi="Calibri" w:cs="Calibri"/>
        </w:rPr>
        <w:t>[56]</w:t>
      </w:r>
      <w:r w:rsidR="004D5CF1">
        <w:fldChar w:fldCharType="end"/>
      </w:r>
      <w:r w:rsidR="00E31930">
        <w:t>. I</w:t>
      </w:r>
      <w:r>
        <w:t xml:space="preserve">n agreement with </w:t>
      </w:r>
      <w:r w:rsidR="00CE2F39">
        <w:t>previous reports</w:t>
      </w:r>
      <w:r w:rsidR="008071F5">
        <w:t xml:space="preserve"> </w:t>
      </w:r>
      <w:r w:rsidR="00713CB0">
        <w:fldChar w:fldCharType="begin"/>
      </w:r>
      <w:r w:rsidR="00996F3E">
        <w:instrText xml:space="preserve"> ADDIN ZOTERO_ITEM CSL_CITATION {"citationID":"m7uHZi43","properties":{"formattedCitation":"[24, 31]","plainCitation":"[24, 31]","noteIndex":0},"citationItems":[{"id":329,"uris":["http://zotero.org/users/5329443/items/RKFUTVVN"],"uri":["http://zotero.org/users/5329443/items/RKFUTVVN"],"itemData":{"id":329,"type":"article-journal","abstract":"The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schema":"https://github.com/citation-style-language/schema/raw/master/csl-citation.json"} </w:instrText>
      </w:r>
      <w:r w:rsidR="00713CB0">
        <w:fldChar w:fldCharType="separate"/>
      </w:r>
      <w:r w:rsidR="00996F3E" w:rsidRPr="00996F3E">
        <w:rPr>
          <w:rFonts w:ascii="Calibri" w:hAnsi="Calibri" w:cs="Calibri"/>
        </w:rPr>
        <w:t>[24, 31]</w:t>
      </w:r>
      <w:r w:rsidR="00713CB0">
        <w:fldChar w:fldCharType="end"/>
      </w:r>
      <w:r>
        <w:t xml:space="preserve">, </w:t>
      </w:r>
      <w:r w:rsidR="00E31930">
        <w:t>fungal-type</w:t>
      </w:r>
      <w:ins w:id="203" w:author="Charlotte Dawson" w:date="2020-01-11T21:29:00Z">
        <w:r w:rsidR="0088193A">
          <w:t xml:space="preserve"> or yeast-type</w:t>
        </w:r>
      </w:ins>
      <w:r w:rsidR="00E31930">
        <w:t xml:space="preserve"> cell wall organisation w</w:t>
      </w:r>
      <w:ins w:id="204" w:author="Charlotte Dawson" w:date="2020-01-11T21:30:00Z">
        <w:r w:rsidR="0088193A">
          <w:t>ere</w:t>
        </w:r>
      </w:ins>
      <w:del w:id="205" w:author="Charlotte Dawson" w:date="2020-01-11T21:30:00Z">
        <w:r w:rsidR="00E31930" w:rsidDel="0088193A">
          <w:delText>as a</w:delText>
        </w:r>
      </w:del>
      <w:r w:rsidR="00E31930">
        <w:t xml:space="preserve"> significantly enriched biological process</w:t>
      </w:r>
      <w:ins w:id="206" w:author="Charlotte Dawson" w:date="2020-01-11T21:30:00Z">
        <w:r w:rsidR="0088193A">
          <w:t>es</w:t>
        </w:r>
      </w:ins>
      <w:r w:rsidR="00E31930">
        <w:t xml:space="preserve"> </w:t>
      </w:r>
      <w:r w:rsidR="008149B4">
        <w:t>that w</w:t>
      </w:r>
      <w:ins w:id="207" w:author="Charlotte Dawson" w:date="2020-01-11T21:30:00Z">
        <w:r w:rsidR="0088193A">
          <w:t>ere</w:t>
        </w:r>
      </w:ins>
      <w:del w:id="208" w:author="Charlotte Dawson" w:date="2020-01-11T21:30:00Z">
        <w:r w:rsidR="008149B4" w:rsidDel="0088193A">
          <w:delText>as</w:delText>
        </w:r>
      </w:del>
      <w:r w:rsidR="008149B4">
        <w:t xml:space="preserve"> </w:t>
      </w:r>
      <w:r w:rsidR="00E31930">
        <w:t xml:space="preserve">identified for all </w:t>
      </w:r>
      <w:r w:rsidR="00E31930">
        <w:lastRenderedPageBreak/>
        <w:t>four types of EVs. Furthermore</w:t>
      </w:r>
      <w:r w:rsidR="0071341D">
        <w:t xml:space="preserve">, </w:t>
      </w:r>
      <w:r w:rsidR="0071341D">
        <w:rPr>
          <w:i/>
        </w:rPr>
        <w:t>C. albicans</w:t>
      </w:r>
      <w:r w:rsidR="0071341D">
        <w:t xml:space="preserve"> EV</w:t>
      </w:r>
      <w:r w:rsidR="00E31930">
        <w:t xml:space="preserve"> proteins </w:t>
      </w:r>
      <w:r w:rsidR="00263D21">
        <w:t>from all isolations were commonly</w:t>
      </w:r>
      <w:r w:rsidR="00E31930">
        <w:t xml:space="preserve"> </w:t>
      </w:r>
      <w:r w:rsidR="007705D2">
        <w:t xml:space="preserve">associated with </w:t>
      </w:r>
      <w:r w:rsidR="00E31930">
        <w:t xml:space="preserve">the </w:t>
      </w:r>
      <w:r w:rsidR="00E31930">
        <w:rPr>
          <w:i/>
        </w:rPr>
        <w:t>C. albicans</w:t>
      </w:r>
      <w:r w:rsidR="00E31930">
        <w:t xml:space="preserve"> cell wall</w:t>
      </w:r>
      <w:r w:rsidR="00B65002">
        <w:t xml:space="preserve">, </w:t>
      </w:r>
      <w:r w:rsidR="007705D2">
        <w:t xml:space="preserve">the </w:t>
      </w:r>
      <w:r w:rsidR="00B65002">
        <w:t>plasma membrane</w:t>
      </w:r>
      <w:r w:rsidR="007705D2">
        <w:t>,</w:t>
      </w:r>
      <w:r w:rsidR="00B65002">
        <w:t xml:space="preserve"> or generally to the</w:t>
      </w:r>
      <w:r w:rsidR="00713CB0">
        <w:t xml:space="preserve"> </w:t>
      </w:r>
      <w:r w:rsidR="00E31930">
        <w:t xml:space="preserve">cell surface. </w:t>
      </w:r>
      <w:moveFromRangeStart w:id="209" w:author="Charlotte Dawson" w:date="2020-01-11T17:42:00Z" w:name="move29656966"/>
      <w:moveFrom w:id="210" w:author="Charlotte Dawson" w:date="2020-01-11T17:42:00Z">
        <w:r w:rsidR="00713CB0" w:rsidDel="00190F93">
          <w:t xml:space="preserve">All </w:t>
        </w:r>
        <w:r w:rsidR="00B65002" w:rsidDel="00190F93">
          <w:t>EV data</w:t>
        </w:r>
        <w:r w:rsidR="008071F5" w:rsidDel="00190F93">
          <w:t xml:space="preserve"> </w:t>
        </w:r>
        <w:r w:rsidR="00B65002" w:rsidDel="00190F93">
          <w:t xml:space="preserve">sets </w:t>
        </w:r>
        <w:r w:rsidR="008149B4" w:rsidDel="00190F93">
          <w:t>were</w:t>
        </w:r>
        <w:r w:rsidR="00B65002" w:rsidDel="00190F93">
          <w:t xml:space="preserve"> </w:t>
        </w:r>
        <w:r w:rsidR="008149B4" w:rsidDel="00190F93">
          <w:t xml:space="preserve">enriched with </w:t>
        </w:r>
        <w:r w:rsidR="00593EE7" w:rsidDel="00190F93">
          <w:t>proteins with</w:t>
        </w:r>
        <w:r w:rsidR="00B65002" w:rsidDel="00190F93">
          <w:t xml:space="preserve"> 1,3 beta</w:t>
        </w:r>
        <w:r w:rsidR="001346F8" w:rsidDel="00190F93">
          <w:t>-glucanosyltransferase activity</w:t>
        </w:r>
        <w:r w:rsidR="008149B4" w:rsidDel="00190F93">
          <w:t xml:space="preserve">. </w:t>
        </w:r>
        <w:r w:rsidR="009904B1" w:rsidDel="00190F93">
          <w:t>However,</w:t>
        </w:r>
        <w:r w:rsidR="00713CB0" w:rsidDel="00190F93">
          <w:t xml:space="preserve"> the</w:t>
        </w:r>
        <w:r w:rsidR="001346F8" w:rsidDel="00190F93">
          <w:t xml:space="preserve"> biofilm EV</w:t>
        </w:r>
        <w:r w:rsidR="009904B1" w:rsidDel="00190F93">
          <w:t>s</w:t>
        </w:r>
        <w:r w:rsidR="00713CB0" w:rsidDel="00190F93">
          <w:t xml:space="preserve"> </w:t>
        </w:r>
        <w:r w:rsidR="008149B4" w:rsidDel="00190F93">
          <w:t>were</w:t>
        </w:r>
        <w:r w:rsidR="001346F8" w:rsidDel="00190F93">
          <w:t xml:space="preserve"> </w:t>
        </w:r>
        <w:r w:rsidR="004B5CD0" w:rsidDel="00190F93">
          <w:t xml:space="preserve">also </w:t>
        </w:r>
        <w:r w:rsidR="001346F8" w:rsidDel="00190F93">
          <w:t>enrich</w:t>
        </w:r>
        <w:r w:rsidR="008149B4" w:rsidDel="00190F93">
          <w:t xml:space="preserve">ed with </w:t>
        </w:r>
        <w:r w:rsidR="00F523D0" w:rsidDel="00190F93">
          <w:t>proteins with</w:t>
        </w:r>
        <w:r w:rsidR="001346F8" w:rsidDel="00190F93">
          <w:t xml:space="preserve"> exo-1,3-beta-glucosidase activity indicating that the role for EVs in cell wall dynamics may change between morphologies. </w:t>
        </w:r>
      </w:moveFrom>
      <w:moveFromRangeEnd w:id="209"/>
    </w:p>
    <w:p w14:paraId="23DDC928" w14:textId="6999A348" w:rsidR="00AD0A09" w:rsidRDefault="00F523D0" w:rsidP="00B94229">
      <w:pPr>
        <w:spacing w:line="480" w:lineRule="auto"/>
      </w:pPr>
      <w:r>
        <w:t xml:space="preserve">Proteins involved in </w:t>
      </w:r>
      <w:r w:rsidR="008071F5">
        <w:t xml:space="preserve">ER localisation and protein glycosylation </w:t>
      </w:r>
      <w:r>
        <w:t>were</w:t>
      </w:r>
      <w:r w:rsidR="008071F5">
        <w:t xml:space="preserve"> overrepresented in </w:t>
      </w:r>
      <w:r w:rsidR="00A55649">
        <w:t xml:space="preserve">the three </w:t>
      </w:r>
      <w:r w:rsidR="008071F5">
        <w:t>yeast EV</w:t>
      </w:r>
      <w:r w:rsidR="00A55649">
        <w:t xml:space="preserve"> data sets </w:t>
      </w:r>
      <w:ins w:id="211" w:author="Charlotte Dawson" w:date="2020-01-11T21:31:00Z">
        <w:r w:rsidR="0088193A">
          <w:t xml:space="preserve">(Supplementary Data S3) </w:t>
        </w:r>
      </w:ins>
      <w:r w:rsidR="00A55649">
        <w:t>and</w:t>
      </w:r>
      <w:ins w:id="212" w:author="Charlotte Dawson" w:date="2020-01-11T17:42:00Z">
        <w:r w:rsidR="00190F93">
          <w:t xml:space="preserve"> may</w:t>
        </w:r>
      </w:ins>
      <w:r w:rsidR="008071F5">
        <w:t xml:space="preserve"> relate to the production of glycoproteins</w:t>
      </w:r>
      <w:r w:rsidR="00A55649">
        <w:t xml:space="preserve"> </w:t>
      </w:r>
      <w:r w:rsidR="00FC53E8">
        <w:t>that are</w:t>
      </w:r>
      <w:r w:rsidR="00A55649">
        <w:t xml:space="preserve"> </w:t>
      </w:r>
      <w:r w:rsidR="004B5CD0">
        <w:t xml:space="preserve">directed </w:t>
      </w:r>
      <w:r w:rsidR="00A55649">
        <w:t>to</w:t>
      </w:r>
      <w:r w:rsidR="008071F5">
        <w:t xml:space="preserve"> th</w:t>
      </w:r>
      <w:r w:rsidR="00A55649">
        <w:t>e fungal cell wall</w:t>
      </w:r>
      <w:del w:id="213" w:author="Charlotte Dawson" w:date="2020-01-11T21:31:00Z">
        <w:r w:rsidR="00A55649" w:rsidDel="0088193A">
          <w:delText xml:space="preserve"> (</w:delText>
        </w:r>
        <w:r w:rsidR="004077DE" w:rsidDel="0088193A">
          <w:delText>S</w:delText>
        </w:r>
        <w:r w:rsidR="00A55649" w:rsidDel="0088193A">
          <w:delText>upplementa</w:delText>
        </w:r>
        <w:r w:rsidR="004077DE" w:rsidDel="0088193A">
          <w:delText>ry</w:delText>
        </w:r>
        <w:r w:rsidR="00A55649" w:rsidDel="0088193A">
          <w:delText xml:space="preserve"> </w:delText>
        </w:r>
        <w:r w:rsidR="004077DE" w:rsidDel="0088193A">
          <w:delText>Data</w:delText>
        </w:r>
        <w:r w:rsidR="00A55649" w:rsidDel="0088193A">
          <w:delText xml:space="preserve"> S3)</w:delText>
        </w:r>
      </w:del>
      <w:r w:rsidR="00A55649">
        <w:t>.</w:t>
      </w:r>
      <w:r w:rsidR="009A4513">
        <w:t xml:space="preserve"> </w:t>
      </w:r>
      <w:r w:rsidR="00A55649">
        <w:t>Enrichment of ER</w:t>
      </w:r>
      <w:r w:rsidR="000D5FC1">
        <w:t xml:space="preserve">, cell wall, and </w:t>
      </w:r>
      <w:r w:rsidR="00A55649">
        <w:t xml:space="preserve">plasma membrane proteins suggest that the </w:t>
      </w:r>
      <w:r w:rsidR="00AD0A09">
        <w:t>EV</w:t>
      </w:r>
      <w:r w:rsidR="00FC53E8">
        <w:t>s</w:t>
      </w:r>
      <w:r w:rsidR="00AD0A09">
        <w:t xml:space="preserve"> contain a mix of </w:t>
      </w:r>
      <w:r w:rsidR="008071F5">
        <w:t>EV</w:t>
      </w:r>
      <w:r w:rsidR="009A4513">
        <w:t xml:space="preserve"> </w:t>
      </w:r>
      <w:r w:rsidR="008071F5">
        <w:t xml:space="preserve">subtypes </w:t>
      </w:r>
      <w:r w:rsidR="009A4513">
        <w:t xml:space="preserve">derived from potentially different </w:t>
      </w:r>
      <w:r w:rsidR="00666818">
        <w:t xml:space="preserve">vesicle </w:t>
      </w:r>
      <w:r w:rsidR="009A4513">
        <w:t>biogenesis pathways</w:t>
      </w:r>
      <w:r w:rsidR="008071F5">
        <w:t>.</w:t>
      </w:r>
      <w:r w:rsidR="00A55649">
        <w:t xml:space="preserve"> </w:t>
      </w:r>
    </w:p>
    <w:p w14:paraId="2F38FFFB" w14:textId="54F2498A" w:rsidR="00A81575" w:rsidRDefault="001346F8" w:rsidP="00B94229">
      <w:pPr>
        <w:spacing w:line="480" w:lineRule="auto"/>
        <w:rPr>
          <w:ins w:id="214" w:author="Charlotte Dawson" w:date="2020-01-11T18:08:00Z"/>
        </w:rPr>
      </w:pPr>
      <w:r>
        <w:t>EVs from the two clinical isolates ATCC90028 and ATCC10231 as well as the DAY286 biofilm</w:t>
      </w:r>
      <w:r w:rsidR="009A4513">
        <w:t>s</w:t>
      </w:r>
      <w:r>
        <w:t xml:space="preserve"> were enriched for proteins that function in pathogenesis</w:t>
      </w:r>
      <w:r w:rsidR="00FC53E8">
        <w:t xml:space="preserve">, </w:t>
      </w:r>
      <w:r>
        <w:t>consistent with the notion that EVs are crucial to the interaction between the fungus and the host.</w:t>
      </w:r>
      <w:r w:rsidR="007E5C4E">
        <w:t xml:space="preserve"> </w:t>
      </w:r>
      <w:r w:rsidR="004F2E48">
        <w:t>For example, p</w:t>
      </w:r>
      <w:r w:rsidR="007E5C4E">
        <w:t>roteins with aspartic protease activity and adhesion functions</w:t>
      </w:r>
      <w:r w:rsidR="00671150">
        <w:t xml:space="preserve"> </w:t>
      </w:r>
      <w:r w:rsidR="001B24D2">
        <w:t xml:space="preserve">which </w:t>
      </w:r>
      <w:r w:rsidR="00442A8A">
        <w:t>were enriched in ATCC102</w:t>
      </w:r>
      <w:r w:rsidR="001B24D2">
        <w:t>13 and biofilm EVs</w:t>
      </w:r>
      <w:r w:rsidR="007E5C4E">
        <w:t xml:space="preserve"> </w:t>
      </w:r>
      <w:r w:rsidR="004F2E48">
        <w:t xml:space="preserve">are </w:t>
      </w:r>
      <w:r w:rsidR="007E5C4E">
        <w:t xml:space="preserve">linked to </w:t>
      </w:r>
      <w:r w:rsidR="007E5C4E">
        <w:rPr>
          <w:i/>
        </w:rPr>
        <w:t>C. albicans</w:t>
      </w:r>
      <w:r w:rsidR="007E5C4E">
        <w:t xml:space="preserve"> virulence</w:t>
      </w:r>
      <w:r w:rsidR="0087666B">
        <w:t xml:space="preserve"> </w:t>
      </w:r>
      <w:r w:rsidR="00F507D0">
        <w:fldChar w:fldCharType="begin"/>
      </w:r>
      <w:r w:rsidR="00996F3E">
        <w:instrText xml:space="preserve"> ADDIN ZOTERO_ITEM CSL_CITATION {"citationID":"ddllwJN0","properties":{"formattedCitation":"[65, 66]","plainCitation":"[65, 66]","noteIndex":0},"citationItems":[{"id":381,"uris":["http://zotero.org/users/5329443/items/CQ7DBJN7"],"uri":["http://zotero.org/users/5329443/items/CQ7DBJN7"],"itemData":{"id":381,"type":"article-journal","abstract":"This study shows that the fungus Candida albicans cell wall-associated Sap9 proteinase is required for control of hyphal filament formation and separation, and","container-title":"Pathogens and Disease","DOI":"10.1093/femspd/ftw005","issue":"3","journalAbbreviation":"Pathog Dis","language":"en","source":"academic.oup.com","title":"Role of Candida albicans secreted aspartyl protease Sap9 in interkingdom biofilm formation","URL":"https://academic.oup.com/femspd/article/74/3/ftw005/2570151","volume":"74","author":[{"family":"Dutton","given":"Lindsay C."},{"family":"Jenkinson","given":"Howard F."},{"family":"Lamont","given":"Richard J."},{"family":"Nobbs","given":"Angela H."}],"accessed":{"date-parts":[["2019",3,17]]},"issued":{"date-parts":[["2016",4,1]]}}},{"id":1749,"uris":["http://zotero.org/users/5329443/items/DME7LR23"],"uri":["http://zotero.org/users/5329443/items/DME7LR23"],"itemData":{"id":1749,"type":"article-journal","abstract":"Abstract.  The agglutinin-like sequence (ALS) family of Candida albicans includes eight genes that encode large cell-surface glycoproteins. The high degree of s","container-title":"Medical Mycology","DOI":"10.1080/13693780701435317","ISSN":"1369-3786","issue":"1","journalAbbreviation":"Med Mycol","language":"en","page":"1-15","source":"academic.oup.com","title":"Discovering the secrets of the Candida albicans agglutinin-like sequence (ALS) gene family — a sticky pursuit","volume":"46","author":[{"family":"Hoyer","given":"Lois L."},{"family":"Green","given":"Clayton B."},{"family":"Oh","given":"Soon-Hwan"},{"family":"Zhao","given":"Xiaomin"}],"issued":{"date-parts":[["2008",2,1]]}}}],"schema":"https://github.com/citation-style-language/schema/raw/master/csl-citation.json"} </w:instrText>
      </w:r>
      <w:r w:rsidR="00F507D0">
        <w:fldChar w:fldCharType="separate"/>
      </w:r>
      <w:r w:rsidR="00996F3E" w:rsidRPr="00996F3E">
        <w:rPr>
          <w:rFonts w:ascii="Calibri" w:hAnsi="Calibri" w:cs="Calibri"/>
        </w:rPr>
        <w:t>[65, 66]</w:t>
      </w:r>
      <w:r w:rsidR="00F507D0">
        <w:fldChar w:fldCharType="end"/>
      </w:r>
      <w:r w:rsidR="007E5C4E">
        <w:t xml:space="preserve">. </w:t>
      </w:r>
      <w:moveToRangeStart w:id="215" w:author="Charlotte Dawson" w:date="2020-01-11T17:42:00Z" w:name="move29656966"/>
      <w:moveTo w:id="216" w:author="Charlotte Dawson" w:date="2020-01-11T17:42:00Z">
        <w:r w:rsidR="00190F93">
          <w:t>All EV data sets were enriched with proteins with 1,3 beta-glucanosyltransferase activity. However, the biofilm EVs were also enriched with proteins with exo-1,3-beta-glucosidase activity indicating that the role for EVs in cell wall dynamics may change between morphologies.</w:t>
        </w:r>
      </w:moveTo>
      <w:moveToRangeEnd w:id="215"/>
      <w:ins w:id="217" w:author="Charlotte Dawson" w:date="2020-01-11T17:47:00Z">
        <w:r w:rsidR="00190F93">
          <w:t xml:space="preserve"> </w:t>
        </w:r>
      </w:ins>
    </w:p>
    <w:p w14:paraId="4D2443E1" w14:textId="46219A6C" w:rsidR="00190F93" w:rsidRDefault="00190F93" w:rsidP="00B94229">
      <w:pPr>
        <w:spacing w:line="480" w:lineRule="auto"/>
        <w:rPr>
          <w:ins w:id="218" w:author="Charlotte Dawson" w:date="2020-01-11T17:42:00Z"/>
        </w:rPr>
      </w:pPr>
      <w:commentRangeStart w:id="219"/>
      <w:ins w:id="220" w:author="Charlotte Dawson" w:date="2020-01-11T17:47:00Z">
        <w:r>
          <w:t>Consequently</w:t>
        </w:r>
      </w:ins>
      <w:commentRangeEnd w:id="219"/>
      <w:ins w:id="221" w:author="Charlotte Dawson" w:date="2020-01-11T17:49:00Z">
        <w:r w:rsidR="00AE3E92">
          <w:rPr>
            <w:rStyle w:val="CommentReference"/>
          </w:rPr>
          <w:commentReference w:id="219"/>
        </w:r>
      </w:ins>
      <w:ins w:id="222" w:author="Charlotte Dawson" w:date="2020-01-11T17:47:00Z">
        <w:r>
          <w:t>, w</w:t>
        </w:r>
      </w:ins>
      <w:ins w:id="223" w:author="Charlotte Dawson" w:date="2020-01-11T17:43:00Z">
        <w:r>
          <w:t xml:space="preserve">e performed functional analyses on the </w:t>
        </w:r>
      </w:ins>
      <w:ins w:id="224" w:author="Charlotte Dawson" w:date="2020-01-11T17:44:00Z">
        <w:r>
          <w:t xml:space="preserve">differentially abundant </w:t>
        </w:r>
      </w:ins>
      <w:ins w:id="225" w:author="Charlotte Dawson" w:date="2020-01-11T17:43:00Z">
        <w:r>
          <w:t>proteins</w:t>
        </w:r>
      </w:ins>
      <w:ins w:id="226" w:author="Charlotte Dawson" w:date="2020-01-11T17:44:00Z">
        <w:r>
          <w:t xml:space="preserve"> found in </w:t>
        </w:r>
      </w:ins>
      <w:ins w:id="227" w:author="Charlotte Dawson" w:date="2020-01-11T17:48:00Z">
        <w:r w:rsidR="00AE3E92">
          <w:t xml:space="preserve">DAY286 biofilm and yeast </w:t>
        </w:r>
      </w:ins>
      <w:ins w:id="228" w:author="Charlotte Dawson" w:date="2020-01-11T17:44:00Z">
        <w:r>
          <w:t>EVs</w:t>
        </w:r>
      </w:ins>
      <w:ins w:id="229" w:author="Charlotte Dawson" w:date="2020-01-11T17:47:00Z">
        <w:r w:rsidR="00AE3E92">
          <w:t xml:space="preserve"> </w:t>
        </w:r>
      </w:ins>
      <w:ins w:id="230" w:author="Charlotte Dawson" w:date="2020-01-11T17:45:00Z">
        <w:r>
          <w:t>to explor</w:t>
        </w:r>
      </w:ins>
      <w:ins w:id="231" w:author="Charlotte Dawson" w:date="2020-01-11T17:47:00Z">
        <w:r w:rsidR="00AE3E92">
          <w:t xml:space="preserve">e how </w:t>
        </w:r>
      </w:ins>
      <w:ins w:id="232" w:author="Charlotte Dawson" w:date="2020-01-11T17:48:00Z">
        <w:r w:rsidR="00AE3E92">
          <w:t xml:space="preserve">EV function may change depending on source cell morphology </w:t>
        </w:r>
      </w:ins>
      <w:ins w:id="233" w:author="Charlotte Dawson" w:date="2020-01-11T17:46:00Z">
        <w:r>
          <w:t>(Supplementary Figure S5)</w:t>
        </w:r>
      </w:ins>
      <w:ins w:id="234" w:author="Charlotte Dawson" w:date="2020-01-11T17:45:00Z">
        <w:r>
          <w:t>.</w:t>
        </w:r>
      </w:ins>
      <w:ins w:id="235" w:author="Charlotte Dawson" w:date="2020-01-11T17:48:00Z">
        <w:r w:rsidR="00AE3E92">
          <w:t xml:space="preserve"> </w:t>
        </w:r>
      </w:ins>
      <w:ins w:id="236" w:author="Charlotte Dawson" w:date="2020-01-11T17:50:00Z">
        <w:r w:rsidR="00AE3E92">
          <w:t xml:space="preserve">Compared to biofilm EVs, DAY286 yeast EVs </w:t>
        </w:r>
      </w:ins>
      <w:ins w:id="237" w:author="Charlotte Dawson" w:date="2020-01-11T18:11:00Z">
        <w:r w:rsidR="00A81575">
          <w:t>were</w:t>
        </w:r>
      </w:ins>
      <w:ins w:id="238" w:author="Charlotte Dawson" w:date="2020-01-11T17:50:00Z">
        <w:r w:rsidR="00AE3E92">
          <w:t xml:space="preserve"> enriched in ribosomal </w:t>
        </w:r>
      </w:ins>
      <w:ins w:id="239" w:author="Charlotte Dawson" w:date="2020-01-11T17:58:00Z">
        <w:r w:rsidR="00DF738E">
          <w:t xml:space="preserve">and mitochondrial </w:t>
        </w:r>
      </w:ins>
      <w:ins w:id="240" w:author="Charlotte Dawson" w:date="2020-01-11T17:50:00Z">
        <w:r w:rsidR="00AE3E92">
          <w:t xml:space="preserve">proteins </w:t>
        </w:r>
      </w:ins>
      <w:ins w:id="241" w:author="Charlotte Dawson" w:date="2020-01-11T17:51:00Z">
        <w:r w:rsidR="00AE3E92">
          <w:t xml:space="preserve">and </w:t>
        </w:r>
      </w:ins>
      <w:ins w:id="242" w:author="Charlotte Dawson" w:date="2020-01-11T17:57:00Z">
        <w:r w:rsidR="00DF738E">
          <w:t>proteins</w:t>
        </w:r>
      </w:ins>
      <w:ins w:id="243" w:author="Charlotte Dawson" w:date="2020-01-11T17:59:00Z">
        <w:r w:rsidR="00DF738E">
          <w:t xml:space="preserve"> that function in</w:t>
        </w:r>
      </w:ins>
      <w:ins w:id="244" w:author="Charlotte Dawson" w:date="2020-01-11T17:58:00Z">
        <w:r w:rsidR="00DF738E">
          <w:t xml:space="preserve"> post-translational modification.</w:t>
        </w:r>
      </w:ins>
      <w:ins w:id="245" w:author="Charlotte Dawson" w:date="2020-01-11T18:00:00Z">
        <w:r w:rsidR="00DF738E">
          <w:t xml:space="preserve"> </w:t>
        </w:r>
      </w:ins>
      <w:ins w:id="246" w:author="Charlotte Dawson" w:date="2020-01-11T18:10:00Z">
        <w:r w:rsidR="00A81575">
          <w:t xml:space="preserve">EVs from </w:t>
        </w:r>
        <w:r w:rsidR="00A81575">
          <w:rPr>
            <w:i/>
            <w:iCs/>
          </w:rPr>
          <w:t>C. albicans</w:t>
        </w:r>
        <w:r w:rsidR="00A81575">
          <w:t xml:space="preserve"> biofilms have been shown to function in extracellular matrix biogenesis </w:t>
        </w:r>
      </w:ins>
      <w:r w:rsidR="00FA3D72">
        <w:fldChar w:fldCharType="begin"/>
      </w:r>
      <w:r w:rsidR="00FA3D72">
        <w:instrText xml:space="preserve"> ADDIN ZOTERO_ITEM CSL_CITATION {"citationID":"jwbzAzeu","properties":{"formattedCitation":"[32]","plainCitation":"[32]","noteIndex":0},"citationItems":[{"id":4,"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rsidR="00FA3D72">
        <w:fldChar w:fldCharType="separate"/>
      </w:r>
      <w:r w:rsidR="00FA3D72" w:rsidRPr="00FA3D72">
        <w:rPr>
          <w:rFonts w:ascii="Calibri" w:hAnsi="Calibri" w:cs="Calibri"/>
        </w:rPr>
        <w:t>[32]</w:t>
      </w:r>
      <w:r w:rsidR="00FA3D72">
        <w:fldChar w:fldCharType="end"/>
      </w:r>
      <w:ins w:id="247" w:author="Charlotte Dawson" w:date="2020-01-11T18:11:00Z">
        <w:r w:rsidR="00A81575">
          <w:t xml:space="preserve"> which is reflected here by </w:t>
        </w:r>
      </w:ins>
      <w:ins w:id="248" w:author="Charlotte Dawson" w:date="2020-01-11T18:12:00Z">
        <w:r w:rsidR="00A81575">
          <w:t>an enrichment of cell surface and cell wall proteins that function in carbohydrate metabolism.</w:t>
        </w:r>
      </w:ins>
      <w:ins w:id="249" w:author="Charlotte Dawson" w:date="2020-01-11T18:14:00Z">
        <w:r w:rsidR="00A81575">
          <w:t xml:space="preserve"> Furthermore, biofilm EVs </w:t>
        </w:r>
      </w:ins>
      <w:ins w:id="250" w:author="Charlotte Dawson" w:date="2020-01-11T18:15:00Z">
        <w:r w:rsidR="00A81575">
          <w:t xml:space="preserve">were enriched in oxidative and heat </w:t>
        </w:r>
        <w:r w:rsidR="00A81575">
          <w:lastRenderedPageBreak/>
          <w:t>stress response proteins which is reflective of the different growth conditions compared to DAY286 yeast EVs.</w:t>
        </w:r>
      </w:ins>
    </w:p>
    <w:p w14:paraId="0318E1E8" w14:textId="77777777" w:rsidR="00190F93" w:rsidRDefault="00190F93" w:rsidP="00B94229">
      <w:pPr>
        <w:spacing w:line="480" w:lineRule="auto"/>
        <w:rPr>
          <w:ins w:id="251" w:author="Charlotte Dawson" w:date="2020-01-11T17:42:00Z"/>
        </w:rPr>
      </w:pPr>
    </w:p>
    <w:p w14:paraId="26CD5A5C" w14:textId="5FF9A24C" w:rsidR="00190F93" w:rsidRPr="007E7F25" w:rsidDel="00BE4F7D" w:rsidRDefault="001346F8" w:rsidP="00B94229">
      <w:pPr>
        <w:spacing w:line="480" w:lineRule="auto"/>
        <w:rPr>
          <w:del w:id="252" w:author="Charlotte Dawson" w:date="2020-01-11T18:20:00Z"/>
        </w:rPr>
      </w:pPr>
      <w:del w:id="253" w:author="Charlotte Dawson" w:date="2020-01-11T17:49:00Z">
        <w:r w:rsidDel="00AE3E92">
          <w:delText xml:space="preserve">Most of the other </w:delText>
        </w:r>
      </w:del>
      <w:del w:id="254" w:author="Charlotte Dawson" w:date="2020-01-11T18:20:00Z">
        <w:r w:rsidDel="00BE4F7D">
          <w:delText xml:space="preserve">functions that were enriched in </w:delText>
        </w:r>
        <w:r w:rsidDel="00BE4F7D">
          <w:rPr>
            <w:i/>
          </w:rPr>
          <w:delText xml:space="preserve">C. albicans </w:delText>
        </w:r>
        <w:r w:rsidDel="00BE4F7D">
          <w:delText xml:space="preserve">EVs </w:delText>
        </w:r>
        <w:r w:rsidR="00B34D07" w:rsidDel="00BE4F7D">
          <w:delText>relate</w:delText>
        </w:r>
        <w:r w:rsidR="00FC53E8" w:rsidDel="00BE4F7D">
          <w:delText>d</w:delText>
        </w:r>
        <w:r w:rsidDel="00BE4F7D">
          <w:delText xml:space="preserve"> to these overarching functions of cell wall homeostasis and pathogenesis. </w:delText>
        </w:r>
      </w:del>
    </w:p>
    <w:p w14:paraId="4DE3C6A3" w14:textId="386D2B1D" w:rsidR="000C08FA" w:rsidRDefault="000C08FA" w:rsidP="00B94229">
      <w:pPr>
        <w:spacing w:line="480" w:lineRule="auto"/>
        <w:rPr>
          <w:i/>
        </w:rPr>
      </w:pPr>
    </w:p>
    <w:p w14:paraId="364830EF" w14:textId="3E269F06" w:rsidR="00E777CC" w:rsidRPr="00F7338F" w:rsidRDefault="00F7338F" w:rsidP="00B94229">
      <w:pPr>
        <w:spacing w:line="480" w:lineRule="auto"/>
        <w:rPr>
          <w:i/>
        </w:rPr>
      </w:pPr>
      <w:r>
        <w:rPr>
          <w:i/>
        </w:rPr>
        <w:t xml:space="preserve">WCL proteomes </w:t>
      </w:r>
      <w:r w:rsidR="00B5540F">
        <w:rPr>
          <w:i/>
        </w:rPr>
        <w:t>ha</w:t>
      </w:r>
      <w:r w:rsidR="00E63D1D">
        <w:rPr>
          <w:i/>
        </w:rPr>
        <w:t>ve</w:t>
      </w:r>
      <w:r w:rsidR="00B5540F">
        <w:rPr>
          <w:i/>
        </w:rPr>
        <w:t xml:space="preserve"> </w:t>
      </w:r>
      <w:r w:rsidR="00A368AD">
        <w:rPr>
          <w:i/>
        </w:rPr>
        <w:t>a higher degree of similarity</w:t>
      </w:r>
      <w:r>
        <w:rPr>
          <w:i/>
        </w:rPr>
        <w:t xml:space="preserve"> than the EV proteomes from four </w:t>
      </w:r>
      <w:r>
        <w:t xml:space="preserve">C. albicans </w:t>
      </w:r>
      <w:r>
        <w:rPr>
          <w:i/>
        </w:rPr>
        <w:t>strains</w:t>
      </w:r>
    </w:p>
    <w:p w14:paraId="0A8A12E0" w14:textId="582E9F6B" w:rsidR="000C08FA" w:rsidRDefault="006D0F7F" w:rsidP="00B94229">
      <w:pPr>
        <w:spacing w:line="480" w:lineRule="auto"/>
      </w:pPr>
      <w:r>
        <w:t>EV proteins from each isolation were compared t</w:t>
      </w:r>
      <w:r w:rsidR="00263D21">
        <w:t>o identify proteins that are packaged in</w:t>
      </w:r>
      <w:r>
        <w:t>to</w:t>
      </w:r>
      <w:r w:rsidR="00263D21">
        <w:t xml:space="preserve"> </w:t>
      </w:r>
      <w:r w:rsidR="00263D21">
        <w:rPr>
          <w:i/>
        </w:rPr>
        <w:t>C. albicans</w:t>
      </w:r>
      <w:r w:rsidR="00263D21">
        <w:t xml:space="preserve"> EVs, regardless of cell morphology or strain</w:t>
      </w:r>
      <w:r w:rsidR="00C31B1D">
        <w:t>. O</w:t>
      </w:r>
      <w:r>
        <w:t>f the</w:t>
      </w:r>
      <w:r w:rsidR="004F4EE8">
        <w:t xml:space="preserve"> </w:t>
      </w:r>
      <w:r w:rsidR="00C31B1D">
        <w:t>14</w:t>
      </w:r>
      <w:r w:rsidR="00F952C4">
        <w:t>87</w:t>
      </w:r>
      <w:r w:rsidR="00C31B1D">
        <w:t xml:space="preserve"> proteins</w:t>
      </w:r>
      <w:r w:rsidR="00263D21">
        <w:t xml:space="preserve"> </w:t>
      </w:r>
      <w:r w:rsidR="00F7338F">
        <w:t>quantified</w:t>
      </w:r>
      <w:r w:rsidR="00263D21">
        <w:t xml:space="preserve"> in EVs across the four data sets</w:t>
      </w:r>
      <w:r w:rsidR="00C31B1D">
        <w:t xml:space="preserve">, </w:t>
      </w:r>
      <w:r w:rsidR="00441B52">
        <w:t>396</w:t>
      </w:r>
      <w:r w:rsidR="00753ABC">
        <w:t xml:space="preserve"> (</w:t>
      </w:r>
      <w:r w:rsidR="00C31B1D">
        <w:t>2</w:t>
      </w:r>
      <w:r w:rsidR="00DD359D">
        <w:t>6.7</w:t>
      </w:r>
      <w:r w:rsidR="00C31B1D">
        <w:t>%</w:t>
      </w:r>
      <w:r w:rsidR="00753ABC">
        <w:t xml:space="preserve">) </w:t>
      </w:r>
      <w:r w:rsidR="00B34D07">
        <w:t>were</w:t>
      </w:r>
      <w:r w:rsidR="00C31B1D">
        <w:t xml:space="preserve"> common</w:t>
      </w:r>
      <w:r w:rsidR="0067458A">
        <w:t xml:space="preserve"> </w:t>
      </w:r>
      <w:r>
        <w:t xml:space="preserve">to all </w:t>
      </w:r>
      <w:r w:rsidR="0067458A">
        <w:t xml:space="preserve">(Figure </w:t>
      </w:r>
      <w:r w:rsidR="00DD359D">
        <w:t>4</w:t>
      </w:r>
      <w:r w:rsidR="0067458A">
        <w:t>A)</w:t>
      </w:r>
      <w:r w:rsidR="00753ABC">
        <w:t xml:space="preserve">. </w:t>
      </w:r>
      <w:r w:rsidR="00B16983">
        <w:t xml:space="preserve">Conversely, </w:t>
      </w:r>
      <w:r w:rsidR="00507BC7">
        <w:t>more</w:t>
      </w:r>
      <w:r w:rsidR="00B16983">
        <w:t xml:space="preserve"> </w:t>
      </w:r>
      <w:r w:rsidR="000C08FA">
        <w:t>WCL proteins</w:t>
      </w:r>
      <w:r>
        <w:t>;</w:t>
      </w:r>
      <w:r w:rsidR="000C08FA">
        <w:t xml:space="preserve"> </w:t>
      </w:r>
      <w:r w:rsidR="00B16983">
        <w:t>5</w:t>
      </w:r>
      <w:r w:rsidR="00394CEC">
        <w:t>56</w:t>
      </w:r>
      <w:r w:rsidR="000C08FA">
        <w:t xml:space="preserve"> out of </w:t>
      </w:r>
      <w:r w:rsidR="00B16983">
        <w:t>13</w:t>
      </w:r>
      <w:r w:rsidR="00394CEC">
        <w:t>89</w:t>
      </w:r>
      <w:r w:rsidR="000C08FA">
        <w:t xml:space="preserve"> proteins (</w:t>
      </w:r>
      <w:r w:rsidR="00B16983">
        <w:t>40.</w:t>
      </w:r>
      <w:r w:rsidR="00394CEC">
        <w:t>0</w:t>
      </w:r>
      <w:r w:rsidR="000C08FA">
        <w:t>%)</w:t>
      </w:r>
      <w:r w:rsidR="00B34D07">
        <w:t xml:space="preserve"> were common to the four proteomes</w:t>
      </w:r>
      <w:r w:rsidR="00704608">
        <w:t xml:space="preserve"> </w:t>
      </w:r>
      <w:r w:rsidR="001E51F3">
        <w:t xml:space="preserve">(Figure </w:t>
      </w:r>
      <w:r w:rsidR="00394CEC">
        <w:t>4</w:t>
      </w:r>
      <w:r w:rsidR="001E51F3">
        <w:t>B)</w:t>
      </w:r>
      <w:r w:rsidR="000C08FA">
        <w:t xml:space="preserve">. </w:t>
      </w:r>
    </w:p>
    <w:p w14:paraId="6E02CAE1" w14:textId="765DB92A" w:rsidR="001E51F3" w:rsidRDefault="00753ABC" w:rsidP="00B94229">
      <w:pPr>
        <w:spacing w:line="480" w:lineRule="auto"/>
      </w:pPr>
      <w:r>
        <w:t>The relationship between the</w:t>
      </w:r>
      <w:r w:rsidR="008F38FD">
        <w:t xml:space="preserve"> </w:t>
      </w:r>
      <w:r w:rsidR="008F38FD">
        <w:rPr>
          <w:i/>
        </w:rPr>
        <w:t>C. albicans</w:t>
      </w:r>
      <w:r>
        <w:t xml:space="preserve"> proteomes </w:t>
      </w:r>
      <w:r w:rsidR="008F38FD">
        <w:t xml:space="preserve">presented in this study </w:t>
      </w:r>
      <w:r>
        <w:t xml:space="preserve">was explored </w:t>
      </w:r>
      <w:r w:rsidR="00507BC7">
        <w:t xml:space="preserve">further </w:t>
      </w:r>
      <w:r w:rsidR="00D01AA2">
        <w:t xml:space="preserve">via </w:t>
      </w:r>
      <w:r>
        <w:t>multi</w:t>
      </w:r>
      <w:r w:rsidR="00D01AA2">
        <w:t>-</w:t>
      </w:r>
      <w:r>
        <w:t>dimensional scaling plot</w:t>
      </w:r>
      <w:r w:rsidR="001E51F3">
        <w:t>s</w:t>
      </w:r>
      <w:r>
        <w:t xml:space="preserve"> (Figure </w:t>
      </w:r>
      <w:r w:rsidR="00C717CB">
        <w:t>4</w:t>
      </w:r>
      <w:r w:rsidR="00571209">
        <w:t>C</w:t>
      </w:r>
      <w:r w:rsidR="001E51F3">
        <w:t xml:space="preserve">, </w:t>
      </w:r>
      <w:r w:rsidR="00C717CB">
        <w:t>4</w:t>
      </w:r>
      <w:r w:rsidR="001E51F3">
        <w:t>D</w:t>
      </w:r>
      <w:r>
        <w:t xml:space="preserve">). </w:t>
      </w:r>
      <w:r w:rsidR="0093453E">
        <w:t>Dimension 1, which represents the leading factor explaining the log</w:t>
      </w:r>
      <w:r w:rsidR="0093453E">
        <w:rPr>
          <w:vertAlign w:val="subscript"/>
        </w:rPr>
        <w:t>2</w:t>
      </w:r>
      <w:r w:rsidR="00D25469">
        <w:t>(</w:t>
      </w:r>
      <w:r w:rsidR="00244AF8">
        <w:t>FC)</w:t>
      </w:r>
      <w:r w:rsidR="0093453E">
        <w:t xml:space="preserve"> between the four data sets, </w:t>
      </w:r>
      <w:r w:rsidR="008F38FD">
        <w:t>separates the samples based on source strain; DAY286 versus both ATCC strains. The second dimension s</w:t>
      </w:r>
      <w:r w:rsidR="0093453E">
        <w:t xml:space="preserve">hows a </w:t>
      </w:r>
      <w:r w:rsidR="00D01AA2">
        <w:t>batch effect associated with each LC-MS/MS experiment. The two ATCC strains</w:t>
      </w:r>
      <w:r w:rsidR="0093453E">
        <w:t xml:space="preserve"> cluster closely together, away from the both DAY286 yeast and biofilm. </w:t>
      </w:r>
      <w:r w:rsidR="00446EF1">
        <w:t xml:space="preserve">Likewise, the two ATCC sample sets were run on the MS and analysed together, whereas the other two strains were run separately and analysed separately. </w:t>
      </w:r>
      <w:r w:rsidR="008F38FD">
        <w:t>F</w:t>
      </w:r>
      <w:r w:rsidR="001E51F3">
        <w:t>inally, dimension 3</w:t>
      </w:r>
      <w:r w:rsidR="00446EF1">
        <w:t xml:space="preserve"> separates the samples according to the primary condition of interest; EVs versus WCL</w:t>
      </w:r>
      <w:r w:rsidR="001E51F3">
        <w:t xml:space="preserve"> (Figure </w:t>
      </w:r>
      <w:r w:rsidR="007226B0">
        <w:t>4</w:t>
      </w:r>
      <w:r w:rsidR="001E51F3">
        <w:t>D)</w:t>
      </w:r>
      <w:r w:rsidR="00446EF1">
        <w:t xml:space="preserve">. </w:t>
      </w:r>
    </w:p>
    <w:p w14:paraId="2A78075A" w14:textId="77777777" w:rsidR="005B20AA" w:rsidRDefault="005B20AA" w:rsidP="00B94229">
      <w:pPr>
        <w:spacing w:line="480" w:lineRule="auto"/>
        <w:rPr>
          <w:i/>
        </w:rPr>
      </w:pPr>
    </w:p>
    <w:p w14:paraId="0AD1FBE9" w14:textId="5A4F2CD7" w:rsidR="00F7338F" w:rsidRDefault="00A94AA5" w:rsidP="00B94229">
      <w:pPr>
        <w:spacing w:line="480" w:lineRule="auto"/>
        <w:rPr>
          <w:i/>
        </w:rPr>
      </w:pPr>
      <w:r>
        <w:rPr>
          <w:i/>
        </w:rPr>
        <w:t>Immunogenic cell surface and cell wall organisation proteins are universally EV enriched</w:t>
      </w:r>
    </w:p>
    <w:p w14:paraId="5E78BAD8" w14:textId="6016BEE6" w:rsidR="00587C0C" w:rsidRDefault="00A94AA5" w:rsidP="00587C0C">
      <w:pPr>
        <w:spacing w:line="480" w:lineRule="auto"/>
      </w:pPr>
      <w:r>
        <w:lastRenderedPageBreak/>
        <w:t>T</w:t>
      </w:r>
      <w:r w:rsidR="002207E2">
        <w:t xml:space="preserve">he </w:t>
      </w:r>
      <w:r w:rsidR="007226B0">
        <w:t>396</w:t>
      </w:r>
      <w:r w:rsidR="00756D03">
        <w:t xml:space="preserve"> </w:t>
      </w:r>
      <w:r w:rsidR="00975DEF">
        <w:t xml:space="preserve">proteins common to EVs </w:t>
      </w:r>
      <w:r w:rsidR="006D0F7F">
        <w:t xml:space="preserve">from all sources </w:t>
      </w:r>
      <w:r w:rsidR="00756D03">
        <w:t xml:space="preserve">(Figure </w:t>
      </w:r>
      <w:r w:rsidR="007226B0">
        <w:t>4</w:t>
      </w:r>
      <w:r w:rsidR="00756D03">
        <w:t xml:space="preserve">A) </w:t>
      </w:r>
      <w:r w:rsidR="002207E2">
        <w:t>were</w:t>
      </w:r>
      <w:r w:rsidR="009F0059">
        <w:t xml:space="preserve"> assessed by </w:t>
      </w:r>
      <w:r w:rsidR="00946AE0">
        <w:t xml:space="preserve">unsupervised hierarchical </w:t>
      </w:r>
      <w:r w:rsidR="009F0059">
        <w:t>cluster</w:t>
      </w:r>
      <w:r w:rsidR="00946AE0">
        <w:t>ing</w:t>
      </w:r>
      <w:r w:rsidR="009F0059">
        <w:t xml:space="preserve"> </w:t>
      </w:r>
      <w:r>
        <w:t>to</w:t>
      </w:r>
      <w:r w:rsidR="00BF43A1">
        <w:t xml:space="preserve"> </w:t>
      </w:r>
      <w:r w:rsidR="002C0F6D">
        <w:t xml:space="preserve">group </w:t>
      </w:r>
      <w:r w:rsidR="00CA18A2">
        <w:t xml:space="preserve">proteins based on their </w:t>
      </w:r>
      <w:r w:rsidR="00946AE0">
        <w:t>log</w:t>
      </w:r>
      <w:r w:rsidR="00946AE0">
        <w:rPr>
          <w:vertAlign w:val="subscript"/>
        </w:rPr>
        <w:t>2</w:t>
      </w:r>
      <w:r w:rsidR="00946AE0">
        <w:t xml:space="preserve">(FC) across the four </w:t>
      </w:r>
      <w:ins w:id="255" w:author="Charlotte Dawson" w:date="2020-01-12T19:20:00Z">
        <w:r w:rsidR="008B1FC9">
          <w:t xml:space="preserve">data </w:t>
        </w:r>
        <w:commentRangeStart w:id="256"/>
        <w:r w:rsidR="008B1FC9">
          <w:t>sets</w:t>
        </w:r>
      </w:ins>
      <w:del w:id="257" w:author="Charlotte Dawson" w:date="2020-01-12T19:20:00Z">
        <w:r w:rsidR="00946AE0" w:rsidDel="008B1FC9">
          <w:delText>strains</w:delText>
        </w:r>
      </w:del>
      <w:commentRangeEnd w:id="256"/>
      <w:r w:rsidR="00FA3D72">
        <w:rPr>
          <w:rStyle w:val="CommentReference"/>
        </w:rPr>
        <w:commentReference w:id="256"/>
      </w:r>
      <w:r w:rsidR="00946AE0">
        <w:t xml:space="preserve">, with the results plotted in a heatmap (Figure 5). </w:t>
      </w:r>
      <w:r w:rsidR="009F0059">
        <w:t>The proteins</w:t>
      </w:r>
      <w:r w:rsidR="00332D26">
        <w:t xml:space="preserve"> were</w:t>
      </w:r>
      <w:r w:rsidR="009F0059">
        <w:t xml:space="preserve"> grouped into </w:t>
      </w:r>
      <w:r w:rsidR="00332D26">
        <w:t>eight</w:t>
      </w:r>
      <w:r w:rsidR="009F0059">
        <w:t xml:space="preserve"> clusters</w:t>
      </w:r>
      <w:r w:rsidR="00994984">
        <w:t>, C1 to C</w:t>
      </w:r>
      <w:r w:rsidR="00332D26">
        <w:t>8</w:t>
      </w:r>
      <w:r w:rsidR="009F0059">
        <w:t>.</w:t>
      </w:r>
      <w:r w:rsidR="0036714E">
        <w:t xml:space="preserve"> </w:t>
      </w:r>
      <w:r w:rsidR="009F0059">
        <w:t>C1</w:t>
      </w:r>
      <w:r w:rsidR="0036714E">
        <w:t>, C2, and C3</w:t>
      </w:r>
      <w:r w:rsidR="009F0059">
        <w:t xml:space="preserve"> contained proteins that were highly enriched or exclusive to EVs </w:t>
      </w:r>
      <w:r w:rsidR="001C120B">
        <w:t>with an abundance of proteins that were exclusive to one or more EV isolations</w:t>
      </w:r>
      <w:r w:rsidR="00994984">
        <w:t>.</w:t>
      </w:r>
      <w:r w:rsidR="009F0059">
        <w:t xml:space="preserve"> </w:t>
      </w:r>
      <w:r w:rsidR="00B60534">
        <w:t>C</w:t>
      </w:r>
      <w:r w:rsidR="003F22E0">
        <w:t>4</w:t>
      </w:r>
      <w:r w:rsidR="00B60534">
        <w:t xml:space="preserve"> also contained EV </w:t>
      </w:r>
      <w:r w:rsidR="00EC686C">
        <w:t xml:space="preserve">enriched </w:t>
      </w:r>
      <w:r w:rsidR="00B60534">
        <w:t>proteins</w:t>
      </w:r>
      <w:r w:rsidR="000A56D8">
        <w:t xml:space="preserve"> which were </w:t>
      </w:r>
      <w:r w:rsidR="00656C47">
        <w:t xml:space="preserve">largely not EV exclusive. </w:t>
      </w:r>
      <w:r w:rsidR="00A836F0">
        <w:t xml:space="preserve">C5 </w:t>
      </w:r>
      <w:r w:rsidR="000B0B06">
        <w:t xml:space="preserve">and C6 </w:t>
      </w:r>
      <w:r w:rsidR="00DB5179">
        <w:t xml:space="preserve">contained proteins with </w:t>
      </w:r>
      <w:r w:rsidR="00FE6046">
        <w:t xml:space="preserve">varied relative abundance in EVs versus </w:t>
      </w:r>
      <w:r w:rsidR="0087291D">
        <w:t>WCL, with C7 containing highly WCL enriched</w:t>
      </w:r>
      <w:r w:rsidR="00BF43A1">
        <w:t xml:space="preserve"> proteins</w:t>
      </w:r>
      <w:r w:rsidR="000B0B06">
        <w:t>. Finally, C8</w:t>
      </w:r>
      <w:r w:rsidR="00D36883">
        <w:t xml:space="preserve"> included</w:t>
      </w:r>
      <w:r w:rsidR="00587C0C">
        <w:t xml:space="preserve"> proteins that were exclusive to EVs across all four data sets. These were unable to be included in the cluster analysis because they did not have a</w:t>
      </w:r>
      <w:r w:rsidR="00446BE5">
        <w:t>ny</w:t>
      </w:r>
      <w:r w:rsidR="00587C0C">
        <w:t xml:space="preserve"> valid log</w:t>
      </w:r>
      <w:r w:rsidR="00587C0C" w:rsidRPr="006F1585">
        <w:rPr>
          <w:vertAlign w:val="subscript"/>
        </w:rPr>
        <w:t>2</w:t>
      </w:r>
      <w:r w:rsidR="00587C0C">
        <w:t>(FC) value</w:t>
      </w:r>
      <w:r w:rsidR="00446BE5">
        <w:t>s</w:t>
      </w:r>
      <w:r w:rsidR="00587C0C">
        <w:t xml:space="preserve"> and were a</w:t>
      </w:r>
      <w:r w:rsidR="00257014">
        <w:t>pp</w:t>
      </w:r>
      <w:r w:rsidR="00587C0C">
        <w:t>ended to the heat map manually. Supplementa</w:t>
      </w:r>
      <w:r w:rsidR="004077DE">
        <w:t>ry</w:t>
      </w:r>
      <w:r w:rsidR="00587C0C">
        <w:t xml:space="preserve"> </w:t>
      </w:r>
      <w:r w:rsidR="004077DE">
        <w:t>Data</w:t>
      </w:r>
      <w:r w:rsidR="00587C0C">
        <w:t xml:space="preserve"> S5 contains the names and functions of all the proteins represented in the heatmap in order of appearance</w:t>
      </w:r>
      <w:r w:rsidR="0014302D">
        <w:t xml:space="preserve"> from top to bottom</w:t>
      </w:r>
      <w:r w:rsidR="00587C0C">
        <w:t>.</w:t>
      </w:r>
    </w:p>
    <w:p w14:paraId="189CB3F7" w14:textId="60F54A6C" w:rsidR="005B20AA" w:rsidRDefault="00536432" w:rsidP="00B94229">
      <w:pPr>
        <w:spacing w:line="480" w:lineRule="auto"/>
      </w:pPr>
      <w:r>
        <w:t xml:space="preserve">GO </w:t>
      </w:r>
      <w:r w:rsidR="006E4663">
        <w:t>enrichment analyses</w:t>
      </w:r>
      <w:r w:rsidR="00534BAB">
        <w:t xml:space="preserve"> of the proteins in each of these clusters</w:t>
      </w:r>
      <w:r w:rsidR="006E4663">
        <w:t xml:space="preserve"> were performed to provide </w:t>
      </w:r>
      <w:r w:rsidR="00534BAB">
        <w:t xml:space="preserve">further </w:t>
      </w:r>
      <w:r w:rsidR="006E4663">
        <w:t>insight into the</w:t>
      </w:r>
      <w:r>
        <w:t xml:space="preserve"> </w:t>
      </w:r>
      <w:r w:rsidR="006E4663">
        <w:t>functional roles</w:t>
      </w:r>
      <w:r>
        <w:t xml:space="preserve"> of </w:t>
      </w:r>
      <w:r>
        <w:rPr>
          <w:i/>
        </w:rPr>
        <w:t>C. albicans</w:t>
      </w:r>
      <w:r>
        <w:t xml:space="preserve"> EV protein</w:t>
      </w:r>
      <w:r w:rsidR="00534BAB">
        <w:t>s</w:t>
      </w:r>
      <w:r w:rsidR="00014073">
        <w:t xml:space="preserve"> with similar log</w:t>
      </w:r>
      <w:r w:rsidR="00014073">
        <w:rPr>
          <w:vertAlign w:val="subscript"/>
        </w:rPr>
        <w:t>2</w:t>
      </w:r>
      <w:r w:rsidR="00014073">
        <w:t xml:space="preserve">(FC) </w:t>
      </w:r>
      <w:r w:rsidR="00332D26">
        <w:t>patterns</w:t>
      </w:r>
      <w:r w:rsidR="00666818">
        <w:t xml:space="preserve">. </w:t>
      </w:r>
      <w:r w:rsidR="00272ABE">
        <w:t>The 13 proteins in C</w:t>
      </w:r>
      <w:r w:rsidR="00167A20">
        <w:t>8</w:t>
      </w:r>
      <w:r w:rsidR="00272ABE">
        <w:t xml:space="preserve"> are cell surface/wall (</w:t>
      </w:r>
      <w:r w:rsidR="00F53EFB">
        <w:t xml:space="preserve">Crh11, Mp65, Msb2, </w:t>
      </w:r>
      <w:r w:rsidR="00A611AD">
        <w:t>Pga4, Pga52, Plb4.5, Sap9</w:t>
      </w:r>
      <w:r w:rsidR="00272ABE">
        <w:t xml:space="preserve">) or </w:t>
      </w:r>
      <w:r w:rsidR="00AF666B">
        <w:t>plasma membrane-localised proteins (</w:t>
      </w:r>
      <w:r w:rsidR="00A611AD">
        <w:t xml:space="preserve">Cdc42, Ena21, Hgt1, orf19.6741, </w:t>
      </w:r>
      <w:r w:rsidR="003928E0">
        <w:t>Phm7, Rho3</w:t>
      </w:r>
      <w:r w:rsidR="00AF666B">
        <w:t>) involved in cell wall organisation, establishment of cell polarity, and pathogenesis.</w:t>
      </w:r>
      <w:r w:rsidR="00F53EFB">
        <w:t xml:space="preserve"> Many of the cell surface/wall proteins, such as Mp65 and Bgl2, are immunogenic and are released extracellularly by soluble secretion as well as in vesicles </w:t>
      </w:r>
      <w:r w:rsidR="00F53EFB">
        <w:rPr>
          <w:i/>
          <w:iCs/>
        </w:rPr>
        <w:t>in vitro</w:t>
      </w:r>
      <w:r w:rsidR="00F53EFB">
        <w:t xml:space="preserve"> </w:t>
      </w:r>
      <w:r w:rsidR="00F53EFB">
        <w:fldChar w:fldCharType="begin"/>
      </w:r>
      <w:r w:rsidR="00996F3E">
        <w:instrText xml:space="preserve"> ADDIN ZOTERO_ITEM CSL_CITATION {"citationID":"eNZH5PpH","properties":{"formattedCitation":"[31, 67, 68]","plainCitation":"[31, 67, 68]","noteIndex":0},"citationItems":[{"id":171,"uris":["http://zotero.org/users/5329443/items/NZJTETXU"],"uri":["http://zotero.org/users/5329443/items/NZJTETXU"],"itemData":{"id":171,"type":"article-journal","abstract":"The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id":295,"uris":["http://zotero.org/users/5329443/items/K3Z6PNVA"],"uri":["http://zotero.org/users/5329443/items/K3Z6PNVA"],"itemData":{"id":295,"type":"article-journal","abstract":"In the search of the antigenic determinants of a 65-kDa mannoprotein (MP65) of Candida albicans, tryptic fragments of immunoaffinity-purified MP65 preparations were tested for their ability to induce lymphoproliferation of human peripheral blood mononuclear cells (PBMC). Five major peptides (T1 to T5) were shown to induce a vigorous proliferation of PBMC from the majority of the eight healthy human subjects tested. With the use of synthetic peptides, critical amino acid sequences of the two most immunoactive (T1 and T2) peptides were determined. Similar to what was found for the MP65 molecule, no PBMC multiplication was induced by the antigenic peptides in cultures of naive cord blood cells. The amino acid sequence analysis of tryptic and chymotryptic peptides of MP65 demonstrated a substantial homology with the deduced sequences of two cell wall proteins ofSaccharomyces cerevisiae, encoded by the genesYRM305C and YGR279C. However, the antigenic peptides were those showing the least similarity with the corresponding regions of the above proteins. In particular, the lymphoproliferation-inducing sequence of the T1 peptide scored only 20% identity with the homologous regions of S. cerevisiaeproteins. Besides disclosing the amino acid sequence of MP65, this study provides an initial characterization of some of its antigenic determinants, as well as of synthetic peptides of potential use to detect specific immune responses against MP65, a major target of anticandidal cell-mediated immunity in humans.","container-title":"Infection and Immunity","DOI":"10.1128/IAI.68.2.694-701.2000","ISSN":"0019-9567, 1098-5522","issue":"2","journalAbbreviation":"Infect. Immun.","language":"en","note":"PMID: 10639435","page":"694-701","source":"iai.asm.org","title":"Biochemical and Immunological Characterization of MP65, a Major Mannoprotein Antigen of the Opportunistic Human PathogenCandida albicans","volume":"68","author":[{"family":"Gomez","given":"Maria J."},{"family":"Maras","given":"Bruno"},{"family":"Barca","given":"Alessandra"},{"family":"Valle","given":"Roberto La"},{"family":"Barra","given":"Donatella"},{"family":"Cassone","given":"Antonio"}],"issued":{"date-parts":[["2000",2,1]]}}},{"id":205,"uris":["http://zotero.org/users/5329443/items/UTMUJRFI"],"uri":["http://zotero.org/users/5329443/items/UTMUJRFI"],"itemData":{"id":205,"type":"article-journal","abstract":"In an effort to bring novel diagnostic and prognostic biomarkers or even potential targets for vaccine design for systemic candidiasis (SC) into the open, a systematic proteomic approach coupled with bioinformatic analysis was used to decode the serological response to Candida wall immunome in SC patients. Serum levels of IgG antibodies against Candida wall-associated proteins (proteins secreted from protoplasts in active wall regeneration, separated by two-dimensional gel electrophoresis, and identified by mass spectrometry) were measured in 45 SC patients, 57 non-SC patients, and 61 healthy subjects by Western blotting. Two-way hierarchical clustering and principal component analysis of their serum anti-Candida wall antibody expression patterns discriminated SC patients from controls and highlighted the heterogeneity of their expression profiles. Multivariate logistic regression models demonstrated that high levels of antibodies against glucan 1,3-β-glucosidase (Bgl2p) and the anti-wall phosphoglycerate kinase antibody seropositivity were the only independent predictors of SC. Receiver operating characteristic curve analysis revealed no difference between their combined evaluation and measurement of anti-Bgl2p antibodies alone. In a logistic regression model adjusted for known prognostic factors for mortality, SC patients with high anti-Bgl2p antibody levels or a positive anti-wall enolase antibody status, which correlated with each other, had a reduced 2-month risk of death. After controlling for each other, only the seropositivity for anti-wall enolase antibodies was an independent predictor of a lower risk of fatality, supporting that these mediated the protective effect. No association between serum anti-cytoplasmic enolase antibody levels and outcomes was established, suggesting a specific mechanism of enolase processing during wall biogenesis. We conclude that serum anti-Bgl2p antibodies are a novel accurate diagnostic biomarker for SC and that, at high levels, they may provide protection by modulating the anti-wall enolase antibody response. Furthermore serum anti-wall enolase antibodies are a new prognostic indicator for SC and confer protection against it. Bgl2p and wall-associated enolase could be valuable candidates for future vaccine development.","container-title":"Molecular &amp; Cellular Proteomics","DOI":"10.1074/mcp.M500243-MCP200","ISSN":"1535-9476, 1535-9484","issue":"1","journalAbbreviation":"Mol. Cell. Proteomics","language":"en","note":"PMID: 16195222","page":"79-96","source":"www-mcponline-org.ez.library.latrobe.edu.au","title":"Decoding Serological Response to Candida Cell Wall Immunome into Novel Diagnostic, Prognostic, and Therapeutic Candidates for Systemic Candidiasis by Proteomic and Bioinformatic Analyses","volume":"5","author":[{"family":"Pitarch","given":"Aida"},{"family":"Jiménez","given":"Antonio"},{"family":"Nombela","given":"César"},{"family":"Gil","given":"Concha"}],"issued":{"date-parts":[["2006",1,1]]}}}],"schema":"https://github.com/citation-style-language/schema/raw/master/csl-citation.json"} </w:instrText>
      </w:r>
      <w:r w:rsidR="00F53EFB">
        <w:fldChar w:fldCharType="separate"/>
      </w:r>
      <w:r w:rsidR="00996F3E" w:rsidRPr="00996F3E">
        <w:rPr>
          <w:rFonts w:ascii="Calibri" w:hAnsi="Calibri" w:cs="Calibri"/>
        </w:rPr>
        <w:t>[31, 67, 68]</w:t>
      </w:r>
      <w:r w:rsidR="00F53EFB">
        <w:fldChar w:fldCharType="end"/>
      </w:r>
      <w:r w:rsidR="00F53EFB">
        <w:t>.</w:t>
      </w:r>
      <w:r w:rsidR="003928E0">
        <w:t xml:space="preserve"> </w:t>
      </w:r>
      <w:r w:rsidR="00666282">
        <w:t>C1</w:t>
      </w:r>
      <w:r w:rsidR="00CA0754">
        <w:t xml:space="preserve">, </w:t>
      </w:r>
      <w:r w:rsidR="00E34D08">
        <w:t>C2</w:t>
      </w:r>
      <w:r w:rsidR="00CA0754">
        <w:t>, and C3</w:t>
      </w:r>
      <w:r w:rsidR="00E34D08">
        <w:t xml:space="preserve"> </w:t>
      </w:r>
      <w:r w:rsidR="00666282">
        <w:t xml:space="preserve">also contain </w:t>
      </w:r>
      <w:r w:rsidR="009C40C5">
        <w:t xml:space="preserve">primarily plasma membrane-associated </w:t>
      </w:r>
      <w:r w:rsidR="00A954B9">
        <w:t>proteins</w:t>
      </w:r>
      <w:r w:rsidR="001C60CD">
        <w:t>,</w:t>
      </w:r>
      <w:r w:rsidR="00A954B9">
        <w:t xml:space="preserve"> </w:t>
      </w:r>
      <w:r w:rsidR="00E34D08">
        <w:t xml:space="preserve">many </w:t>
      </w:r>
      <w:r w:rsidR="00A954B9">
        <w:t xml:space="preserve">of which function in </w:t>
      </w:r>
      <w:r w:rsidR="00E26965">
        <w:t xml:space="preserve">cell wall biosynthesis and organisation, </w:t>
      </w:r>
      <w:r w:rsidR="00E34D08">
        <w:t>morphogenesis,</w:t>
      </w:r>
      <w:r w:rsidR="00E26965">
        <w:t xml:space="preserve"> and pathogenesis.</w:t>
      </w:r>
      <w:r w:rsidR="00337A3E">
        <w:t xml:space="preserve"> Of note is the enrichment of proteins from the </w:t>
      </w:r>
      <w:proofErr w:type="spellStart"/>
      <w:r w:rsidR="00337A3E">
        <w:t>eisosome</w:t>
      </w:r>
      <w:proofErr w:type="spellEnd"/>
      <w:r w:rsidR="00337A3E">
        <w:t>; a fungal plasma membrane domain also known as the membrane compartment containing Can1 (MCC). Several MCC/</w:t>
      </w:r>
      <w:proofErr w:type="spellStart"/>
      <w:r w:rsidR="00337A3E">
        <w:t>eisosome</w:t>
      </w:r>
      <w:proofErr w:type="spellEnd"/>
      <w:r w:rsidR="00337A3E">
        <w:t xml:space="preserve"> proteins are EV enriched or exclusive across all </w:t>
      </w:r>
      <w:r w:rsidR="00CB5CE7">
        <w:rPr>
          <w:i/>
          <w:iCs/>
        </w:rPr>
        <w:t>C. albicans</w:t>
      </w:r>
      <w:r w:rsidR="00337A3E">
        <w:t xml:space="preserve"> strains including the transmembrane proteins Sur7, Nce102, orf19.6741</w:t>
      </w:r>
      <w:r w:rsidR="00214536">
        <w:t>. T</w:t>
      </w:r>
      <w:r w:rsidR="00337A3E">
        <w:t xml:space="preserve">he cytosolic </w:t>
      </w:r>
      <w:proofErr w:type="spellStart"/>
      <w:r w:rsidR="00214536">
        <w:t>eisosome</w:t>
      </w:r>
      <w:proofErr w:type="spellEnd"/>
      <w:r w:rsidR="00214536">
        <w:t xml:space="preserve"> </w:t>
      </w:r>
      <w:r w:rsidR="00337A3E">
        <w:t>proteins Lsp1 and Pil1</w:t>
      </w:r>
      <w:r w:rsidR="00214536">
        <w:t xml:space="preserve"> are also </w:t>
      </w:r>
      <w:r w:rsidR="00EF560E">
        <w:t>detected in EVs but are not enriched</w:t>
      </w:r>
      <w:r w:rsidR="00337A3E">
        <w:t>. C</w:t>
      </w:r>
      <w:r w:rsidR="001C60CD">
        <w:t>1</w:t>
      </w:r>
      <w:r w:rsidR="00337A3E">
        <w:t xml:space="preserve"> also contains the multidrug transporter Cdr1 (and Cdr2 which cannot be distinguished from Cdr1</w:t>
      </w:r>
      <w:r w:rsidR="009E60DD">
        <w:t xml:space="preserve"> based on the peptides identified</w:t>
      </w:r>
      <w:r w:rsidR="00337A3E">
        <w:t xml:space="preserve"> in this study) that is associated with azole resistance </w:t>
      </w:r>
      <w:r w:rsidR="00337A3E">
        <w:fldChar w:fldCharType="begin"/>
      </w:r>
      <w:r w:rsidR="00996F3E">
        <w:instrText xml:space="preserve"> ADDIN ZOTERO_ITEM CSL_CITATION {"citationID":"PY9dUX6I","properties":{"formattedCitation":"[69]","plainCitation":"[69]","noteIndex":0},"citationItems":[{"id":342,"uris":["http://zotero.org/users/5329443/items/G4RFSDMF"],"uri":["http://zotero.org/users/5329443/items/G4RFSDMF"],"itemData":{"id":342,"type":"article-journal","abstract":"Fluconazole (FLC) remains the antifungal drug of choice for non-life-threatening Candida infections, but drug-resistant strains have been isolated during long-term therapy with azoles. Drug efflux, mediated by plasma membrane transporters, is a major resistance mechanism, and clinically significant resistance in Candida albicans is accompanied by increased transcription of the genes CDR1 and CDR2, encoding plasma membrane ABC-type transporters Cdr1p and Cdr2p. The relative importance of each transporter protein for efflux-mediated resistance in C. albicans, however, is unknown; neither the relative amounts of each polypeptide in resistant isolates nor their contributions to efflux function have been determined. We have exploited the pump-specific properties of two antibody preparations, and specific pump inhibitors, to determine the relative expression and functions of Cdr1p and Cdr2p in 18 clinical C. albicans isolates. The antibodies and inhibitors were standardized using recombinant Saccharomyces cerevisiae strains that hyper-express either protein in a host strain with a reduced endogenous pump background. In all 18 C. albicans strains, including 13 strains with reduced FLC susceptibilities, Cdr1p was present in greater amounts (2- to 20-fold) than Cdr2p. Compounds that inhibited Cdr1p-mediated function, but had no effect on Cdr2p efflux activity, significantly decreased the resistance to FLC of seven representative C. albicans isolates, whereas three other compounds that inhibited both pumps did not cause increased chemosensitization of these strains to FLC. We conclude that Cdr1p expression makes a greater functional contribution than does Cdr2p to FLC resistance in C. albicans.","container-title":"Antimicrobial Agents and Chemotherapy","DOI":"10.1128/AAC.00463-08","ISSN":"0066-4804, 1098-6596","issue":"11","journalAbbreviation":"Antimicrob. Agents Chemother.","language":"en","note":"PMID: 18710914","page":"3851-3862","source":"aac.asm.org","title":"ABC Transporter Cdr1p Contributes More than Cdr2p Does to Fluconazole Efflux in Fluconazole-Resistant Candida albicans Clinical Isolates","volume":"52","author":[{"family":"Holmes","given":"Ann R."},{"family":"Lin","given":"Ya-Hsun"},{"family":"Niimi","given":"Kyoko"},{"family":"Lamping","given":"Erwin"},{"family":"Keniya","given":"Mikhail"},{"family":"Niimi","given":"Masakazu"},{"family":"Tanabe","given":"Koichi"},{"family":"Monk","given":"Brian C."},{"family":"Cannon","given":"Richard D."}],"issued":{"date-parts":[["2008",11,1]]}}}],"schema":"https://github.com/citation-style-language/schema/raw/master/csl-citation.json"} </w:instrText>
      </w:r>
      <w:r w:rsidR="00337A3E">
        <w:fldChar w:fldCharType="separate"/>
      </w:r>
      <w:r w:rsidR="00996F3E" w:rsidRPr="00996F3E">
        <w:rPr>
          <w:rFonts w:ascii="Calibri" w:hAnsi="Calibri" w:cs="Calibri"/>
        </w:rPr>
        <w:t>[69]</w:t>
      </w:r>
      <w:r w:rsidR="00337A3E">
        <w:fldChar w:fldCharType="end"/>
      </w:r>
      <w:r w:rsidR="00337A3E">
        <w:t>.</w:t>
      </w:r>
      <w:r w:rsidR="00B1655A">
        <w:t xml:space="preserve"> </w:t>
      </w:r>
      <w:r w:rsidR="00E34D08" w:rsidRPr="00B5276E">
        <w:t>The loca</w:t>
      </w:r>
      <w:r w:rsidR="004C6EC1">
        <w:t>tion</w:t>
      </w:r>
      <w:r w:rsidR="00E34D08" w:rsidRPr="00B5276E">
        <w:t xml:space="preserve">s and functions of </w:t>
      </w:r>
      <w:r w:rsidR="00E34D08" w:rsidRPr="00B5276E">
        <w:lastRenderedPageBreak/>
        <w:t>C</w:t>
      </w:r>
      <w:r w:rsidR="00DF5A5C">
        <w:t>4</w:t>
      </w:r>
      <w:r w:rsidR="00E34D08" w:rsidRPr="00B5276E">
        <w:t xml:space="preserve"> proteins are more varied but importantly include GTPases</w:t>
      </w:r>
      <w:r w:rsidR="004C6EC1">
        <w:t xml:space="preserve"> and </w:t>
      </w:r>
      <w:r w:rsidR="00E34D08">
        <w:t xml:space="preserve">secretory pathway proteins. Small GTPases are associated with intracellular vesicular trafficking and regulate a variety of membrane fusion events </w:t>
      </w:r>
      <w:r w:rsidR="00E34D08">
        <w:fldChar w:fldCharType="begin"/>
      </w:r>
      <w:r w:rsidR="00996F3E">
        <w:instrText xml:space="preserve"> ADDIN ZOTERO_ITEM CSL_CITATION {"citationID":"a4484XZi","properties":{"formattedCitation":"[70, 71]","plainCitation":"[70, 71]","noteIndex":0},"citationItems":[{"id":207,"uris":["http://zotero.org/users/5329443/items/UGU6RYQ7"],"uri":["http://zotero.org/users/5329443/items/UGU6RYQ7"],"itemData":{"id":207,"type":"article-journal","abstract":"Exosomes are nanosized membrane vesicles released by fusion of an organelle of the endocytic pathway, the multivesicular body, with the plasma membrane. This process was discovered more than 30 years ago, and during these years, exosomes have gone from being considered as cellular waste disposal to mediate a novel mechanism of cell-to-cell communication. The exponential interest in exosomes experienced during recent years is due to their important roles in health and disease and to their potential clinical application in therapy and diagnosis. However, important aspects of the biology of exosomes remain unknown. To explore the use of exosomes in the clinic, it is essential that the basic molecular mechanisms behind the transport and function of these vesicles are better understood. We have here summarized what is presently known about how exosomes are formed and released by cells. Moreover, other cellular processes related to exosome biogenesis and release, such as autophagy and lysosomal exocytosis are presented. Finally, methodological aspects related to exosome release studies are discussed.","container-title":"Cellular and Molecular Life Sciences","DOI":"10.1007/s00018-017-2595-9","ISSN":"1420-9071","issue":"2","journalAbbreviation":"Cell. Mol. Life Sci.","language":"en","page":"193-208","source":"Springer Link","title":"Current knowledge on exosome biogenesis and release","volume":"75","author":[{"family":"Hessvik","given":"Nina Pettersen"},{"family":"Llorente","given":"Alicia"}],"issued":{"date-parts":[["2018",1,1]]}}},{"id":144,"uris":["http://zotero.org/users/5329443/items/4NQABCR4"],"uri":["http://zotero.org/users/5329443/items/4NQABCR4"],"itemData":{"id":144,"type":"article-journal","abstract":"Exosomes are small membrane vesicles, secreted by most cell types from multivesicular endosomes, and thought to play important roles in intercellular communications. Initially described in 1983, as specifically secreted by reticulocytes, exosomes became of interest for immunologists in 1996, when they were proposed to play a role in antigen presentation. More recently, the finding that exosomes carry genetic materials, mRNA and miRNA, has been a major breakthrough in the field, unveiling their capacity to vehicle genetic messages. It is now clear that not only immune cells but probably all cell types are able to secrete exosomes: their range of possible functions expands well beyond immunology to neurobiology, stem cell and tumor biology, and their use in clinical applications as biomarkers or as therapeutic tools is an extensive area of research. Despite intensive efforts to understand their functions, two issues remain to be solved in the future: (i) what are the physiological function(s) of exosomes in vivo and (ii) what are the relative contributions of exosomes and of other secreted membrane vesicles in these proposed functions? Here, we will focus on the current ideas on exosomes and immune responses, but also on their mechanisms of secretion and the use of this knowledge to elucidate the latter issue.","container-title":"Traffic","DOI":"10.1111/j.1600-0854.2011.01225.x","ISSN":"1398-9219","issue":"12","journalAbbreviation":"Traffic","page":"1659-1668","source":"onlinelibrary.wiley.com (Atypon)","title":"Exosome Secretion: Molecular Mechanisms and Roles in Immune Responses","title-short":"Exosome Secretion","volume":"12","author":[{"family":"Bobrie","given":"Angélique"},{"family":"Colombo","given":"Marina"},{"family":"Raposo","given":"Graça"},{"family":"Théry","given":"Clotilde"}],"issued":{"date-parts":[["2011",6,6]]}}}],"schema":"https://github.com/citation-style-language/schema/raw/master/csl-citation.json"} </w:instrText>
      </w:r>
      <w:r w:rsidR="00E34D08">
        <w:fldChar w:fldCharType="separate"/>
      </w:r>
      <w:r w:rsidR="00996F3E" w:rsidRPr="00996F3E">
        <w:rPr>
          <w:rFonts w:ascii="Calibri" w:hAnsi="Calibri" w:cs="Calibri"/>
        </w:rPr>
        <w:t>[70, 71]</w:t>
      </w:r>
      <w:r w:rsidR="00E34D08">
        <w:fldChar w:fldCharType="end"/>
      </w:r>
      <w:r w:rsidR="00E34D08">
        <w:t xml:space="preserve">. </w:t>
      </w:r>
      <w:r w:rsidR="0067172B">
        <w:t>C</w:t>
      </w:r>
      <w:r w:rsidR="0034724C">
        <w:t>5, C6, and C7</w:t>
      </w:r>
      <w:r w:rsidR="00422790">
        <w:t xml:space="preserve"> proteins</w:t>
      </w:r>
      <w:r w:rsidR="003631A9">
        <w:t xml:space="preserve"> are </w:t>
      </w:r>
      <w:r w:rsidR="0092673C">
        <w:t xml:space="preserve">mostly cytosolic </w:t>
      </w:r>
      <w:r w:rsidR="0034724C">
        <w:t xml:space="preserve">or ribosomal </w:t>
      </w:r>
      <w:r w:rsidR="0092673C">
        <w:t>proteins with</w:t>
      </w:r>
      <w:r w:rsidR="00422790">
        <w:t xml:space="preserve"> function</w:t>
      </w:r>
      <w:r w:rsidR="0092673C">
        <w:t>s</w:t>
      </w:r>
      <w:r w:rsidR="00422790">
        <w:t xml:space="preserve"> in </w:t>
      </w:r>
      <w:r w:rsidR="003631A9">
        <w:t>glycolysis</w:t>
      </w:r>
      <w:r w:rsidR="0092673C">
        <w:t xml:space="preserve"> and translation.</w:t>
      </w:r>
      <w:r w:rsidR="00167A20">
        <w:t xml:space="preserve"> </w:t>
      </w:r>
    </w:p>
    <w:p w14:paraId="569164A8" w14:textId="77777777" w:rsidR="005B20AA" w:rsidRDefault="005B20AA" w:rsidP="00B94229">
      <w:pPr>
        <w:spacing w:line="480" w:lineRule="auto"/>
      </w:pPr>
    </w:p>
    <w:p w14:paraId="23893399" w14:textId="6C9C0E07" w:rsidR="00A94AA5" w:rsidRPr="00A94AA5" w:rsidRDefault="00A94AA5" w:rsidP="00B94229">
      <w:pPr>
        <w:spacing w:line="480" w:lineRule="auto"/>
        <w:rPr>
          <w:i/>
        </w:rPr>
      </w:pPr>
      <w:r>
        <w:rPr>
          <w:i/>
        </w:rPr>
        <w:t xml:space="preserve">Putative </w:t>
      </w:r>
      <w:r>
        <w:t>C. albicans</w:t>
      </w:r>
      <w:r>
        <w:rPr>
          <w:i/>
        </w:rPr>
        <w:t xml:space="preserve"> EV positive markers include </w:t>
      </w:r>
      <w:commentRangeStart w:id="258"/>
      <w:del w:id="259" w:author="Charlotte Dawson" w:date="2020-01-12T11:42:00Z">
        <w:r w:rsidR="004A4FD2" w:rsidDel="00CD02E8">
          <w:rPr>
            <w:i/>
          </w:rPr>
          <w:delText>GTPases</w:delText>
        </w:r>
      </w:del>
      <w:commentRangeEnd w:id="258"/>
      <w:r w:rsidR="00FA3D72">
        <w:rPr>
          <w:rStyle w:val="CommentReference"/>
        </w:rPr>
        <w:commentReference w:id="258"/>
      </w:r>
      <w:del w:id="260" w:author="Charlotte Dawson" w:date="2020-01-12T11:42:00Z">
        <w:r w:rsidDel="00CD02E8">
          <w:rPr>
            <w:i/>
          </w:rPr>
          <w:delText xml:space="preserve"> and</w:delText>
        </w:r>
      </w:del>
      <w:ins w:id="261" w:author="Charlotte Dawson" w:date="2020-01-12T11:42:00Z">
        <w:r w:rsidR="00CD02E8">
          <w:rPr>
            <w:i/>
          </w:rPr>
          <w:t>trans</w:t>
        </w:r>
      </w:ins>
      <w:ins w:id="262" w:author="Charlotte Dawson" w:date="2020-01-12T11:50:00Z">
        <w:r w:rsidR="00093951">
          <w:rPr>
            <w:i/>
          </w:rPr>
          <w:t xml:space="preserve">-plasma </w:t>
        </w:r>
      </w:ins>
      <w:ins w:id="263" w:author="Charlotte Dawson" w:date="2020-01-12T11:42:00Z">
        <w:r w:rsidR="00CD02E8">
          <w:rPr>
            <w:i/>
          </w:rPr>
          <w:t>membrane</w:t>
        </w:r>
      </w:ins>
      <w:ins w:id="264" w:author="Charlotte Dawson" w:date="2020-01-12T11:50:00Z">
        <w:r w:rsidR="00093951">
          <w:rPr>
            <w:i/>
          </w:rPr>
          <w:t xml:space="preserve"> domain</w:t>
        </w:r>
      </w:ins>
      <w:ins w:id="265" w:author="Charlotte Dawson" w:date="2020-01-12T11:42:00Z">
        <w:r w:rsidR="00CD02E8">
          <w:rPr>
            <w:i/>
          </w:rPr>
          <w:t xml:space="preserve"> </w:t>
        </w:r>
      </w:ins>
      <w:del w:id="266" w:author="Charlotte Dawson" w:date="2020-01-12T11:42:00Z">
        <w:r w:rsidDel="00CD02E8">
          <w:rPr>
            <w:i/>
          </w:rPr>
          <w:delText xml:space="preserve"> </w:delText>
        </w:r>
      </w:del>
      <w:r w:rsidR="004A4FD2">
        <w:rPr>
          <w:i/>
        </w:rPr>
        <w:t>Sur7 family proteins</w:t>
      </w:r>
      <w:r>
        <w:rPr>
          <w:i/>
        </w:rPr>
        <w:t>.</w:t>
      </w:r>
    </w:p>
    <w:p w14:paraId="618D2C7A" w14:textId="644332FF" w:rsidR="00D913A2" w:rsidRDefault="00317813" w:rsidP="00B94229">
      <w:pPr>
        <w:spacing w:line="480" w:lineRule="auto"/>
      </w:pPr>
      <w:r>
        <w:t>P</w:t>
      </w:r>
      <w:r w:rsidR="002B0C16">
        <w:t>otential</w:t>
      </w:r>
      <w:r w:rsidR="002943C2">
        <w:t xml:space="preserve"> protein markers</w:t>
      </w:r>
      <w:r w:rsidR="002B0C16">
        <w:t xml:space="preserve"> for </w:t>
      </w:r>
      <w:r w:rsidR="002B0C16">
        <w:rPr>
          <w:i/>
        </w:rPr>
        <w:t xml:space="preserve">C. albicans </w:t>
      </w:r>
      <w:r w:rsidR="002B0C16">
        <w:t>EVs</w:t>
      </w:r>
      <w:r w:rsidR="00A12978">
        <w:t xml:space="preserve"> </w:t>
      </w:r>
      <w:r>
        <w:t>were selected firstly on the criter</w:t>
      </w:r>
      <w:r w:rsidR="001E31D0">
        <w:t>ion</w:t>
      </w:r>
      <w:r>
        <w:t xml:space="preserve"> that they</w:t>
      </w:r>
      <w:r w:rsidR="00A12978">
        <w:t xml:space="preserve"> were</w:t>
      </w:r>
      <w:r w:rsidR="00131D3D">
        <w:t xml:space="preserve"> EV exclusive or</w:t>
      </w:r>
      <w:r w:rsidR="00A94AA5">
        <w:t xml:space="preserve"> significantly</w:t>
      </w:r>
      <w:r w:rsidR="00A12978">
        <w:t xml:space="preserve"> </w:t>
      </w:r>
      <w:r w:rsidR="008858F3">
        <w:t>enriched</w:t>
      </w:r>
      <w:r w:rsidR="003F75F8">
        <w:t xml:space="preserve"> in EVs</w:t>
      </w:r>
      <w:r w:rsidR="00B5276E">
        <w:t>. That is</w:t>
      </w:r>
      <w:r w:rsidR="007A6137">
        <w:t>,</w:t>
      </w:r>
      <w:r w:rsidR="008858F3">
        <w:t xml:space="preserve"> </w:t>
      </w:r>
      <w:r w:rsidR="002943C2">
        <w:t>the proteins</w:t>
      </w:r>
      <w:r w:rsidR="008858F3">
        <w:t xml:space="preserve"> had a</w:t>
      </w:r>
      <w:r w:rsidR="00A94AA5">
        <w:t xml:space="preserve"> </w:t>
      </w:r>
      <w:r w:rsidR="008858F3">
        <w:t>log</w:t>
      </w:r>
      <w:r w:rsidR="008858F3">
        <w:rPr>
          <w:vertAlign w:val="subscript"/>
        </w:rPr>
        <w:t>2</w:t>
      </w:r>
      <w:r w:rsidR="00244AF8">
        <w:t>(F</w:t>
      </w:r>
      <w:r w:rsidR="008858F3">
        <w:t>C</w:t>
      </w:r>
      <w:r w:rsidR="00244AF8">
        <w:t>)</w:t>
      </w:r>
      <w:r w:rsidR="00D03ACC">
        <w:t xml:space="preserve"> greater than 1</w:t>
      </w:r>
      <w:r w:rsidR="00A94AA5">
        <w:t xml:space="preserve"> and adjusted p-value </w:t>
      </w:r>
      <w:r w:rsidR="00B5276E">
        <w:t xml:space="preserve">of </w:t>
      </w:r>
      <w:r w:rsidR="00A94AA5">
        <w:t>less than 0.01</w:t>
      </w:r>
      <w:r w:rsidR="008858F3">
        <w:t xml:space="preserve"> </w:t>
      </w:r>
      <w:r w:rsidR="003F75F8">
        <w:t>across all four datasets</w:t>
      </w:r>
      <w:r w:rsidR="0003423B">
        <w:t xml:space="preserve"> </w:t>
      </w:r>
      <w:r w:rsidR="00B56521">
        <w:t xml:space="preserve">(Figure </w:t>
      </w:r>
      <w:r w:rsidR="009137A3">
        <w:t>6</w:t>
      </w:r>
      <w:r w:rsidR="00B56521">
        <w:t xml:space="preserve">A). </w:t>
      </w:r>
      <w:r w:rsidR="00B5276E">
        <w:t xml:space="preserve">The </w:t>
      </w:r>
      <w:r w:rsidR="004161C9">
        <w:t>47</w:t>
      </w:r>
      <w:r w:rsidR="00B5276E">
        <w:t xml:space="preserve"> </w:t>
      </w:r>
      <w:r w:rsidR="00DA2C09">
        <w:t>candidate positive EV markers</w:t>
      </w:r>
      <w:r w:rsidR="0003423B">
        <w:t xml:space="preserve"> </w:t>
      </w:r>
      <w:r w:rsidR="00B5276E">
        <w:t xml:space="preserve">that </w:t>
      </w:r>
      <w:r w:rsidR="0003423B">
        <w:t>were identified</w:t>
      </w:r>
      <w:r w:rsidR="00B56521">
        <w:t xml:space="preserve"> are </w:t>
      </w:r>
      <w:r w:rsidR="00DA2C09">
        <w:t>listed in Table 1.</w:t>
      </w:r>
      <w:r w:rsidR="00D913A2">
        <w:t xml:space="preserve"> </w:t>
      </w:r>
      <w:r w:rsidR="0003423B">
        <w:t xml:space="preserve">These proteins </w:t>
      </w:r>
      <w:r w:rsidR="00B5276E">
        <w:t xml:space="preserve">are mostly located on the </w:t>
      </w:r>
      <w:r w:rsidR="0003423B">
        <w:t xml:space="preserve">plasma membrane and cell surface, with </w:t>
      </w:r>
      <w:r w:rsidR="00E74C1B">
        <w:t>ER</w:t>
      </w:r>
      <w:r w:rsidR="004C7961">
        <w:t>, endosome, and vacuole</w:t>
      </w:r>
      <w:r w:rsidR="0003423B">
        <w:t xml:space="preserve"> proteins also represented. </w:t>
      </w:r>
      <w:r w:rsidR="00D913A2">
        <w:t xml:space="preserve">Of note were </w:t>
      </w:r>
      <w:r w:rsidR="00E74C1B">
        <w:t>two</w:t>
      </w:r>
      <w:r w:rsidR="00D913A2">
        <w:t xml:space="preserve"> mitochondrial proteins which were unexpectedly enriched across all strains. </w:t>
      </w:r>
    </w:p>
    <w:p w14:paraId="4704B89D" w14:textId="783AA8A1" w:rsidR="003B51A5" w:rsidRPr="0056629C" w:rsidRDefault="0056629C" w:rsidP="00970CE9">
      <w:pPr>
        <w:spacing w:line="480" w:lineRule="auto"/>
      </w:pPr>
      <w:r>
        <w:t xml:space="preserve">The </w:t>
      </w:r>
      <w:r w:rsidR="004C7961">
        <w:t>47</w:t>
      </w:r>
      <w:r>
        <w:t xml:space="preserve"> candidate proteins were filtered according to specific criteria</w:t>
      </w:r>
      <w:r w:rsidR="00E74C1B">
        <w:t xml:space="preserve"> (</w:t>
      </w:r>
      <w:ins w:id="267" w:author="Charlotte Dawson" w:date="2020-01-12T16:09:00Z">
        <w:r w:rsidR="00CF1871">
          <w:t xml:space="preserve">Supplementary </w:t>
        </w:r>
      </w:ins>
      <w:r w:rsidR="00E74C1B">
        <w:t>Figure S1)</w:t>
      </w:r>
      <w:r>
        <w:t xml:space="preserve"> to obtain a list of the best potential markers for future use. </w:t>
      </w:r>
      <w:r w:rsidR="00495F62">
        <w:t>Proteins</w:t>
      </w:r>
      <w:r w:rsidR="00DB2C1E">
        <w:t xml:space="preserve"> with signal peptides</w:t>
      </w:r>
      <w:r w:rsidR="00495F62">
        <w:t xml:space="preserve"> that had</w:t>
      </w:r>
      <w:r w:rsidR="00AF2709">
        <w:t xml:space="preserve"> previously been detected in a proteomic analysis of </w:t>
      </w:r>
      <w:r w:rsidR="00556594" w:rsidRPr="00005015">
        <w:rPr>
          <w:i/>
          <w:iCs/>
        </w:rPr>
        <w:t>C. albicans</w:t>
      </w:r>
      <w:r w:rsidR="00556594">
        <w:t xml:space="preserve"> </w:t>
      </w:r>
      <w:r w:rsidR="003B7A8A">
        <w:t>vesicle</w:t>
      </w:r>
      <w:r w:rsidR="00AF2709">
        <w:t>-depleted culture medium</w:t>
      </w:r>
      <w:r w:rsidR="003B7A8A">
        <w:t xml:space="preserve"> (VDM)</w:t>
      </w:r>
      <w:r w:rsidR="00AF2709">
        <w:t xml:space="preserve"> </w:t>
      </w:r>
      <w:r w:rsidR="004D5CF1">
        <w:fldChar w:fldCharType="begin"/>
      </w:r>
      <w:r w:rsidR="00996F3E">
        <w:instrText xml:space="preserve"> ADDIN ZOTERO_ITEM CSL_CITATION {"citationID":"hZ72tYMX","properties":{"formattedCitation":"[31]","plainCitation":"[31]","noteIndex":0},"citationItems":[{"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schema":"https://github.com/citation-style-language/schema/raw/master/csl-citation.json"} </w:instrText>
      </w:r>
      <w:r w:rsidR="004D5CF1">
        <w:fldChar w:fldCharType="separate"/>
      </w:r>
      <w:r w:rsidR="00996F3E" w:rsidRPr="00996F3E">
        <w:rPr>
          <w:rFonts w:ascii="Calibri" w:hAnsi="Calibri" w:cs="Calibri"/>
        </w:rPr>
        <w:t>[31]</w:t>
      </w:r>
      <w:r w:rsidR="004D5CF1">
        <w:fldChar w:fldCharType="end"/>
      </w:r>
      <w:r w:rsidR="006463B4">
        <w:t>,</w:t>
      </w:r>
      <w:r w:rsidR="00A94AA5">
        <w:t xml:space="preserve"> </w:t>
      </w:r>
      <w:r w:rsidR="00495F62">
        <w:t xml:space="preserve"> </w:t>
      </w:r>
      <w:r w:rsidR="006463B4">
        <w:t xml:space="preserve">and proteins with more than 5 predicted transmembrane domains </w:t>
      </w:r>
      <w:r w:rsidR="00495F62">
        <w:t>were</w:t>
      </w:r>
      <w:r w:rsidR="00AF00E1">
        <w:t xml:space="preserve"> </w:t>
      </w:r>
      <w:r w:rsidR="00734CB5">
        <w:t>not considered the best marker candidates</w:t>
      </w:r>
      <w:r w:rsidR="00AF2709">
        <w:t xml:space="preserve">. </w:t>
      </w:r>
      <w:r w:rsidR="00B53946">
        <w:t xml:space="preserve">This was </w:t>
      </w:r>
      <w:r w:rsidR="001D4B1F">
        <w:t>because proteins with signal peptides that have been detected in VDM</w:t>
      </w:r>
      <w:r w:rsidR="008B0857">
        <w:t xml:space="preserve"> are likely </w:t>
      </w:r>
      <w:r w:rsidR="00EB6FCF">
        <w:t>secret</w:t>
      </w:r>
      <w:r w:rsidR="000E685A">
        <w:t>ed canonically as well as in EVs</w:t>
      </w:r>
      <w:r w:rsidR="0012262E">
        <w:t>, hence they would not be EV-specific markers</w:t>
      </w:r>
      <w:r w:rsidR="00232DEE">
        <w:t xml:space="preserve">. </w:t>
      </w:r>
      <w:r w:rsidR="0093477C">
        <w:t>Furthermore, though m</w:t>
      </w:r>
      <w:r w:rsidR="001D3767">
        <w:t xml:space="preserve">arker candidates </w:t>
      </w:r>
      <w:r w:rsidR="00232DEE">
        <w:t xml:space="preserve">with </w:t>
      </w:r>
      <w:r w:rsidR="00CA2DA4">
        <w:t xml:space="preserve">numerous transmembrane domains such as </w:t>
      </w:r>
      <w:r w:rsidR="00D47F22">
        <w:t xml:space="preserve">GSC1 </w:t>
      </w:r>
      <w:r w:rsidR="00156F7D">
        <w:t xml:space="preserve">are likely to be secreted specifically in EVs, </w:t>
      </w:r>
      <w:r w:rsidR="000E685A">
        <w:t xml:space="preserve">they may prove difficult to </w:t>
      </w:r>
      <w:r w:rsidR="00E25FBF">
        <w:t>work with in subsequent applications</w:t>
      </w:r>
      <w:r w:rsidR="00602ED9">
        <w:t xml:space="preserve">. </w:t>
      </w:r>
      <w:r>
        <w:t xml:space="preserve">Following this refinement, </w:t>
      </w:r>
      <w:r w:rsidR="00557FFB">
        <w:t>22</w:t>
      </w:r>
      <w:r>
        <w:t xml:space="preserve"> proteins were identified as ideal </w:t>
      </w:r>
      <w:r>
        <w:rPr>
          <w:i/>
        </w:rPr>
        <w:t>C. albicans</w:t>
      </w:r>
      <w:r>
        <w:t xml:space="preserve"> EV positive markers (Figure </w:t>
      </w:r>
      <w:r w:rsidR="00240371">
        <w:t>7</w:t>
      </w:r>
      <w:r>
        <w:t>).</w:t>
      </w:r>
      <w:ins w:id="268" w:author="Charlotte Dawson" w:date="2020-01-12T11:23:00Z">
        <w:r w:rsidR="00FF5485">
          <w:t xml:space="preserve"> </w:t>
        </w:r>
        <w:r w:rsidR="003B51A5">
          <w:t xml:space="preserve">These </w:t>
        </w:r>
      </w:ins>
      <w:ins w:id="269" w:author="Charlotte Dawson" w:date="2020-01-12T11:26:00Z">
        <w:r w:rsidR="003B51A5">
          <w:t xml:space="preserve">included trans-plasma </w:t>
        </w:r>
        <w:commentRangeStart w:id="270"/>
        <w:r w:rsidR="003B51A5">
          <w:t>membrane</w:t>
        </w:r>
      </w:ins>
      <w:commentRangeEnd w:id="270"/>
      <w:ins w:id="271" w:author="Charlotte Dawson" w:date="2020-01-12T11:40:00Z">
        <w:r w:rsidR="00CD02E8">
          <w:rPr>
            <w:rStyle w:val="CommentReference"/>
          </w:rPr>
          <w:commentReference w:id="270"/>
        </w:r>
      </w:ins>
      <w:ins w:id="272" w:author="Charlotte Dawson" w:date="2020-01-12T11:26:00Z">
        <w:r w:rsidR="003B51A5">
          <w:t xml:space="preserve"> proteins</w:t>
        </w:r>
      </w:ins>
      <w:ins w:id="273" w:author="Charlotte Dawson" w:date="2020-01-12T11:27:00Z">
        <w:r w:rsidR="003B51A5">
          <w:t xml:space="preserve"> </w:t>
        </w:r>
      </w:ins>
      <w:ins w:id="274" w:author="Charlotte Dawson" w:date="2020-01-12T11:29:00Z">
        <w:r w:rsidR="003B51A5">
          <w:t>such as</w:t>
        </w:r>
      </w:ins>
      <w:ins w:id="275" w:author="Charlotte Dawson" w:date="2020-01-12T11:27:00Z">
        <w:r w:rsidR="003B51A5">
          <w:t xml:space="preserve"> the Sur7 family proteins </w:t>
        </w:r>
      </w:ins>
      <w:ins w:id="276" w:author="Charlotte Dawson" w:date="2020-01-12T11:28:00Z">
        <w:r w:rsidR="003B51A5">
          <w:t>orf</w:t>
        </w:r>
      </w:ins>
      <w:ins w:id="277" w:author="Charlotte Dawson" w:date="2020-01-12T11:29:00Z">
        <w:r w:rsidR="003B51A5">
          <w:t xml:space="preserve">19.6741, and </w:t>
        </w:r>
      </w:ins>
      <w:ins w:id="278" w:author="Charlotte Dawson" w:date="2020-01-12T11:27:00Z">
        <w:r w:rsidR="003B51A5">
          <w:t>Sur7 (</w:t>
        </w:r>
      </w:ins>
      <w:proofErr w:type="spellStart"/>
      <w:ins w:id="279" w:author="Charlotte Dawson" w:date="2020-01-12T11:43:00Z">
        <w:r w:rsidR="00CD02E8">
          <w:t>P</w:t>
        </w:r>
      </w:ins>
      <w:ins w:id="280" w:author="Charlotte Dawson" w:date="2020-01-12T11:28:00Z">
        <w:r w:rsidR="003B51A5">
          <w:t>fa</w:t>
        </w:r>
      </w:ins>
      <w:ins w:id="281" w:author="Charlotte Dawson" w:date="2020-01-12T11:40:00Z">
        <w:r w:rsidR="00CD02E8">
          <w:t>m</w:t>
        </w:r>
        <w:proofErr w:type="spellEnd"/>
        <w:r w:rsidR="00CD02E8">
          <w:t>:</w:t>
        </w:r>
        <w:r w:rsidR="00CD02E8" w:rsidRPr="00CD02E8">
          <w:t xml:space="preserve"> PF06687</w:t>
        </w:r>
      </w:ins>
      <w:ins w:id="282" w:author="Charlotte Dawson" w:date="2020-01-12T11:28:00Z">
        <w:r w:rsidR="003B51A5">
          <w:t>)</w:t>
        </w:r>
      </w:ins>
      <w:ins w:id="283" w:author="Charlotte Dawson" w:date="2020-01-12T11:39:00Z">
        <w:r w:rsidR="00CD02E8">
          <w:t xml:space="preserve"> and the MARVEL family protein Nce102 (</w:t>
        </w:r>
      </w:ins>
      <w:proofErr w:type="spellStart"/>
      <w:ins w:id="284" w:author="Charlotte Dawson" w:date="2020-01-12T11:43:00Z">
        <w:r w:rsidR="00CD02E8">
          <w:t>P</w:t>
        </w:r>
      </w:ins>
      <w:ins w:id="285" w:author="Charlotte Dawson" w:date="2020-01-12T11:39:00Z">
        <w:r w:rsidR="00CD02E8">
          <w:t>fam</w:t>
        </w:r>
        <w:proofErr w:type="spellEnd"/>
        <w:r w:rsidR="00CD02E8">
          <w:t>:</w:t>
        </w:r>
      </w:ins>
      <w:ins w:id="286" w:author="Charlotte Dawson" w:date="2020-01-12T11:40:00Z">
        <w:r w:rsidR="00CD02E8">
          <w:t xml:space="preserve"> </w:t>
        </w:r>
      </w:ins>
      <w:ins w:id="287" w:author="Charlotte Dawson" w:date="2020-01-12T11:39:00Z">
        <w:r w:rsidR="00CD02E8">
          <w:t>PF01284)</w:t>
        </w:r>
      </w:ins>
      <w:ins w:id="288" w:author="Charlotte Dawson" w:date="2020-01-12T11:31:00Z">
        <w:r w:rsidR="003B51A5">
          <w:t xml:space="preserve">. </w:t>
        </w:r>
        <w:proofErr w:type="gramStart"/>
        <w:r w:rsidR="003B51A5">
          <w:t>A number of</w:t>
        </w:r>
        <w:proofErr w:type="gramEnd"/>
        <w:r w:rsidR="003B51A5">
          <w:t xml:space="preserve"> </w:t>
        </w:r>
      </w:ins>
      <w:ins w:id="289" w:author="Charlotte Dawson" w:date="2020-01-12T11:30:00Z">
        <w:r w:rsidR="003B51A5">
          <w:t>GTPases which associate with the plasma membrane (</w:t>
        </w:r>
      </w:ins>
      <w:ins w:id="290" w:author="Charlotte Dawson" w:date="2020-01-12T11:32:00Z">
        <w:r w:rsidR="003B51A5">
          <w:t>Arf3, Cdc42, Rac1, Rho1, Rho3</w:t>
        </w:r>
      </w:ins>
      <w:ins w:id="291" w:author="Charlotte Dawson" w:date="2020-01-12T11:30:00Z">
        <w:r w:rsidR="003B51A5">
          <w:t xml:space="preserve">) and </w:t>
        </w:r>
        <w:r w:rsidR="003B51A5">
          <w:lastRenderedPageBreak/>
          <w:t>secretory pathway (</w:t>
        </w:r>
      </w:ins>
      <w:ins w:id="292" w:author="Charlotte Dawson" w:date="2020-01-12T11:33:00Z">
        <w:r w:rsidR="003B51A5">
          <w:t>Sec4, Ypt31</w:t>
        </w:r>
      </w:ins>
      <w:ins w:id="293" w:author="Charlotte Dawson" w:date="2020-01-12T11:30:00Z">
        <w:r w:rsidR="003B51A5">
          <w:t>) respectively</w:t>
        </w:r>
      </w:ins>
      <w:ins w:id="294" w:author="Charlotte Dawson" w:date="2020-01-12T11:31:00Z">
        <w:r w:rsidR="003B51A5">
          <w:t xml:space="preserve"> were also</w:t>
        </w:r>
      </w:ins>
      <w:ins w:id="295" w:author="Charlotte Dawson" w:date="2020-01-12T11:34:00Z">
        <w:r w:rsidR="00CD02E8">
          <w:t xml:space="preserve"> determined to be</w:t>
        </w:r>
      </w:ins>
      <w:ins w:id="296" w:author="Charlotte Dawson" w:date="2020-01-12T11:32:00Z">
        <w:r w:rsidR="003B51A5">
          <w:t xml:space="preserve"> ideal marker candidates</w:t>
        </w:r>
      </w:ins>
      <w:ins w:id="297" w:author="Charlotte Dawson" w:date="2020-01-12T11:30:00Z">
        <w:r w:rsidR="003B51A5">
          <w:t>.</w:t>
        </w:r>
      </w:ins>
      <w:ins w:id="298" w:author="Charlotte Dawson" w:date="2020-01-12T11:31:00Z">
        <w:r w:rsidR="003B51A5">
          <w:t xml:space="preserve"> </w:t>
        </w:r>
      </w:ins>
      <w:commentRangeStart w:id="299"/>
      <w:ins w:id="300" w:author="Charlotte Dawson" w:date="2020-01-12T16:27:00Z">
        <w:r w:rsidR="00AC4D27">
          <w:t>The</w:t>
        </w:r>
      </w:ins>
      <w:commentRangeEnd w:id="299"/>
      <w:ins w:id="301" w:author="Charlotte Dawson" w:date="2020-01-12T16:55:00Z">
        <w:r w:rsidR="00673B41">
          <w:rPr>
            <w:rStyle w:val="CommentReference"/>
          </w:rPr>
          <w:commentReference w:id="299"/>
        </w:r>
      </w:ins>
      <w:ins w:id="302" w:author="Charlotte Dawson" w:date="2020-01-12T16:28:00Z">
        <w:r w:rsidR="00AC4D27">
          <w:t xml:space="preserve"> 22 </w:t>
        </w:r>
      </w:ins>
      <w:ins w:id="303" w:author="Charlotte Dawson" w:date="2020-01-12T16:35:00Z">
        <w:r w:rsidR="001F5216">
          <w:t>proteins</w:t>
        </w:r>
      </w:ins>
      <w:ins w:id="304" w:author="Charlotte Dawson" w:date="2020-01-12T16:28:00Z">
        <w:r w:rsidR="00AC4D27">
          <w:t xml:space="preserve"> were</w:t>
        </w:r>
      </w:ins>
      <w:ins w:id="305" w:author="Charlotte Dawson" w:date="2020-01-12T16:30:00Z">
        <w:r w:rsidR="00AC4D27">
          <w:t xml:space="preserve"> only</w:t>
        </w:r>
      </w:ins>
      <w:ins w:id="306" w:author="Charlotte Dawson" w:date="2020-01-12T16:28:00Z">
        <w:r w:rsidR="00AC4D27">
          <w:t xml:space="preserve"> present in clusters C1</w:t>
        </w:r>
      </w:ins>
      <w:ins w:id="307" w:author="Charlotte Dawson" w:date="2020-01-12T16:29:00Z">
        <w:r w:rsidR="00AC4D27">
          <w:t>-C4 and C8 of the heatmap in Figure 5</w:t>
        </w:r>
      </w:ins>
      <w:ins w:id="308" w:author="Charlotte Dawson" w:date="2020-01-12T16:34:00Z">
        <w:r w:rsidR="00AC4D27">
          <w:t xml:space="preserve"> which </w:t>
        </w:r>
      </w:ins>
      <w:ins w:id="309" w:author="Charlotte Dawson" w:date="2020-01-12T16:36:00Z">
        <w:r w:rsidR="001F5216">
          <w:t>included only proteins that were consistently enriched across all four proteomics experiments.</w:t>
        </w:r>
      </w:ins>
      <w:ins w:id="310" w:author="Charlotte Dawson" w:date="2020-01-12T16:37:00Z">
        <w:r w:rsidR="001F5216">
          <w:t xml:space="preserve"> </w:t>
        </w:r>
      </w:ins>
      <w:ins w:id="311" w:author="Charlotte Dawson" w:date="2020-01-12T16:36:00Z">
        <w:r w:rsidR="001F5216">
          <w:t>Metadata regarding these proteins</w:t>
        </w:r>
      </w:ins>
      <w:ins w:id="312" w:author="Charlotte Dawson" w:date="2020-01-12T16:37:00Z">
        <w:r w:rsidR="001F5216">
          <w:t xml:space="preserve"> including their localisation and associated GO terms are provided in Supplementary Data S8.</w:t>
        </w:r>
      </w:ins>
    </w:p>
    <w:p w14:paraId="3E60B763" w14:textId="42973B2B" w:rsidR="006E1F9C" w:rsidRDefault="00DA2C09" w:rsidP="00970CE9">
      <w:pPr>
        <w:spacing w:line="480" w:lineRule="auto"/>
      </w:pPr>
      <w:r>
        <w:t>The process for defining candidate EV positive markers was repeated to identify potential EV negative markers. Specifically, the lists of exclusive and</w:t>
      </w:r>
      <w:r w:rsidR="00B94229">
        <w:t xml:space="preserve"> </w:t>
      </w:r>
      <w:r>
        <w:t>significantly enriched</w:t>
      </w:r>
      <w:r w:rsidR="00B94229">
        <w:t xml:space="preserve"> WCL</w:t>
      </w:r>
      <w:r>
        <w:t xml:space="preserve"> proteins</w:t>
      </w:r>
      <w:r w:rsidR="00B94229">
        <w:t xml:space="preserve"> from each strain were compared </w:t>
      </w:r>
      <w:r w:rsidR="004D00B2">
        <w:t>(</w:t>
      </w:r>
      <w:r w:rsidR="00B94229">
        <w:t xml:space="preserve">Figure </w:t>
      </w:r>
      <w:r w:rsidR="00240371">
        <w:t>6</w:t>
      </w:r>
      <w:r w:rsidR="00B94229">
        <w:t xml:space="preserve">B). </w:t>
      </w:r>
      <w:r w:rsidR="00557FFB">
        <w:t>Sixty-two</w:t>
      </w:r>
      <w:r w:rsidR="00AB1FD5">
        <w:t xml:space="preserve"> </w:t>
      </w:r>
      <w:r w:rsidR="00B94229">
        <w:t>proteins were selected as potential negative EV markers</w:t>
      </w:r>
      <w:r w:rsidR="00DC5AAC">
        <w:t xml:space="preserve"> (</w:t>
      </w:r>
      <w:r w:rsidR="004077DE">
        <w:t>S</w:t>
      </w:r>
      <w:r w:rsidR="00DC5AAC">
        <w:t>upplementa</w:t>
      </w:r>
      <w:r w:rsidR="004077DE">
        <w:t>ry</w:t>
      </w:r>
      <w:r w:rsidR="00DC5AAC">
        <w:t xml:space="preserve"> Table S</w:t>
      </w:r>
      <w:r w:rsidR="009505D4">
        <w:t>2</w:t>
      </w:r>
      <w:r w:rsidR="00DC5AAC">
        <w:t xml:space="preserve">). </w:t>
      </w:r>
      <w:r w:rsidR="0056629C">
        <w:t xml:space="preserve">These candidates were refined to a short-list of </w:t>
      </w:r>
      <w:r w:rsidR="00A222DE">
        <w:t>7</w:t>
      </w:r>
      <w:r w:rsidR="0056629C">
        <w:t xml:space="preserve"> proteins which have been fluorescently tagged or detected by Western blot in previous literature. </w:t>
      </w:r>
      <w:r w:rsidR="00DC5AAC">
        <w:t xml:space="preserve">The </w:t>
      </w:r>
      <w:r w:rsidR="00A222DE">
        <w:t>7</w:t>
      </w:r>
      <w:r w:rsidR="00DC5AAC">
        <w:t xml:space="preserve"> proteins </w:t>
      </w:r>
      <w:proofErr w:type="gramStart"/>
      <w:r w:rsidR="00AB1FD5">
        <w:t>are located in</w:t>
      </w:r>
      <w:proofErr w:type="gramEnd"/>
      <w:r w:rsidR="00DC5AAC">
        <w:t xml:space="preserve"> the mitochondria (Lpd1, Sod2), vacuole (Apr1</w:t>
      </w:r>
      <w:r w:rsidR="00A222DE">
        <w:t>, Cpy1, Lap41</w:t>
      </w:r>
      <w:r w:rsidR="00DC5AAC">
        <w:t xml:space="preserve">), cell </w:t>
      </w:r>
      <w:r w:rsidR="00D21E7A">
        <w:t>wall</w:t>
      </w:r>
      <w:r w:rsidR="00DC5AAC">
        <w:t xml:space="preserve"> (Gpm1)</w:t>
      </w:r>
      <w:r w:rsidR="00A222DE">
        <w:t>, and actin cortical patches</w:t>
      </w:r>
      <w:r w:rsidR="00DC5AAC">
        <w:t xml:space="preserve"> </w:t>
      </w:r>
      <w:r w:rsidR="00DB378F">
        <w:t>(Abp1)</w:t>
      </w:r>
      <w:r w:rsidR="00DC5AAC">
        <w:t>.</w:t>
      </w:r>
    </w:p>
    <w:p w14:paraId="1F682603" w14:textId="77777777" w:rsidR="00A12978" w:rsidRDefault="00A12978" w:rsidP="00970CE9">
      <w:pPr>
        <w:spacing w:line="480" w:lineRule="auto"/>
      </w:pPr>
    </w:p>
    <w:p w14:paraId="7986FAC8" w14:textId="77777777" w:rsidR="00A12978" w:rsidRPr="00A12978" w:rsidRDefault="00A12978" w:rsidP="00970CE9">
      <w:pPr>
        <w:spacing w:line="480" w:lineRule="auto"/>
      </w:pPr>
    </w:p>
    <w:p w14:paraId="4A4FC59D" w14:textId="77777777" w:rsidR="006E1F9C" w:rsidRDefault="006E1F9C" w:rsidP="00970CE9">
      <w:pPr>
        <w:spacing w:line="480" w:lineRule="auto"/>
        <w:rPr>
          <w:i/>
        </w:rPr>
      </w:pPr>
      <w:r>
        <w:rPr>
          <w:i/>
        </w:rPr>
        <w:br w:type="page"/>
      </w:r>
    </w:p>
    <w:p w14:paraId="715CF4B8" w14:textId="77777777" w:rsidR="00567629" w:rsidRPr="00970CE9" w:rsidRDefault="00572C9C" w:rsidP="0074026A">
      <w:pPr>
        <w:pStyle w:val="Heading1"/>
      </w:pPr>
      <w:r w:rsidRPr="00970CE9">
        <w:lastRenderedPageBreak/>
        <w:t>Discussion</w:t>
      </w:r>
    </w:p>
    <w:p w14:paraId="16252B23" w14:textId="4C3D906E" w:rsidR="00567629" w:rsidRDefault="00567629" w:rsidP="00740C8F">
      <w:pPr>
        <w:spacing w:line="480" w:lineRule="auto"/>
      </w:pPr>
      <w:r>
        <w:t xml:space="preserve">Extracellular vesicles are increasingly </w:t>
      </w:r>
      <w:r w:rsidR="00AB1FD5">
        <w:t xml:space="preserve">being </w:t>
      </w:r>
      <w:r>
        <w:t xml:space="preserve">identified as crucial components of cell-cell communication. </w:t>
      </w:r>
      <w:r w:rsidR="00AB1FD5">
        <w:t>Most</w:t>
      </w:r>
      <w:r>
        <w:t xml:space="preserve"> EV studies </w:t>
      </w:r>
      <w:r w:rsidR="00AB1FD5">
        <w:t>have been</w:t>
      </w:r>
      <w:r>
        <w:t xml:space="preserve"> performed in mammalian systems and a reliable set of EV-specific marker proteins ha</w:t>
      </w:r>
      <w:r w:rsidR="00AB1FD5">
        <w:t>s</w:t>
      </w:r>
      <w:r>
        <w:t xml:space="preserve"> been identified </w:t>
      </w:r>
      <w:r>
        <w:fldChar w:fldCharType="begin"/>
      </w:r>
      <w:r w:rsidR="00996F3E">
        <w:instrText xml:space="preserve"> ADDIN ZOTERO_ITEM CSL_CITATION {"citationID":"NpxWoKFn","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fldChar w:fldCharType="separate"/>
      </w:r>
      <w:r w:rsidR="00996F3E" w:rsidRPr="00996F3E">
        <w:rPr>
          <w:rFonts w:ascii="Calibri" w:hAnsi="Calibri" w:cs="Calibri"/>
        </w:rPr>
        <w:t>[15]</w:t>
      </w:r>
      <w:r>
        <w:fldChar w:fldCharType="end"/>
      </w:r>
      <w:r>
        <w:t xml:space="preserve">. These markers </w:t>
      </w:r>
      <w:r w:rsidR="00AB1FD5">
        <w:t>have been invaluable for</w:t>
      </w:r>
      <w:r>
        <w:t xml:space="preserve"> </w:t>
      </w:r>
      <w:r w:rsidR="00AB1FD5">
        <w:t>tracking</w:t>
      </w:r>
      <w:r>
        <w:t xml:space="preserve"> EVs during isolation and </w:t>
      </w:r>
      <w:r w:rsidR="00AB1FD5">
        <w:t xml:space="preserve">have </w:t>
      </w:r>
      <w:r>
        <w:t xml:space="preserve">also </w:t>
      </w:r>
      <w:r w:rsidR="00AB1FD5">
        <w:t xml:space="preserve">been </w:t>
      </w:r>
      <w:r>
        <w:t xml:space="preserve">exploited </w:t>
      </w:r>
      <w:r w:rsidR="00AB1FD5">
        <w:t>for</w:t>
      </w:r>
      <w:r>
        <w:t xml:space="preserve"> immunoaffinity purification and monitoring </w:t>
      </w:r>
      <w:r w:rsidR="00AB1FD5">
        <w:t xml:space="preserve">of </w:t>
      </w:r>
      <w:r>
        <w:t xml:space="preserve">EV release and distribution </w:t>
      </w:r>
      <w:r>
        <w:rPr>
          <w:i/>
        </w:rPr>
        <w:t>in vivo</w:t>
      </w:r>
      <w:r>
        <w:t xml:space="preserve"> </w:t>
      </w:r>
      <w:r w:rsidR="00AB1FD5">
        <w:t xml:space="preserve">with </w:t>
      </w:r>
      <w:r>
        <w:t xml:space="preserve">fluorescently tagged </w:t>
      </w:r>
      <w:r w:rsidR="00AB1FD5">
        <w:t>markers</w:t>
      </w:r>
      <w:r>
        <w:t xml:space="preserve"> </w:t>
      </w:r>
      <w:r>
        <w:fldChar w:fldCharType="begin"/>
      </w:r>
      <w:r w:rsidR="00996F3E">
        <w:instrText xml:space="preserve"> ADDIN ZOTERO_ITEM CSL_CITATION {"citationID":"T4Ze9aJJ","properties":{"formattedCitation":"[72\\uc0\\u8211{}74]","plainCitation":"[72–74]","noteIndex":0},"citationItems":[{"id":1669,"uris":["http://zotero.org/users/5329443/items/VMEBBPID"],"uri":["http://zotero.org/users/5329443/items/VMEBBPID"],"itemData":{"id":1669,"type":"article-journal","abstract":"Increasing attention has been attracted by exosomes in blood-based diagnosis because cancer cells release more exosomes in serum than normal cells and these exosomes overexpress a certain number of cancer-related biomarkers. However, capture and biomarker analysis of exosomes for clinical application are technically challenging. In this study, we developed a microfluidic chip for immunocapture and quantification of circulating exosomes from small sample volume and applied this device in clinical study. Circulating EpCAM-positive exosomes were measured in 6 cases breast cancer patients and 3 healthy controls to assist diagnosis. A significant increase in the EpCAM-positive exosome level in these patients was detected, compared to healthy controls. Furthermore, we quantified circulating HER2-positive exosomes in 19 cases of breast cancer patients for molecular classification. We demonstrated that the exosomal HER2 expression levels were almost consistent with that in tumor tissues assessed by immunohistochemical staining. The microfluidic chip might provide a new platform to assist breast cancer diagnosis and molecular classification.","container-title":"PLOS ONE","DOI":"10.1371/journal.pone.0175050","ISSN":"1932-6203","issue":"4","journalAbbreviation":"PLOS ONE","language":"en","page":"e0175050","source":"PLoS Journals","title":"Clinical application of a microfluidic chip for immunocapture and quantification of circulating exosomes to assist breast cancer diagnosis and molecular classification","volume":"12","author":[{"family":"Fang","given":"Shimeng"},{"family":"Tian","given":"Hongzhu"},{"family":"Li","given":"Xiancheng"},{"family":"Jin","given":"Dong"},{"family":"Li","given":"Xiaojie"},{"family":"Kong","given":"Jing"},{"family":"Yang","given":"Chun"},{"family":"Yang","given":"Xuesong"},{"family":"Lu","given":"Yao"},{"family":"Luo","given":"Yong"},{"family":"Lin","given":"Bingcheng"},{"family":"Niu","given":"Weidong"},{"family":"Liu","given":"Tingjiao"}],"issued":{"date-parts":[["2017",4,3]]}}},{"id":284,"uris":["http://zotero.org/users/5329443/items/TCZ8GD8P"],"uri":["http://zotero.org/users/5329443/items/TCZ8GD8P"],"itemData":{"id":284,"type":"article-journal","abstract":"Exosomes are small endosome-derived extracellular vesicles implicated in cell–cell communication and are secreted by living cells when multivesicular bodies (MVBs) fuse with the plasma membrane (PM). Current techniques to study exosome physiology are based on isolation procedures after secretion, precluding direct and dynamic insight into the mechanics of exosome biogenesis and the regulation of their release. In this study, we propose real-time visualization of MVB–PM fusion to overcome these limitations. We designed tetraspanin-based pH-sensitive optical reporters that detect MVB–PM fusion using live total internal reflection fluorescence and dynamic correlative light–electron microscopy. Quantitative analysis demonstrates that MVB–PM fusion frequency is reduced by depleting the target membrane SNAREs SNAP23 and syntaxin-4 but also can be induced in single cells by stimulation of the histamine H1 receptor (H1HR). Interestingly, activation of H1R1 in HeLa cells increases Ser110 phosphorylation of SNAP23, promoting MVB–PM fusion and the release of CD63-enriched exosomes. Using this single-cell resolution approach, we highlight the modulatory dynamics of MVB exocytosis that will help to increase our understanding of exosome physiology and identify druggable targets in exosome-associated pathologies.","container-title":"Journal of Cell Biology","DOI":"10.1083/jcb.201703206","ISSN":"0021-9525, 1540-8140","issue":"3","journalAbbreviation":"J. Cell Biol.","language":"en","note":"PMID: 29339438","page":"1129-1142","source":"jcb.rupress.org","title":"Quantifying exosome secretion from single cells reveals a modulatory role for GPCR signaling","volume":"217","author":[{"family":"Verweij","given":"Frederik Johannes"},{"family":"Bebelman","given":"Maarten P."},{"family":"Jimenez","given":"Connie R."},{"family":"Garcia-Vallejo","given":"Juan J."},{"family":"Janssen","given":"Hans"},{"family":"Neefjes","given":"Jacques"},{"family":"Knol","given":"Jaco C."},{"family":"Haas","given":"Richard de Goeij-de"},{"family":"Piersma","given":"Sander R."},{"family":"Baglio","given":"S. Rubina"},{"family":"Verhage","given":"Matthijs"},{"family":"Middeldorp","given":"Jaap M."},{"family":"Zomer","given":"Anoek"},{"family":"Rheenen","given":"Jacco","dropping-particle":"van"},{"family":"Coppolino","given":"Marc G."},{"family":"Hurbain","given":"Ilse"},{"family":"Raposo","given":"Graça"},{"family":"Smit","given":"Martine J."},{"family":"Toonen","given":"Ruud F. G."},{"family":"Niel","given":"Guillaume","dropping-particle":"van"},{"family":"Pegtel","given":"D. Michiel"}],"issued":{"date-parts":[["2018",3,5]]}}},{"id":280,"uris":["http://zotero.org/users/5329443/items/YLRPCAJH"],"uri":["http://zotero.org/users/5329443/items/YLRPCAJH"],"itemData":{"id":280,"type":"article-journal","abstract":"The development of exosomes as delivery vehicles requires understanding how and where exogenously administered exosomes are distributed in vivo. In the present study, we designed a fusion protein consisting of Gaussia luciferase and a truncated lactadherin, gLuc-lactadherin, and constructed a plasmid expressing the fusion protein. B16-BL6 murine melanoma cells were transfected with the plasmid, and exosomes released from the cells were collected by ultracentrifugation. Strong luciferase activity was detected in the fraction containing exosomes, indicating their efficient labeling with gLuc-lactadherin. Then, the labeled B16-BL6 exosomes were intravenously injected into mice, and their tissue distribution was evaluated. Pharmacokinetic analysis of the exosome blood concentration–time profile revealed that B16-BL6 exosomes disappeared very quickly from the blood circulation with a half-life of approximately 2min. Little luciferase activity was detected in the serum at 4h after exosome injection, suggesting rapid clearance of B16-BL6 exosomes in vivo. Moreover, sequential in vivo imaging revealed that the B16-BL6 exosome-derived signals distributed first to the liver and then to the lungs. These results indicate that gLuc-lactadherin labeling is useful for tracing exosomes in vivo and that B16-BL6 exosomes are rapidly cleared from the blood circulation after systemic administration.","container-title":"Journal of Biotechnology","DOI":"10.1016/j.jbiotec.2013.03.013","ISSN":"0168-1656","issue":"2","journalAbbreviation":"J. Biotechnol.","page":"77-84","source":"ScienceDirect","title":"Visualization and in vivo tracking of the exosomes of murine melanoma B16-BL6 cells in mice after intravenous injection","volume":"165","author":[{"family":"Takahashi","given":"Yuki"},{"family":"Nishikawa","given":"Makiya"},{"family":"Shinotsuka","given":"Haruka"},{"family":"Matsui","given":"Yuriko"},{"family":"Ohara","given":"Saori"},{"family":"Imai","given":"Takafumi"},{"family":"Takakura","given":"Yoshinobu"}],"issued":{"date-parts":[["2013",5,20]]}}}],"schema":"https://github.com/citation-style-language/schema/raw/master/csl-citation.json"} </w:instrText>
      </w:r>
      <w:r>
        <w:fldChar w:fldCharType="separate"/>
      </w:r>
      <w:r w:rsidR="00996F3E" w:rsidRPr="00996F3E">
        <w:rPr>
          <w:rFonts w:ascii="Calibri" w:hAnsi="Calibri" w:cs="Calibri"/>
          <w:szCs w:val="24"/>
        </w:rPr>
        <w:t>[72–74]</w:t>
      </w:r>
      <w:r>
        <w:fldChar w:fldCharType="end"/>
      </w:r>
      <w:r>
        <w:t xml:space="preserve">. </w:t>
      </w:r>
      <w:r w:rsidR="00AB1FD5">
        <w:t>M</w:t>
      </w:r>
      <w:r>
        <w:t xml:space="preserve">ore recently </w:t>
      </w:r>
      <w:r w:rsidR="00AB1FD5">
        <w:t xml:space="preserve">EVs have been identified in a range of yeast and filamentous fungi and </w:t>
      </w:r>
      <w:r w:rsidR="000372C5">
        <w:t>their</w:t>
      </w:r>
      <w:r>
        <w:t xml:space="preserve"> importan</w:t>
      </w:r>
      <w:r w:rsidR="000372C5">
        <w:t>ce</w:t>
      </w:r>
      <w:r>
        <w:t xml:space="preserve"> in fungal biology</w:t>
      </w:r>
      <w:r w:rsidR="00AB1FD5">
        <w:t xml:space="preserve"> has been acknowledged particularly in the interaction</w:t>
      </w:r>
      <w:r>
        <w:t xml:space="preserve"> between the fungal pathogens and their hosts </w:t>
      </w:r>
      <w:r>
        <w:fldChar w:fldCharType="begin"/>
      </w:r>
      <w:r w:rsidR="00996F3E">
        <w:instrText xml:space="preserve"> ADDIN ZOTERO_ITEM CSL_CITATION {"citationID":"MfpZQvHs","properties":{"formattedCitation":"[75]","plainCitation":"[75]","noteIndex":0},"citationItems":[{"id":63,"uris":["http://zotero.org/users/5329443/items/TIJ7EYDV"],"uri":["http://zotero.org/users/5329443/items/TIJ7EYDV"],"itemData":{"id":63,"type":"article-journal","abstract":"The secretion of biomolecules by fungal cells occurs via the conventional export of signal peptide-coupled soluble molecules, but it also results from transport within extracellular vesicles (EV). During the last ten years since the description of this non-conventional secretion pathway, varied, interesting biological roles have been associated with EV release by fungi. The various organic molecules carried by these structures are involved in pathogenesis and immune evasion, and may be associated with cell–cell communication. In regards to host–pathogen interactions, EV roles are diverse and organism-specific, although some features seem to be conserved among the pathogenic fungal organisms studied to date. This review aims to highlight our current understanding of the biologically relevant findings regarding EV released by the pathogenic fungal organisms and describes our knowledge of the roles of EV in host–pathogen interactions.","collection-title":"20th Anniversary of Microbes &amp; Infection","container-title":"Microbes and Infection","DOI":"10.1016/j.micinf.2018.01.011","ISSN":"1286-4579","issue":"9","journalAbbreviation":"Microbes Infect.","page":"501-504","source":"ScienceDirect","title":"Fungal extracellular vesicles: modulating host–pathogen interactions by both the fungus and the host","title-short":"Fungal extracellular vesicles","volume":"20","author":[{"family":"Zamith-Miranda","given":"D."},{"family":"Nimrichter","given":"L."},{"family":"Rodrigues","given":"M. L."},{"family":"Nosanchuk","given":"J. D."}],"issued":{"date-parts":[["2018",10,1]]}}}],"schema":"https://github.com/citation-style-language/schema/raw/master/csl-citation.json"} </w:instrText>
      </w:r>
      <w:r>
        <w:fldChar w:fldCharType="separate"/>
      </w:r>
      <w:r w:rsidR="00996F3E" w:rsidRPr="00996F3E">
        <w:rPr>
          <w:rFonts w:ascii="Calibri" w:hAnsi="Calibri" w:cs="Calibri"/>
        </w:rPr>
        <w:t>[75]</w:t>
      </w:r>
      <w:r>
        <w:fldChar w:fldCharType="end"/>
      </w:r>
      <w:r>
        <w:t xml:space="preserve">. </w:t>
      </w:r>
      <w:r w:rsidR="007F0810">
        <w:t>However,</w:t>
      </w:r>
      <w:r w:rsidR="00740C8F">
        <w:t xml:space="preserve"> r</w:t>
      </w:r>
      <w:r>
        <w:t>esearch on fungal EVs has been limited to the basic techniques developed early in the investigation of mammalian EVs because</w:t>
      </w:r>
      <w:r w:rsidR="004A2335">
        <w:t xml:space="preserve"> </w:t>
      </w:r>
      <w:r w:rsidR="00740C8F">
        <w:t>of the absence of suitable marker proteins to assist in purification and tracking</w:t>
      </w:r>
      <w:r w:rsidR="00DC5B7E">
        <w:t xml:space="preserve"> in biological systems. </w:t>
      </w:r>
      <w:r w:rsidR="004A2335">
        <w:t>M</w:t>
      </w:r>
      <w:r>
        <w:t xml:space="preserve">any of the mammalian EV marker proteins </w:t>
      </w:r>
      <w:r w:rsidR="005D3DD0">
        <w:t>either</w:t>
      </w:r>
      <w:r w:rsidR="004A2335">
        <w:t xml:space="preserve"> </w:t>
      </w:r>
      <w:r>
        <w:t xml:space="preserve">have </w:t>
      </w:r>
      <w:r w:rsidR="004A2335">
        <w:t xml:space="preserve">no </w:t>
      </w:r>
      <w:r>
        <w:t>homologs in fungi</w:t>
      </w:r>
      <w:r w:rsidR="00DC2A7B">
        <w:t>,</w:t>
      </w:r>
      <w:r w:rsidR="00DC5B7E">
        <w:t xml:space="preserve"> </w:t>
      </w:r>
      <w:r w:rsidR="004A2335">
        <w:t xml:space="preserve">or the </w:t>
      </w:r>
      <w:r>
        <w:t>homolog</w:t>
      </w:r>
      <w:r w:rsidR="004A2335">
        <w:t>s</w:t>
      </w:r>
      <w:r>
        <w:t xml:space="preserve"> </w:t>
      </w:r>
      <w:r w:rsidR="004A2335">
        <w:t>are not</w:t>
      </w:r>
      <w:r>
        <w:t xml:space="preserve"> found in </w:t>
      </w:r>
      <w:r w:rsidR="004A2335">
        <w:t xml:space="preserve">fungal </w:t>
      </w:r>
      <w:r>
        <w:t xml:space="preserve">EVs </w:t>
      </w:r>
      <w:r>
        <w:fldChar w:fldCharType="begin"/>
      </w:r>
      <w:r w:rsidR="00996F3E">
        <w:instrText xml:space="preserve"> ADDIN ZOTERO_ITEM CSL_CITATION {"citationID":"qh0y8431","properties":{"formattedCitation":"[26]","plainCitation":"[26]","noteIndex":0},"citationItems":[{"id":242,"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fldChar w:fldCharType="separate"/>
      </w:r>
      <w:r w:rsidR="00996F3E" w:rsidRPr="00996F3E">
        <w:rPr>
          <w:rFonts w:ascii="Calibri" w:hAnsi="Calibri" w:cs="Calibri"/>
        </w:rPr>
        <w:t>[26]</w:t>
      </w:r>
      <w:r>
        <w:fldChar w:fldCharType="end"/>
      </w:r>
      <w:r>
        <w:t xml:space="preserve">. This </w:t>
      </w:r>
      <w:r w:rsidR="004A2335">
        <w:t xml:space="preserve">has led to the need for </w:t>
      </w:r>
      <w:r>
        <w:rPr>
          <w:i/>
        </w:rPr>
        <w:t>de novo</w:t>
      </w:r>
      <w:r>
        <w:t xml:space="preserve"> identification of fungal EV protein markers based on the recommendations outlined in MISEV2018 </w:t>
      </w:r>
      <w:r>
        <w:fldChar w:fldCharType="begin"/>
      </w:r>
      <w:r w:rsidR="00996F3E">
        <w:instrText xml:space="preserve"> ADDIN ZOTERO_ITEM CSL_CITATION {"citationID":"C3OA7dTJ","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fldChar w:fldCharType="separate"/>
      </w:r>
      <w:r w:rsidR="00996F3E" w:rsidRPr="00996F3E">
        <w:rPr>
          <w:rFonts w:ascii="Calibri" w:hAnsi="Calibri" w:cs="Calibri"/>
        </w:rPr>
        <w:t>[15]</w:t>
      </w:r>
      <w:r>
        <w:fldChar w:fldCharType="end"/>
      </w:r>
      <w:r>
        <w:t xml:space="preserve">. These markers will enable researchers to adapt cutting edge techniques from mammalian EV research to the study of fungal EVs. </w:t>
      </w:r>
    </w:p>
    <w:p w14:paraId="17764FD4" w14:textId="2D476B24" w:rsidR="00567629" w:rsidRPr="00FC4725" w:rsidRDefault="00567629" w:rsidP="00970CE9">
      <w:pPr>
        <w:spacing w:line="480" w:lineRule="auto"/>
      </w:pPr>
      <w:r>
        <w:t xml:space="preserve">We have defined a suite of </w:t>
      </w:r>
      <w:r w:rsidR="00876CDF">
        <w:t>22</w:t>
      </w:r>
      <w:r>
        <w:t xml:space="preserve"> proteins that are putative markers of </w:t>
      </w:r>
      <w:r>
        <w:rPr>
          <w:i/>
        </w:rPr>
        <w:t>C. albicans</w:t>
      </w:r>
      <w:r>
        <w:t xml:space="preserve"> extracellular vesicles (Figure </w:t>
      </w:r>
      <w:r w:rsidR="00721C6C">
        <w:t>7</w:t>
      </w:r>
      <w:r>
        <w:t xml:space="preserve">). These positive markers are complemented by </w:t>
      </w:r>
      <w:r w:rsidR="00876CDF">
        <w:t>7</w:t>
      </w:r>
      <w:r>
        <w:t xml:space="preserve"> negative markers that are depleted or absent from EVs versus cell lysates. Both sets of markers were identified from analysis of robust proteomic data sets generated from multiple, independent isolations of EVs from three </w:t>
      </w:r>
      <w:r>
        <w:rPr>
          <w:i/>
        </w:rPr>
        <w:t>C. albicans</w:t>
      </w:r>
      <w:r>
        <w:t xml:space="preserve"> strains grown in the yeast form and one strain grown as a biofilm. This represents a step change in the quality of proteomic data published for </w:t>
      </w:r>
      <w:r>
        <w:rPr>
          <w:i/>
        </w:rPr>
        <w:t>C. albicans</w:t>
      </w:r>
      <w:r>
        <w:t xml:space="preserve"> EVs as three out of four previous studies analysed </w:t>
      </w:r>
      <w:r w:rsidR="004A2335">
        <w:t xml:space="preserve">EVs from </w:t>
      </w:r>
      <w:r>
        <w:t xml:space="preserve">a single isolation </w:t>
      </w:r>
      <w:r>
        <w:fldChar w:fldCharType="begin"/>
      </w:r>
      <w:r w:rsidR="00996F3E">
        <w:instrText xml:space="preserve"> ADDIN ZOTERO_ITEM CSL_CITATION {"citationID":"0ddGuTZZ","properties":{"formattedCitation":"[26]","plainCitation":"[26]","noteIndex":0},"citationItems":[{"id":242,"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fldChar w:fldCharType="separate"/>
      </w:r>
      <w:r w:rsidR="00996F3E" w:rsidRPr="00996F3E">
        <w:rPr>
          <w:rFonts w:ascii="Calibri" w:hAnsi="Calibri" w:cs="Calibri"/>
        </w:rPr>
        <w:t>[26]</w:t>
      </w:r>
      <w:r>
        <w:fldChar w:fldCharType="end"/>
      </w:r>
      <w:r>
        <w:t xml:space="preserve">. Thus, we are highly confident that the proteins we have identified as putative EV markers are present in </w:t>
      </w:r>
      <w:r>
        <w:rPr>
          <w:i/>
        </w:rPr>
        <w:t xml:space="preserve">C. albicans </w:t>
      </w:r>
      <w:r>
        <w:t xml:space="preserve">EVs. </w:t>
      </w:r>
      <w:bookmarkStart w:id="313" w:name="_Hlk29634063"/>
      <w:r>
        <w:t xml:space="preserve">Indeed, one putative marker, Hgt1, has already been independently confirmed to be packaged in </w:t>
      </w:r>
      <w:r>
        <w:rPr>
          <w:i/>
          <w:iCs/>
        </w:rPr>
        <w:t>C. albicans</w:t>
      </w:r>
      <w:r>
        <w:t xml:space="preserve"> EVs using immunogold labelling and electron microscopy </w:t>
      </w:r>
      <w:r>
        <w:fldChar w:fldCharType="begin"/>
      </w:r>
      <w:r w:rsidR="00996F3E">
        <w:instrText xml:space="preserve"> ADDIN ZOTERO_ITEM CSL_CITATION {"citationID":"D2PPqTJ6","properties":{"formattedCitation":"[76]","plainCitation":"[76]","noteIndex":0},"citationItems":[{"id":403,"uris":["http://zotero.org/users/5329443/items/6ATYB5DA"],"uri":["http://zotero.org/users/5329443/items/6ATYB5DA"],"itemData":{"id":403,"type":"article-journal","abstract":"ABSTRACT Complement is a tightly controlled arm of the innate immune system, facilitating phagocytosis and killing of invading pathogens. Factor H (FH) is the main fluid-phase inhibitor of the alternative pathway. Many pathogens can hijack FH from the host and protect themselves from complement-dependent killing. Candida albicans is a clinically important opportunistic yeast, expressing different FH binding molecules on its cell surface, which allow complement evasion. One such FH binding molecule is the transmembrane protein “High affinity glucose transporter 1” (Hgt1p), involved in glucose metabolism. This study demonstrated that Hgt1p transcription and expression is induced and highest at the low, but physiological glucose concentration of 0.1%, why this concentration was used throughout the study. We also demonstrated the transport of Hgt1p to the fungal cell wall surface by vesicle trafficking and its release by exosomes containing Hgt1p integrated in the vesicular membrane. We corroborated Hgt1p as FH binding molecule. A polyclonal anti-Hgt1p antibody was created which interfered with the binding of FH, present in normal human serum to the fungal cell wall . A chimeric molecule consisting of FH domains 6 and 7 fused to human IgG1 Fc (FH6.7/Fc) even more comprehensively blocked FH binding, likely because FH6.7/Fc diverted FH away from fungal FH ligands other than Hgt1p. Reduced FH binding to the yeast was associated with a concomitant increase in C3b/iC3b deposition, resulted in significantly increased in vitro phagocytosis and killing by human neutrophils.In conclusion, Hgt1p also exhibits non-canonical functions such as binding FH after its export to the cell wall. Blocking Hgt1p-FH interactions may represent a tool to enhance complement activation on the fungal surface to promote phagocytosis and killing of C. albicans.","container-title":"Frontiers in Microbiology","DOI":"10.3389/fmicb.2018.03319","ISSN":"1664-302X","journalAbbreviation":"Front. Microbiol.","language":"English","source":"Frontiers","title":"Candida albicans Factor H Binding Molecule Hgt1p – A Low Glucose-Induced Transmembrane Protein Is Trafficked to the Cell Wall and Impairs Phagocytosis and Killing by Human Neutrophils","URL":"https://www.frontiersin.org/articles/10.3389/fmicb.2018.03319/full","volume":"9","author":[{"family":"Kenno","given":"Samyr"},{"family":"Speth","given":"Cornelia"},{"family":"Rambach","given":"Günter"},{"family":"Binder","given":"Ulrike"},{"family":"Chatterjee","given":"Sneha"},{"family":"Caramalho","given":"Rita"},{"family":"Haas","given":"Hubertus"},{"family":"Lass-Flörl","given":"Cornelia"},{"family":"Shaughnessy","given":"Jutamas"},{"family":"Ram","given":"Sanjay"},{"family":"Gow","given":"Neil A. R."},{"family":"Orth-Höller","given":"Dorothea"},{"family":"Würzner","given":"Reinhard"}],"accessed":{"date-parts":[["2019",3,17]]},"issued":{"date-parts":[["2019"]]}}}],"schema":"https://github.com/citation-style-language/schema/raw/master/csl-citation.json"} </w:instrText>
      </w:r>
      <w:r>
        <w:fldChar w:fldCharType="separate"/>
      </w:r>
      <w:r w:rsidR="00996F3E" w:rsidRPr="00996F3E">
        <w:rPr>
          <w:rFonts w:ascii="Calibri" w:hAnsi="Calibri" w:cs="Calibri"/>
        </w:rPr>
        <w:t>[76]</w:t>
      </w:r>
      <w:r>
        <w:fldChar w:fldCharType="end"/>
      </w:r>
      <w:r>
        <w:t>.</w:t>
      </w:r>
      <w:ins w:id="314" w:author="Charlotte Dawson" w:date="2020-01-11T11:24:00Z">
        <w:r w:rsidR="00534B4C">
          <w:t xml:space="preserve"> </w:t>
        </w:r>
      </w:ins>
      <w:ins w:id="315" w:author="Charlotte Dawson" w:date="2020-01-11T11:32:00Z">
        <w:r w:rsidR="00FC4725">
          <w:t xml:space="preserve">The immunogold TEM images from </w:t>
        </w:r>
        <w:commentRangeStart w:id="316"/>
        <w:r w:rsidR="00FC4725">
          <w:t>Kenno et al</w:t>
        </w:r>
      </w:ins>
      <w:commentRangeEnd w:id="316"/>
      <w:ins w:id="317" w:author="Charlotte Dawson" w:date="2020-01-11T11:42:00Z">
        <w:r w:rsidR="00BD02B8">
          <w:rPr>
            <w:rStyle w:val="CommentReference"/>
          </w:rPr>
          <w:commentReference w:id="316"/>
        </w:r>
      </w:ins>
      <w:ins w:id="318" w:author="Charlotte Dawson" w:date="2020-01-11T11:32:00Z">
        <w:r w:rsidR="00FC4725">
          <w:t xml:space="preserve">. </w:t>
        </w:r>
      </w:ins>
      <w:r w:rsidR="00FC4725">
        <w:fldChar w:fldCharType="begin"/>
      </w:r>
      <w:r w:rsidR="00996F3E">
        <w:instrText xml:space="preserve"> ADDIN ZOTERO_ITEM CSL_CITATION {"citationID":"Jm5axrON","properties":{"formattedCitation":"[76]","plainCitation":"[76]","noteIndex":0},"citationItems":[{"id":403,"uris":["http://zotero.org/users/5329443/items/6ATYB5DA"],"uri":["http://zotero.org/users/5329443/items/6ATYB5DA"],"itemData":{"id":403,"type":"article-journal","abstract":"ABSTRACT Complement is a tightly controlled arm of the innate immune system, facilitating phagocytosis and killing of invading pathogens. Factor H (FH) is the main fluid-phase inhibitor of the alternative pathway. Many pathogens can hijack FH from the host and protect themselves from complement-dependent killing. Candida albicans is a clinically important opportunistic yeast, expressing different FH binding molecules on its cell surface, which allow complement evasion. One such FH binding molecule is the transmembrane protein “High affinity glucose transporter 1” (Hgt1p), involved in glucose metabolism. This study demonstrated that Hgt1p transcription and expression is induced and highest at the low, but physiological glucose concentration of 0.1%, why this concentration was used throughout the study. We also demonstrated the transport of Hgt1p to the fungal cell wall surface by vesicle trafficking and its release by exosomes containing Hgt1p integrated in the vesicular membrane. We corroborated Hgt1p as FH binding molecule. A polyclonal anti-Hgt1p antibody was created which interfered with the binding of FH, present in normal human serum to the fungal cell wall . A chimeric molecule consisting of FH domains 6 and 7 fused to human IgG1 Fc (FH6.7/Fc) even more comprehensively blocked FH binding, likely because FH6.7/Fc diverted FH away from fungal FH ligands other than Hgt1p. Reduced FH binding to the yeast was associated with a concomitant increase in C3b/iC3b deposition, resulted in significantly increased in vitro phagocytosis and killing by human neutrophils.In conclusion, Hgt1p also exhibits non-canonical functions such as binding FH after its export to the cell wall. Blocking Hgt1p-FH interactions may represent a tool to enhance complement activation on the fungal surface to promote phagocytosis and killing of C. albicans.","container-title":"Frontiers in Microbiology","DOI":"10.3389/fmicb.2018.03319","ISSN":"1664-302X","journalAbbreviation":"Front. Microbiol.","language":"English","source":"Frontiers","title":"Candida albicans Factor H Binding Molecule Hgt1p – A Low Glucose-Induced Transmembrane Protein Is Trafficked to the Cell Wall and Impairs Phagocytosis and Killing by Human Neutrophils","URL":"https://www.frontiersin.org/articles/10.3389/fmicb.2018.03319/full","volume":"9","author":[{"family":"Kenno","given":"Samyr"},{"family":"Speth","given":"Cornelia"},{"family":"Rambach","given":"Günter"},{"family":"Binder","given":"Ulrike"},{"family":"Chatterjee","given":"Sneha"},{"family":"Caramalho","given":"Rita"},{"family":"Haas","given":"Hubertus"},{"family":"Lass-Flörl","given":"Cornelia"},{"family":"Shaughnessy","given":"Jutamas"},{"family":"Ram","given":"Sanjay"},{"family":"Gow","given":"Neil A. R."},{"family":"Orth-Höller","given":"Dorothea"},{"family":"Würzner","given":"Reinhard"}],"accessed":{"date-parts":[["2019",3,17]]},"issued":{"date-parts":[["2019"]]}}}],"schema":"https://github.com/citation-style-language/schema/raw/master/csl-citation.json"} </w:instrText>
      </w:r>
      <w:r w:rsidR="00FC4725">
        <w:fldChar w:fldCharType="separate"/>
      </w:r>
      <w:r w:rsidR="00996F3E" w:rsidRPr="00996F3E">
        <w:rPr>
          <w:rFonts w:ascii="Calibri" w:hAnsi="Calibri" w:cs="Calibri"/>
        </w:rPr>
        <w:t>[76]</w:t>
      </w:r>
      <w:r w:rsidR="00FC4725">
        <w:fldChar w:fldCharType="end"/>
      </w:r>
      <w:ins w:id="319" w:author="Charlotte Dawson" w:date="2020-01-11T11:32:00Z">
        <w:r w:rsidR="00FC4725">
          <w:t xml:space="preserve"> </w:t>
        </w:r>
      </w:ins>
      <w:ins w:id="320" w:author="Charlotte Dawson" w:date="2020-01-11T11:33:00Z">
        <w:r w:rsidR="00FC4725">
          <w:t xml:space="preserve">show </w:t>
        </w:r>
        <w:r w:rsidR="00FC4725">
          <w:lastRenderedPageBreak/>
          <w:t xml:space="preserve">the </w:t>
        </w:r>
      </w:ins>
      <w:ins w:id="321" w:author="Charlotte Dawson" w:date="2020-01-11T11:26:00Z">
        <w:r w:rsidR="00534B4C">
          <w:t>plasma membrane protein</w:t>
        </w:r>
      </w:ins>
      <w:ins w:id="322" w:author="Charlotte Dawson" w:date="2020-01-11T11:27:00Z">
        <w:r w:rsidR="00534B4C">
          <w:t xml:space="preserve"> </w:t>
        </w:r>
      </w:ins>
      <w:ins w:id="323" w:author="Charlotte Dawson" w:date="2020-01-11T11:29:00Z">
        <w:r w:rsidR="00534B4C">
          <w:t xml:space="preserve">Hgt1 present in the </w:t>
        </w:r>
      </w:ins>
      <w:ins w:id="324" w:author="Charlotte Dawson" w:date="2020-01-11T11:30:00Z">
        <w:r w:rsidR="00FC4725">
          <w:t xml:space="preserve">membrane of small EVs released from the </w:t>
        </w:r>
        <w:r w:rsidR="00FC4725">
          <w:rPr>
            <w:i/>
            <w:iCs/>
          </w:rPr>
          <w:t>C. albicans</w:t>
        </w:r>
        <w:r w:rsidR="00FC4725">
          <w:t xml:space="preserve"> </w:t>
        </w:r>
      </w:ins>
      <w:ins w:id="325" w:author="Charlotte Dawson" w:date="2020-01-11T11:35:00Z">
        <w:r w:rsidR="00FC4725">
          <w:t xml:space="preserve">strain </w:t>
        </w:r>
      </w:ins>
      <w:ins w:id="326" w:author="Charlotte Dawson" w:date="2020-01-11T11:30:00Z">
        <w:r w:rsidR="00FC4725">
          <w:t>SN152</w:t>
        </w:r>
      </w:ins>
      <w:ins w:id="327" w:author="Charlotte Dawson" w:date="2020-01-11T11:35:00Z">
        <w:r w:rsidR="00FC4725">
          <w:t xml:space="preserve">. </w:t>
        </w:r>
      </w:ins>
      <w:ins w:id="328" w:author="Charlotte Dawson" w:date="2020-01-11T11:39:00Z">
        <w:r w:rsidR="00FC4725">
          <w:t>T</w:t>
        </w:r>
      </w:ins>
      <w:ins w:id="329" w:author="Charlotte Dawson" w:date="2020-01-11T11:38:00Z">
        <w:r w:rsidR="00FC4725">
          <w:t>his</w:t>
        </w:r>
      </w:ins>
      <w:ins w:id="330" w:author="Charlotte Dawson" w:date="2020-01-11T11:40:00Z">
        <w:r w:rsidR="00BD02B8">
          <w:t xml:space="preserve"> result not only confi</w:t>
        </w:r>
      </w:ins>
      <w:ins w:id="331" w:author="Charlotte Dawson" w:date="2020-01-11T11:41:00Z">
        <w:r w:rsidR="00BD02B8">
          <w:t xml:space="preserve">rms Hgt1 as </w:t>
        </w:r>
        <w:r w:rsidR="00BD02B8">
          <w:rPr>
            <w:i/>
            <w:iCs/>
          </w:rPr>
          <w:t>C. albicans</w:t>
        </w:r>
        <w:r w:rsidR="00BD02B8">
          <w:t xml:space="preserve"> EV cargo, but also de</w:t>
        </w:r>
      </w:ins>
      <w:ins w:id="332" w:author="Charlotte Dawson" w:date="2020-01-11T11:38:00Z">
        <w:r w:rsidR="00FC4725">
          <w:t xml:space="preserve">monstrates </w:t>
        </w:r>
      </w:ins>
      <w:ins w:id="333" w:author="Charlotte Dawson" w:date="2020-01-11T11:39:00Z">
        <w:r w:rsidR="00FC4725">
          <w:t>that</w:t>
        </w:r>
      </w:ins>
      <w:ins w:id="334" w:author="Charlotte Dawson" w:date="2020-01-11T11:36:00Z">
        <w:r w:rsidR="00FC4725">
          <w:t xml:space="preserve"> the</w:t>
        </w:r>
      </w:ins>
      <w:ins w:id="335" w:author="Charlotte Dawson" w:date="2020-01-11T11:41:00Z">
        <w:r w:rsidR="00BD02B8">
          <w:t xml:space="preserve"> markers presented here</w:t>
        </w:r>
      </w:ins>
      <w:ins w:id="336" w:author="Charlotte Dawson" w:date="2020-01-11T11:36:00Z">
        <w:r w:rsidR="00FC4725">
          <w:t xml:space="preserve"> </w:t>
        </w:r>
      </w:ins>
      <w:ins w:id="337" w:author="Charlotte Dawson" w:date="2020-01-11T11:40:00Z">
        <w:r w:rsidR="00BD02B8">
          <w:t>may be</w:t>
        </w:r>
      </w:ins>
      <w:ins w:id="338" w:author="Charlotte Dawson" w:date="2020-01-11T11:36:00Z">
        <w:r w:rsidR="00FC4725">
          <w:t xml:space="preserve"> applicable to</w:t>
        </w:r>
      </w:ins>
      <w:ins w:id="339" w:author="Charlotte Dawson" w:date="2020-01-11T11:37:00Z">
        <w:r w:rsidR="00FC4725">
          <w:t xml:space="preserve"> EVs isolated from </w:t>
        </w:r>
      </w:ins>
      <w:ins w:id="340" w:author="Charlotte Dawson" w:date="2020-01-11T11:36:00Z">
        <w:r w:rsidR="00FC4725">
          <w:rPr>
            <w:i/>
            <w:iCs/>
          </w:rPr>
          <w:t>C. albicans</w:t>
        </w:r>
        <w:r w:rsidR="00FC4725">
          <w:t xml:space="preserve"> </w:t>
        </w:r>
        <w:commentRangeStart w:id="341"/>
        <w:r w:rsidR="00FC4725">
          <w:t>strains</w:t>
        </w:r>
      </w:ins>
      <w:commentRangeEnd w:id="341"/>
      <w:ins w:id="342" w:author="Charlotte Dawson" w:date="2020-01-22T08:07:00Z">
        <w:r w:rsidR="00FA3D72">
          <w:rPr>
            <w:rStyle w:val="CommentReference"/>
          </w:rPr>
          <w:commentReference w:id="341"/>
        </w:r>
      </w:ins>
      <w:ins w:id="343" w:author="Charlotte Dawson" w:date="2020-01-11T11:37:00Z">
        <w:r w:rsidR="00FC4725">
          <w:t xml:space="preserve"> other than those assessed in this study.</w:t>
        </w:r>
      </w:ins>
    </w:p>
    <w:bookmarkEnd w:id="313"/>
    <w:p w14:paraId="0A4EE8F9" w14:textId="0EEB0401" w:rsidR="00E74878" w:rsidRDefault="00567629" w:rsidP="00970CE9">
      <w:pPr>
        <w:spacing w:line="480" w:lineRule="auto"/>
      </w:pPr>
      <w:r>
        <w:t xml:space="preserve">Generally, the EVs isolated in this study had morphologies and size distributions consistent with published data </w:t>
      </w:r>
      <w:r>
        <w:fldChar w:fldCharType="begin"/>
      </w:r>
      <w:r w:rsidR="00996F3E">
        <w:instrText xml:space="preserve"> ADDIN ZOTERO_ITEM CSL_CITATION {"citationID":"hy0xSGPH","properties":{"formattedCitation":"[23, 24, 31, 32]","plainCitation":"[23, 24, 31, 32]","noteIndex":0},"citationItems":[{"id":171,"uris":["http://zotero.org/users/5329443/items/NZJTETXU"],"uri":["http://zotero.org/users/5329443/items/NZJTETXU"],"itemData":{"id":171,"type":"article-journal","abstract":"The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309,"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id":4,"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fldChar w:fldCharType="separate"/>
      </w:r>
      <w:r w:rsidR="00996F3E" w:rsidRPr="00996F3E">
        <w:rPr>
          <w:rFonts w:ascii="Calibri" w:hAnsi="Calibri" w:cs="Calibri"/>
        </w:rPr>
        <w:t>[23, 24, 31, 32]</w:t>
      </w:r>
      <w:r>
        <w:fldChar w:fldCharType="end"/>
      </w:r>
      <w:r>
        <w:t xml:space="preserve">. The main difference was in the number of proteins identified in EVs. Initial investigations into the proteome of </w:t>
      </w:r>
      <w:r>
        <w:rPr>
          <w:i/>
        </w:rPr>
        <w:t>C. albicans</w:t>
      </w:r>
      <w:r>
        <w:t xml:space="preserve"> yeast EVs repeatedly found fewer than 100 proteins </w:t>
      </w:r>
      <w:r>
        <w:fldChar w:fldCharType="begin"/>
      </w:r>
      <w:r w:rsidR="00996F3E">
        <w:instrText xml:space="preserve"> ADDIN ZOTERO_ITEM CSL_CITATION {"citationID":"qz6qPvtN","properties":{"formattedCitation":"[23, 24, 31]","plainCitation":"[23, 24, 31]","noteIndex":0},"citationItems":[{"id":329,"uris":["http://zotero.org/users/5329443/items/RKFUTVVN"],"uri":["http://zotero.org/users/5329443/items/RKFUTVVN"],"itemData":{"id":329,"type":"article-journal","abstract":"The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id":309,"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schema":"https://github.com/citation-style-language/schema/raw/master/csl-citation.json"} </w:instrText>
      </w:r>
      <w:r>
        <w:fldChar w:fldCharType="separate"/>
      </w:r>
      <w:r w:rsidR="00996F3E" w:rsidRPr="00996F3E">
        <w:rPr>
          <w:rFonts w:ascii="Calibri" w:hAnsi="Calibri" w:cs="Calibri"/>
        </w:rPr>
        <w:t>[23, 24, 31]</w:t>
      </w:r>
      <w:r>
        <w:fldChar w:fldCharType="end"/>
      </w:r>
      <w:r>
        <w:t>. We identified 690-12</w:t>
      </w:r>
      <w:r w:rsidR="00664270">
        <w:t>02</w:t>
      </w:r>
      <w:r>
        <w:t xml:space="preserve"> proteins in EVs which is consistent with the most recent </w:t>
      </w:r>
      <w:r>
        <w:rPr>
          <w:i/>
          <w:iCs/>
        </w:rPr>
        <w:t>C. albicans</w:t>
      </w:r>
      <w:r>
        <w:t xml:space="preserve"> EV report which identified 862 and 729 proteins in yeast and biofilm EVs respectively </w:t>
      </w:r>
      <w:r>
        <w:fldChar w:fldCharType="begin"/>
      </w:r>
      <w:r w:rsidR="00996F3E">
        <w:instrText xml:space="preserve"> ADDIN ZOTERO_ITEM CSL_CITATION {"citationID":"gWnaeUlI","properties":{"formattedCitation":"[32]","plainCitation":"[32]","noteIndex":0},"citationItems":[{"id":4,"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fldChar w:fldCharType="separate"/>
      </w:r>
      <w:r w:rsidR="00996F3E" w:rsidRPr="00996F3E">
        <w:rPr>
          <w:rFonts w:ascii="Calibri" w:hAnsi="Calibri" w:cs="Calibri"/>
        </w:rPr>
        <w:t>[32]</w:t>
      </w:r>
      <w:r>
        <w:fldChar w:fldCharType="end"/>
      </w:r>
      <w:r>
        <w:t xml:space="preserve">. In addition to the improved quality of our data due to analysis of multiple biological replicates for EVs from each strain, this work also represents the first comparative label-free quantitative analyses of proteins in </w:t>
      </w:r>
      <w:r>
        <w:rPr>
          <w:i/>
        </w:rPr>
        <w:t>C. albicans</w:t>
      </w:r>
      <w:r>
        <w:t xml:space="preserve"> EVs and their parent planktonic cells. This is particularly important because our meta-analysis of previously published EV proteomes </w:t>
      </w:r>
      <w:r w:rsidR="004A2335">
        <w:t xml:space="preserve">revealed </w:t>
      </w:r>
      <w:r>
        <w:t xml:space="preserve">only 12 proteins </w:t>
      </w:r>
      <w:r w:rsidR="004A2335">
        <w:t xml:space="preserve">that </w:t>
      </w:r>
      <w:r>
        <w:t xml:space="preserve">were common to all available data sets </w:t>
      </w:r>
      <w:r>
        <w:fldChar w:fldCharType="begin"/>
      </w:r>
      <w:r w:rsidR="00996F3E">
        <w:instrText xml:space="preserve"> ADDIN ZOTERO_ITEM CSL_CITATION {"citationID":"CDIR7uzz","properties":{"formattedCitation":"[26]","plainCitation":"[26]","noteIndex":0},"citationItems":[{"id":242,"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fldChar w:fldCharType="separate"/>
      </w:r>
      <w:r w:rsidR="00996F3E" w:rsidRPr="00996F3E">
        <w:rPr>
          <w:rFonts w:ascii="Calibri" w:hAnsi="Calibri" w:cs="Calibri"/>
        </w:rPr>
        <w:t>[26]</w:t>
      </w:r>
      <w:r>
        <w:fldChar w:fldCharType="end"/>
      </w:r>
      <w:r>
        <w:t xml:space="preserve">. </w:t>
      </w:r>
      <w:r w:rsidR="00C66867">
        <w:t>T</w:t>
      </w:r>
      <w:r>
        <w:t>en of these were also detected in all four EV proteomes in this study (</w:t>
      </w:r>
      <w:r w:rsidR="004077DE">
        <w:t>S</w:t>
      </w:r>
      <w:r>
        <w:t>upplementa</w:t>
      </w:r>
      <w:r w:rsidR="004077DE">
        <w:t>ry</w:t>
      </w:r>
      <w:r>
        <w:t xml:space="preserve"> </w:t>
      </w:r>
      <w:r w:rsidR="004077DE">
        <w:t>Data</w:t>
      </w:r>
      <w:r>
        <w:t xml:space="preserve"> S1)</w:t>
      </w:r>
      <w:r w:rsidR="00C66867">
        <w:t xml:space="preserve"> but</w:t>
      </w:r>
      <w:r>
        <w:t xml:space="preserve"> </w:t>
      </w:r>
      <w:r w:rsidR="00C66867">
        <w:t>there was no</w:t>
      </w:r>
      <w:r w:rsidR="004868EC">
        <w:t xml:space="preserve"> consistent</w:t>
      </w:r>
      <w:r w:rsidR="00C66867">
        <w:t xml:space="preserve"> significant difference in abundance between EVs and WCL for </w:t>
      </w:r>
      <w:r>
        <w:t xml:space="preserve">seven </w:t>
      </w:r>
      <w:r w:rsidR="00C66867">
        <w:t xml:space="preserve">of the </w:t>
      </w:r>
      <w:r>
        <w:t>proteins (Eft2, Eno1, Hsp70, Pdc11, P</w:t>
      </w:r>
      <w:r w:rsidR="00862015">
        <w:t>g</w:t>
      </w:r>
      <w:r>
        <w:t>k1, Tal1, and Tdh3)</w:t>
      </w:r>
      <w:r w:rsidR="005C0AFC">
        <w:t xml:space="preserve"> (</w:t>
      </w:r>
      <w:r w:rsidR="004077DE">
        <w:t>S</w:t>
      </w:r>
      <w:r w:rsidR="005C0AFC">
        <w:t>upplementa</w:t>
      </w:r>
      <w:r w:rsidR="004077DE">
        <w:t>ry</w:t>
      </w:r>
      <w:r w:rsidR="005C0AFC">
        <w:t xml:space="preserve"> </w:t>
      </w:r>
      <w:r w:rsidR="004077DE">
        <w:t>Data</w:t>
      </w:r>
      <w:r w:rsidR="005C0AFC">
        <w:t xml:space="preserve"> S2)</w:t>
      </w:r>
      <w:r w:rsidR="00C66867">
        <w:t>.</w:t>
      </w:r>
      <w:r>
        <w:t xml:space="preserve"> Furthermore, one protein (Gpm1) was consistently EV depleted compared to WCL. Two out of ten proteins were confirmed as enriched in all EVs tested; the cell surface glycosidase Phr2 and the aspartyl protease Sap9.</w:t>
      </w:r>
    </w:p>
    <w:p w14:paraId="2BE1F75E" w14:textId="641D535A" w:rsidR="00567629" w:rsidRDefault="00567629" w:rsidP="00970CE9">
      <w:pPr>
        <w:spacing w:line="480" w:lineRule="auto"/>
      </w:pPr>
      <w:r>
        <w:t xml:space="preserve">Phr2 and Sap9 were among </w:t>
      </w:r>
      <w:r w:rsidR="007979D5">
        <w:t>47</w:t>
      </w:r>
      <w:r>
        <w:t xml:space="preserve"> proteins </w:t>
      </w:r>
      <w:r w:rsidR="00C66867">
        <w:t>that were</w:t>
      </w:r>
      <w:r>
        <w:t xml:space="preserve"> either unique </w:t>
      </w:r>
      <w:r w:rsidR="00C66867">
        <w:t xml:space="preserve">or </w:t>
      </w:r>
      <w:r>
        <w:t xml:space="preserve">significantly enriched in EVs across the four EV proteomes analysed in this study. To identify putative markers for </w:t>
      </w:r>
      <w:r>
        <w:rPr>
          <w:i/>
          <w:iCs/>
        </w:rPr>
        <w:t>C. albicans</w:t>
      </w:r>
      <w:r>
        <w:t xml:space="preserve"> EVs, we refined these </w:t>
      </w:r>
      <w:r w:rsidR="007979D5">
        <w:t>47</w:t>
      </w:r>
      <w:r>
        <w:t xml:space="preserve"> proteins to eliminate those with unfavourable characteristics for downstream applications or </w:t>
      </w:r>
      <w:r w:rsidR="00C66867">
        <w:t xml:space="preserve">where there was </w:t>
      </w:r>
      <w:r>
        <w:t xml:space="preserve">published data </w:t>
      </w:r>
      <w:r w:rsidR="000B0DCC">
        <w:t xml:space="preserve">indicating </w:t>
      </w:r>
      <w:r w:rsidR="00C66867">
        <w:t xml:space="preserve">that </w:t>
      </w:r>
      <w:r>
        <w:t>they are</w:t>
      </w:r>
      <w:r w:rsidR="00C66867">
        <w:t xml:space="preserve"> not</w:t>
      </w:r>
      <w:r>
        <w:t xml:space="preserve"> secreted </w:t>
      </w:r>
      <w:r w:rsidR="00C66867">
        <w:t xml:space="preserve">exclusively </w:t>
      </w:r>
      <w:r>
        <w:t xml:space="preserve">within EVs </w:t>
      </w:r>
      <w:r>
        <w:fldChar w:fldCharType="begin"/>
      </w:r>
      <w:r w:rsidR="00996F3E">
        <w:instrText xml:space="preserve"> ADDIN ZOTERO_ITEM CSL_CITATION {"citationID":"Y9dsiygh","properties":{"formattedCitation":"[31]","plainCitation":"[31]","noteIndex":0},"citationItems":[{"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schema":"https://github.com/citation-style-language/schema/raw/master/csl-citation.json"} </w:instrText>
      </w:r>
      <w:r>
        <w:fldChar w:fldCharType="separate"/>
      </w:r>
      <w:r w:rsidR="00996F3E" w:rsidRPr="00996F3E">
        <w:rPr>
          <w:rFonts w:ascii="Calibri" w:hAnsi="Calibri" w:cs="Calibri"/>
        </w:rPr>
        <w:t>[31]</w:t>
      </w:r>
      <w:r>
        <w:fldChar w:fldCharType="end"/>
      </w:r>
      <w:r>
        <w:t xml:space="preserve">. This left us with </w:t>
      </w:r>
      <w:r w:rsidR="007979D5">
        <w:t>22</w:t>
      </w:r>
      <w:r>
        <w:t xml:space="preserve"> potential markers that could be grouped into two broad </w:t>
      </w:r>
      <w:r>
        <w:lastRenderedPageBreak/>
        <w:t xml:space="preserve">categories, transmembrane/GPI-anchored proteins and </w:t>
      </w:r>
      <w:proofErr w:type="spellStart"/>
      <w:r>
        <w:t>lum</w:t>
      </w:r>
      <w:r w:rsidR="00924F2B">
        <w:t>e</w:t>
      </w:r>
      <w:r>
        <w:t>nal</w:t>
      </w:r>
      <w:proofErr w:type="spellEnd"/>
      <w:r>
        <w:t xml:space="preserve">/cytosolic proteins, which align with MISEV2018 biomarker categories 1 and 2. </w:t>
      </w:r>
    </w:p>
    <w:p w14:paraId="16DB9C3B" w14:textId="71A94263" w:rsidR="00567629" w:rsidRPr="008A5E82" w:rsidRDefault="00567629" w:rsidP="00970CE9">
      <w:pPr>
        <w:spacing w:line="480" w:lineRule="auto"/>
      </w:pPr>
      <w:r>
        <w:t>The cytosolic/</w:t>
      </w:r>
      <w:proofErr w:type="spellStart"/>
      <w:r>
        <w:t>lumenal</w:t>
      </w:r>
      <w:proofErr w:type="spellEnd"/>
      <w:r>
        <w:t xml:space="preserve"> group of marker proteins </w:t>
      </w:r>
      <w:r w:rsidR="00C66867">
        <w:t xml:space="preserve">consists mainly </w:t>
      </w:r>
      <w:r>
        <w:t xml:space="preserve">of GTPases which </w:t>
      </w:r>
      <w:r w:rsidR="00C66867">
        <w:t xml:space="preserve">are </w:t>
      </w:r>
      <w:r>
        <w:t>associate</w:t>
      </w:r>
      <w:r w:rsidR="00C66867">
        <w:t>d</w:t>
      </w:r>
      <w:r>
        <w:t xml:space="preserve"> with different internal membranes. Rho-type GTPases (Rho1, Rho3, Rac1, and Cdc42) are of particular interest because they are from the same protein family as the mammalian EV marker </w:t>
      </w:r>
      <w:proofErr w:type="spellStart"/>
      <w:r>
        <w:t>RhoA</w:t>
      </w:r>
      <w:proofErr w:type="spellEnd"/>
      <w:r>
        <w:t xml:space="preserve">, which is involved in microvesicle biogenesis alongside Rac1 </w:t>
      </w:r>
      <w:r>
        <w:fldChar w:fldCharType="begin"/>
      </w:r>
      <w:r w:rsidR="00996F3E">
        <w:instrText xml:space="preserve"> ADDIN ZOTERO_ITEM CSL_CITATION {"citationID":"cejNyNTb","properties":{"formattedCitation":"[77, 78]","plainCitation":"[77, 78]","noteIndex":0},"citationItems":[{"id":9,"uris":["http://zotero.org/users/5329443/items/GDNHXPFZ"],"uri":["http://zotero.org/users/5329443/items/GDNHXPFZ"],"itemData":{"id":9,"type":"article-journal","abstract":"Vesicular structures called microvesicles (MVs) that are shed from the surfaces of cancer cells are capable of transferring oncogenic cargo to recipient cancer cells, as well as to normal cells, sending mitogenic signals that greatly enhance tumor growth. Because MVs are stable in the circulation, they also may have a key role in secondary colonization and metastasis. Thus, understanding how MVs are generated could have important consequences for interfering with cancer progression. Here we report that the small GTPase RhoA triggers a specific signaling pathway essential for MV biogenesis in various human cancer cells. Inhibiting the activity of different proteins comprising this pathway blocks MV biogenesis in the donor cancer cells and prevents oncogenic transformation in cell culture as well as tumor growth in mice. Although RhoA has often been implicated in human cancer, these findings now highlight a previously unappreciated role for this GTPase in malignant transformation, and demonstrate that blocking MV biogenesis may offer novel approaches for interfering with malignant transformation.","container-title":"Oncogene","DOI":"10.1038/onc.2011.636","ISSN":"1476-5594","issue":"45","journalAbbreviation":"Oncogene","language":"en","page":"4740-4749","source":"www.nature.com","title":"RhoA triggers a specific signaling pathway that generates transforming microvesicles in cancer cells","volume":"31","author":[{"family":"Li","given":"B."},{"family":"Antonyak","given":"M. A."},{"family":"Zhang","given":"J."},{"family":"Cerione","given":"R. A."}],"issued":{"date-parts":[["2012",11]]}}},{"id":451,"uris":["http://zotero.org/users/5329443/items/MAN94JRP"],"uri":["http://zotero.org/users/5329443/items/MAN94JRP"],"itemData":{"id":451,"type":"article-journal","abstract":"Tumor cell invasion requires the molecular and physical adaptation of both the cell and its microenvironment. Here we show that tumor cells are able to switch between the use of microvesicles and invadopodia to facilitate invasion through the extracellular matrix. Invadopodia formation accompanies the mesenchymal mode of migration on firm matrices and is facilitated by Rac1 activation. On the other hand, during invasion through compliant and deformable environments, tumor cells adopt an amoeboid phenotype and release microvesicles. Notably, firm matrices do not support microvesicle release, whereas compliant matrices are not conducive to invadopodia biogenesis. Furthermore, Rac1 activation is required for invadopodia function, while its inactivation promotes RhoA activation and actomyosin contractility required for microvesicle shedding. Suppression of RhoA signaling blocks microvesicle formation but enhances the formation of invadopodia. Finally, we describe Rho-mediated pathways involved in microvesicle biogenesis through the regulation of myosin light chain phosphatase. Our findings suggest that the ability of tumor cells to switch between the aforementioned qualitatively distinct modes of invasion may allow for dissemination across different microenvironments.","container-title":"Scientific Reports","DOI":"10.1038/srep14748","ISSN":"2045-2322","journalAbbreviation":"Sci. Rep.","language":"en","page":"14748","source":"www.nature.com","title":"Extracellular microvesicles and invadopodia mediate non-overlapping modes of tumor cell invasion","volume":"5","author":[{"family":"Sedgwick","given":"Alanna E."},{"family":"Clancy","given":"James W."},{"family":"Olivia Balmert","given":"M."},{"family":"D’Souza-Schorey","given":"Crislyn"}],"issued":{"date-parts":[["2015",10,13]]}}}],"schema":"https://github.com/citation-style-language/schema/raw/master/csl-citation.json"} </w:instrText>
      </w:r>
      <w:r>
        <w:fldChar w:fldCharType="separate"/>
      </w:r>
      <w:r w:rsidR="00996F3E" w:rsidRPr="00996F3E">
        <w:rPr>
          <w:rFonts w:ascii="Calibri" w:hAnsi="Calibri" w:cs="Calibri"/>
        </w:rPr>
        <w:t>[77, 78]</w:t>
      </w:r>
      <w:r>
        <w:fldChar w:fldCharType="end"/>
      </w:r>
      <w:r>
        <w:t xml:space="preserve">. The primary role of </w:t>
      </w:r>
      <w:r>
        <w:rPr>
          <w:i/>
          <w:iCs/>
        </w:rPr>
        <w:t>C. albicans</w:t>
      </w:r>
      <w:r>
        <w:t xml:space="preserve"> Rho GTPases is in polarised growth and morphogenesis </w:t>
      </w:r>
      <w:r>
        <w:fldChar w:fldCharType="begin"/>
      </w:r>
      <w:r w:rsidR="00996F3E">
        <w:instrText xml:space="preserve"> ADDIN ZOTERO_ITEM CSL_CITATION {"citationID":"nNZW9LMW","properties":{"formattedCitation":"[79\\uc0\\u8211{}81]","plainCitation":"[79–81]","noteIndex":0},"citationItems":[{"id":323,"uris":["http://zotero.org/users/5329443/items/W6HHLJVY"],"uri":["http://zotero.org/users/5329443/items/W6HHLJVY"],"itemData":{"id":323,"type":"article-journal","abstract":"We investigated the role of the highly conserved G protein Rac1 in the opportunistic pathogen Candida albicans. We identified and disrupted RAC1 and show here that, in contrast to CDC42, it is not necessary for viability or serum-induced hyphal growth but is essential for filamentous growth when cells are embedded in a matrix. Rac1 is localized to the plasma membrane, yet its distribution is more homogenous than that of Cdc42, with no enrichment at the tips of either buds or hyphae. In addition, fluorescence recovery after photobleaching results indicate that Rac1 and Cdc42 have different dynamics at the membrane. Furthermore, overexpression of Rac1 does not complement Cdc42 function, and conversely, overexpression of Cdc42 does not complement Rac1 function. Thus, Rac1 and Cdc42, although highly similar to one another, have different roles in C. albicans development.","container-title":"Eukaryotic Cell","DOI":"10.1128/EC.5.2.321-329.2006","ISSN":"1535-9778, 1535-9786","issue":"2","journalAbbreviation":"Eukaryotic Cell","language":"en","note":"PMID: 16467473","page":"321-329","source":"ec.asm.org","title":"Rac1 and Cdc42 Have Different Roles in Candida albicans Development","volume":"5","author":[{"family":"Bassilana","given":"Martine"},{"family":"Arkowitz","given":"Robert A."}],"issued":{"date-parts":[["2006",2,1]]}}},{"id":42,"uris":["http://zotero.org/users/5329443/items/5B8XWYCW"],"uri":["http://zotero.org/users/5329443/items/5B8XWYCW"],"itemData":{"id":42,"type":"article-journal","abstract":"Summary Rho G-proteins are critical for polarized growth, yet little is known about the dynamics of their activation during fungal filamentous growth. We first investigated the roles of Rho1 and Rho2 during Candida albicans filamentous growth. Our results show that Rho1 is required for invasive filamentous growth and that Rho2 is not functionally redundant with Rho1. Using fluorescent reporters, we examined the dynamics of the active form of Rho1 and Cdc42 during initiation and maintenance of hyphal growth. Quantitative analyses indicated that the distribution, but not the level, of these active G-proteins is altered during initial polarization upon germ tube emergence. A comparison of the dynamics of these active G-proteins during budding and hyphal growth indicates that a higher concentration of active Cdc42 was recruited to the germ tube tip than to the bud tip. During hyphal elongation, active Cdc42 remained tightly restricted to the hyphal tip, whereas active Rho1 was broadly associated with the apex and subsequently recruited to the cell division site. Furthermore, our data suggest that phosphoinositide-bis-phosphates are critical to stabilize active Rho1 at the growth site. Together, our results point towards different regulation of Cdc42 and Rho1 activity during initiation and maintenance of filamentous growth.","container-title":"Molecular Microbiology","DOI":"10.1111/mmi.12302","ISSN":"0950-382X","issue":"4","journalAbbreviation":"Mol. Microbiol.","page":"626-648","source":"onlinelibrary.wiley.com (Atypon)","title":"Spatiotemporal regulation of Rho1 and Cdc42 activity during Candida albicans filamentous growth","volume":"89","author":[{"family":"Corvest","given":"Vincent"},{"family":"Bogliolo","given":"Stéphanie"},{"family":"Follette","given":"Peter"},{"family":"Arkowitz","given":"Robert A."},{"family":"Bassilana","given":"Martine"}],"issued":{"date-parts":[["2013",6,24]]}}},{"id":322,"uris":["http://zotero.org/users/5329443/items/4CEYWQK6"],"uri":["http://zotero.org/users/5329443/items/4CEYWQK6"],"itemData":{"id":322,"type":"article-journal","abstract":"Rho proteins are essential regulators of morphogenesis in eukaryotic cells. In this report, we investigate the role of two previously uncharacterized Rho proteins, encoded by the Candida albicans RHO3 (CaRHO3) and CaCRL1/CaRHO4 genes. The CaRHO3 gene was found to contain one intron. Promoter shutdown experiments using a MET3 promoter-controlled RHO3 revealed a strong cell polarity defect and a partially depolarized actin cytoskeleton. Hyphal growth after promoter shutdown was abolished in rho3 mutants even in the presence of a constitutively active ras1(G13V) allele, and existing germ tubes became swollen. Deletion of C. albicans RHO4 indicated that it is a nonessential gene and that rho4 mutants were phenotypically different from rho3. Two distinct phenotypes of rho4 cells were elongated cell morphology and an unexpected cell separation defect generating chains of cells. Colony morphology of crl1/rho4 resulted in a growth-dependent smooth (long cell cycle length) or wrinkled (short cell cycle length) phenotype. This phenotype was additionally dependent on the rho4 cell separation defect and was also found in a Cacht3 chitinase mutant that shows a strong cytokinesis defect. The overexpression of the endoglucanase encoding the ENG1 gene, but not CHT3, suppressed the cell separation defect of crl1/rho4 but could not suppress the cell elongation phenotype. C. albicans Crl1/Rho4 and Bnr1 both localize to septal sites in yeast and hyphal cells but not to the hyphal tip. Deletion of RHO4 and BNR1 produced similar morphological phenotypes. Based on the localization of Rho4 and on the rho4 mutant phenotype, we propose a model in which Rho4p may function as a regulator of cell polarity, breaking the initial axis of polarity found during early bud growth to promote the construction of a septum.","container-title":"Eukaryotic Cell","DOI":"10.1128/EC.00201-06","ISSN":"1535-9778, 1535-9786","issue":"5","journalAbbreviation":"Eukaryotic Cell","language":"en","note":"PMID: 17351079","page":"844-854","source":"ec.asm.org","title":"Candida albicans Rho-Type GTPase-Encoding Genes Required for Polarized Cell Growth and Cell Separation","volume":"6","author":[{"family":"Dünkler","given":"Alexander"},{"family":"Wendland","given":"Jürgen"}],"issued":{"date-parts":[["2007",5,1]]}}}],"schema":"https://github.com/citation-style-language/schema/raw/master/csl-citation.json"} </w:instrText>
      </w:r>
      <w:r>
        <w:fldChar w:fldCharType="separate"/>
      </w:r>
      <w:r w:rsidR="00996F3E" w:rsidRPr="00996F3E">
        <w:rPr>
          <w:rFonts w:ascii="Calibri" w:hAnsi="Calibri" w:cs="Calibri"/>
          <w:szCs w:val="24"/>
        </w:rPr>
        <w:t>[79–81]</w:t>
      </w:r>
      <w:r>
        <w:fldChar w:fldCharType="end"/>
      </w:r>
      <w:r>
        <w:t xml:space="preserve">, </w:t>
      </w:r>
      <w:r w:rsidR="00C66867">
        <w:t xml:space="preserve">but </w:t>
      </w:r>
      <w:r w:rsidR="007240B3">
        <w:t xml:space="preserve">we show they </w:t>
      </w:r>
      <w:r w:rsidR="00C66867">
        <w:t>may</w:t>
      </w:r>
      <w:r>
        <w:t xml:space="preserve"> also </w:t>
      </w:r>
      <w:r w:rsidR="00C66867">
        <w:t xml:space="preserve">have a role </w:t>
      </w:r>
      <w:r>
        <w:t xml:space="preserve"> in vesicle</w:t>
      </w:r>
      <w:r w:rsidR="00C66867">
        <w:t xml:space="preserve"> release</w:t>
      </w:r>
      <w:r>
        <w:t xml:space="preserve"> from the fungal plasma membrane. This is supported by the </w:t>
      </w:r>
      <w:r w:rsidR="00C85240">
        <w:t>enrichment</w:t>
      </w:r>
      <w:r>
        <w:t xml:space="preserve"> of Arf3 in all four EV data sets (</w:t>
      </w:r>
      <w:r w:rsidR="00276244">
        <w:t>Table 1</w:t>
      </w:r>
      <w:r>
        <w:t>)</w:t>
      </w:r>
      <w:r w:rsidR="007240B3">
        <w:t>.</w:t>
      </w:r>
      <w:r w:rsidR="00C66867">
        <w:t xml:space="preserve"> Arf3</w:t>
      </w:r>
      <w:r>
        <w:t xml:space="preserve"> is the </w:t>
      </w:r>
      <w:r>
        <w:rPr>
          <w:i/>
          <w:iCs/>
        </w:rPr>
        <w:t>C. albicans</w:t>
      </w:r>
      <w:r>
        <w:t xml:space="preserve"> homolog of human ARF6</w:t>
      </w:r>
      <w:r w:rsidR="00C66867">
        <w:t>,</w:t>
      </w:r>
      <w:r>
        <w:t xml:space="preserve"> a key regulator of selective cargo recruitment and microvesicle shedding </w:t>
      </w:r>
      <w:r>
        <w:fldChar w:fldCharType="begin"/>
      </w:r>
      <w:r w:rsidR="00996F3E">
        <w:instrText xml:space="preserve"> ADDIN ZOTERO_ITEM CSL_CITATION {"citationID":"sIZR38Yg","properties":{"formattedCitation":"[82]","plainCitation":"[82]","noteIndex":0},"citationItems":[{"id":447,"uris":["http://zotero.org/users/5329443/items/TTL4H5BB"],"uri":["http://zotero.org/users/5329443/items/TTL4H5BB"],"itemData":{"id":447,"type":"article-journal","abstract":"The ability of cells to transmit bioactive molecules to recipient cells and the extracellular environment is a fundamental requirement for both normal physiology and disease pathogenesis. It has traditionally been thought that soluble factors released from cells were responsible for this cellular signaling but recent research has revealed a fundamental role for microvesicles in this process. Microvesicles are heterogeneous membrane-bound sacs that are shed from the surface of cells into the extracellular environment in a highly regulated process. They are shed following the selective incorporation of a host of molecular cargo including multiple types of proteins and nucleic acids. In addition to providing new insight into the etiology of complex human diseases, microvesicles also show great promise as a tool for advanced diagnosis and therapy as we move forward into a new age of personalized medicine. Here we review current status of the rapidly evolving field of microvesicle biology, highlighting critical regulatory roles for several small GTPases in the biology and biogenesis of shed microvesicles.","container-title":"Small GTPases","DOI":"10.1080/21541248.2016.1215283","ISSN":"2154-1248","issue":"4","journalAbbreviation":"Small GTPases","note":"PMID: 27494381","page":"220-232","source":"Taylor and Francis+NEJM","title":"Biology and biogenesis of shed microvesicles","volume":"8","author":[{"family":"Tricarico","given":"Christopher"},{"family":"Clancy","given":"James"},{"family":"D'Souza-Schorey","given":"Crislyn"}],"issued":{"date-parts":[["2017",10,2]]}}}],"schema":"https://github.com/citation-style-language/schema/raw/master/csl-citation.json"} </w:instrText>
      </w:r>
      <w:r>
        <w:fldChar w:fldCharType="separate"/>
      </w:r>
      <w:r w:rsidR="00996F3E" w:rsidRPr="00996F3E">
        <w:rPr>
          <w:rFonts w:ascii="Calibri" w:hAnsi="Calibri" w:cs="Calibri"/>
        </w:rPr>
        <w:t>[82]</w:t>
      </w:r>
      <w:r>
        <w:fldChar w:fldCharType="end"/>
      </w:r>
      <w:r>
        <w:t>.</w:t>
      </w:r>
    </w:p>
    <w:p w14:paraId="02053710" w14:textId="641695EE" w:rsidR="00567629" w:rsidRDefault="00567629" w:rsidP="00970CE9">
      <w:pPr>
        <w:spacing w:line="480" w:lineRule="auto"/>
      </w:pPr>
      <w:r>
        <w:t xml:space="preserve">Potential functional roles of </w:t>
      </w:r>
      <w:r>
        <w:rPr>
          <w:i/>
          <w:iCs/>
        </w:rPr>
        <w:t>C. albicans</w:t>
      </w:r>
      <w:r>
        <w:t xml:space="preserve"> EVs may also be related to </w:t>
      </w:r>
      <w:r w:rsidR="007C17E2">
        <w:t>other</w:t>
      </w:r>
      <w:r>
        <w:t xml:space="preserve"> activit</w:t>
      </w:r>
      <w:r w:rsidR="007C17E2">
        <w:t>ies</w:t>
      </w:r>
      <w:r>
        <w:t xml:space="preserve"> of Rho GTPases. EVs from </w:t>
      </w:r>
      <w:r>
        <w:rPr>
          <w:i/>
        </w:rPr>
        <w:t>S. cerevisiae</w:t>
      </w:r>
      <w:r>
        <w:t xml:space="preserve"> are enriched for the cell wall 1,3-β-glucan synthase Fks1 and can provide a protective effect against the 1,3-β-glucan synthase inhibitor </w:t>
      </w:r>
      <w:proofErr w:type="spellStart"/>
      <w:r>
        <w:t>caspofungin</w:t>
      </w:r>
      <w:proofErr w:type="spellEnd"/>
      <w:r>
        <w:t xml:space="preserve"> </w:t>
      </w:r>
      <w:r>
        <w:fldChar w:fldCharType="begin"/>
      </w:r>
      <w:r w:rsidR="00996F3E">
        <w:instrText xml:space="preserve"> ADDIN ZOTERO_ITEM CSL_CITATION {"citationID":"IGoHNNAQ","properties":{"formattedCitation":"[83]","plainCitation":"[83]","noteIndex":0},"citationItems":[{"id":2277,"uris":["http://zotero.org/users/5329443/items/LIU39IIA"],"uri":["http://zotero.org/users/5329443/items/LIU39IIA"],"itemData":{"id":2277,"type":"article-journal","abstract":"Kening Zhao et al. show that yeast extracellular vesicles are depleted of ESCRT proteins but enriched with Fks1 and Chs3. The toxic effect of antifungal agents can be diminished by exposure to the Fks1- and Chs3- rich extracellular vesicles, suggesting a role for yeast extracellular vesicles in cell wall remodelling.","container-title":"Communications Biology","DOI":"10.1038/s42003-019-0538-8","ISSN":"2399-3642","issue":"1","journalAbbreviation":"Commun Biol","language":"en","page":"1-13","source":"www.nature.com","title":"Extracellular vesicles secreted by Saccharomyces cerevisiae are involved in cell wall remodelling","volume":"2","author":[{"family":"Zhao","given":"Kening"},{"family":"Bleackley","given":"Mark"},{"family":"Chisanga","given":"David"},{"family":"Gangoda","given":"Lahiru"},{"family":"Fonseka","given":"Pamali"},{"family":"Liem","given":"Michael"},{"family":"Kalra","given":"Hina"},{"family":"Saffar","given":"Haidar Al"},{"family":"Keerthikumar","given":"Shivakumar"},{"family":"Ang","given":"Ching-Seng"},{"family":"Adda","given":"Christopher G."},{"family":"Jiang","given":"Lanzhou"},{"family":"Yap","given":"Kuok"},{"family":"Poon","given":"Ivan K."},{"family":"Lock","given":"Peter"},{"family":"Bulone","given":"Vincent"},{"family":"Anderson","given":"Marilyn"},{"family":"Mathivanan","given":"Suresh"}],"issued":{"date-parts":[["2019",8,9]]}}}],"schema":"https://github.com/citation-style-language/schema/raw/master/csl-citation.json"} </w:instrText>
      </w:r>
      <w:r>
        <w:fldChar w:fldCharType="separate"/>
      </w:r>
      <w:r w:rsidR="00996F3E" w:rsidRPr="00996F3E">
        <w:rPr>
          <w:rFonts w:ascii="Calibri" w:hAnsi="Calibri" w:cs="Calibri"/>
        </w:rPr>
        <w:t>[83]</w:t>
      </w:r>
      <w:r>
        <w:fldChar w:fldCharType="end"/>
      </w:r>
      <w:r>
        <w:t xml:space="preserve">. Rho1 is the essential regulatory GTPase that forms a complex with the 1,3-β-glucan synthase in </w:t>
      </w:r>
      <w:r>
        <w:rPr>
          <w:i/>
        </w:rPr>
        <w:t>C. albicans</w:t>
      </w:r>
      <w:r>
        <w:rPr>
          <w:iCs/>
        </w:rPr>
        <w:t>, Gsc1</w:t>
      </w:r>
      <w:r>
        <w:rPr>
          <w:i/>
        </w:rPr>
        <w:t xml:space="preserve"> </w:t>
      </w:r>
      <w:r>
        <w:rPr>
          <w:i/>
        </w:rPr>
        <w:fldChar w:fldCharType="begin"/>
      </w:r>
      <w:r w:rsidR="00996F3E">
        <w:rPr>
          <w:i/>
        </w:rPr>
        <w:instrText xml:space="preserve"> ADDIN ZOTERO_ITEM CSL_CITATION {"citationID":"fhq6ScTU","properties":{"formattedCitation":"[84]","plainCitation":"[84]","noteIndex":0},"citationItems":[{"id":180,"uris":["http://zotero.org/users/5329443/items/Z3Z9TGKS"],"uri":["http://zotero.org/users/5329443/items/Z3Z9TGKS"],"itemData":{"id":180,"type":"article-journal","abstract":"The Saccharomyces cerevisiae RHO1 gene encodes a low-molecular-weight GTPase. One of its recently identified functions is the regulation of beta-1,3-glucan synthase, which synthesizes the main component of the fungal cell wall (J. Drgonova et al., Science 272:277-279, 1996; T. Mazur and W. Baginsky, J. Biol. Chem. 271:14604-14609, 1996; and H. Qadota et al., Science 272:279-281, 1996). From the opportunistic pathogenic fungus Candida albicans, we cloned the RHO1 gene by the PCR and cross-hybridization methods. Sequence analysis revealed that the Candida RHO1 gene has a 597-nucleotide region which encodes a putative 22.0-kDa peptide. The deduced amino acid sequence predicts that Candida albicans Rho1p is 82.9% identical to Saccharomyces Rho1p and contains all the domains conserved among Rho-type GTPases from other organisms. The Candida albicans RHO1 gene could rescue a S. cerevisiae strain containing a rho1 deletion. Furthermore, recombinant Candida albicans Rho1p could reactivate the beta-1,3-glucan synthesis activities of both C. albicans and S. cerevisiae membranes in which endogenous Rho1p had been depleted by Tergitol NP-40-NaCl treatment. Candida albicans Rho1p was copurified with the beta-1,3-glucan synthase putative catalytic subunit, Candida albicans Gsc1p, by product entrapment. Candida albicans Rho1p was shown to interact directly with Candida albicans Gsc1p in a ligand overlay assay and a cross-linking study. These results indicate that Candida albicans Rho1p acts in the same manner as Saccharomyces cerevisiae Rho1p to regulate beta-1,3-glucan synthesis.","container-title":"Journal of Bacteriology","DOI":"10.1128/jb.179.24.7734-7741.1997","ISSN":"0021-9193, 1098-5530","issue":"24","journalAbbreviation":"J. Bacteriol.","language":"en","note":"PMID: 9401032","page":"7734-7741","source":"jb.asm.org","title":"Cloning of the RHO1 gene from Candida albicans and its regulation of beta-1,3-glucan synthesis.","volume":"179","author":[{"family":"Kondoh","given":"O."},{"family":"Tachibana","given":"Y."},{"family":"Ohya","given":"Y."},{"family":"Arisawa","given":"M."},{"family":"Watanabe","given":"T."}],"issued":{"date-parts":[["1997",12,1]]}}}],"schema":"https://github.com/citation-style-language/schema/raw/master/csl-citation.json"} </w:instrText>
      </w:r>
      <w:r>
        <w:rPr>
          <w:i/>
        </w:rPr>
        <w:fldChar w:fldCharType="separate"/>
      </w:r>
      <w:r w:rsidR="00F507D0" w:rsidRPr="00F507D0">
        <w:rPr>
          <w:rFonts w:ascii="Calibri" w:hAnsi="Calibri" w:cs="Calibri"/>
        </w:rPr>
        <w:t>[84]</w:t>
      </w:r>
      <w:r>
        <w:rPr>
          <w:i/>
        </w:rPr>
        <w:fldChar w:fldCharType="end"/>
      </w:r>
      <w:r>
        <w:rPr>
          <w:i/>
        </w:rPr>
        <w:t xml:space="preserve">. </w:t>
      </w:r>
      <w:r>
        <w:t xml:space="preserve">This 1,3- β- glucan synthase in </w:t>
      </w:r>
      <w:r>
        <w:rPr>
          <w:i/>
        </w:rPr>
        <w:t>C. albicans</w:t>
      </w:r>
      <w:r>
        <w:t xml:space="preserve"> is also enriched in EVs, supporting a conserved role for EVs in cell wall maintenance between </w:t>
      </w:r>
      <w:r>
        <w:rPr>
          <w:i/>
        </w:rPr>
        <w:t xml:space="preserve">S. cerevisiae </w:t>
      </w:r>
      <w:r>
        <w:t xml:space="preserve">and </w:t>
      </w:r>
      <w:r>
        <w:rPr>
          <w:i/>
        </w:rPr>
        <w:t>C. albicans</w:t>
      </w:r>
      <w:r>
        <w:t xml:space="preserve">. </w:t>
      </w:r>
    </w:p>
    <w:p w14:paraId="27D10D90" w14:textId="7740A2C4" w:rsidR="00567629" w:rsidRDefault="00567629" w:rsidP="00970CE9">
      <w:pPr>
        <w:spacing w:line="480" w:lineRule="auto"/>
      </w:pPr>
      <w:r>
        <w:t xml:space="preserve">The </w:t>
      </w:r>
      <w:r w:rsidR="00244278">
        <w:t>four</w:t>
      </w:r>
      <w:r>
        <w:t xml:space="preserve"> non-plasma membrane associated cytosolic/luminal markers are predicted to associate with secretory compartments (Ykt6</w:t>
      </w:r>
      <w:r w:rsidR="004A4C8B">
        <w:t>, Sec4, Ypt31</w:t>
      </w:r>
      <w:r w:rsidR="007240B3">
        <w:t>)</w:t>
      </w:r>
      <w:r>
        <w:t xml:space="preserve">, and the vacuole (Vac8). These proteins all have roles in intracellular vesicle transport in yeast </w:t>
      </w:r>
      <w:r>
        <w:fldChar w:fldCharType="begin"/>
      </w:r>
      <w:r w:rsidR="00996F3E">
        <w:instrText xml:space="preserve"> ADDIN ZOTERO_ITEM CSL_CITATION {"citationID":"mT4y8w24","properties":{"formattedCitation":"[85\\uc0\\u8211{}87]","plainCitation":"[85–87]","noteIndex":0},"citationItems":[{"id":324,"uris":["http://zotero.org/users/5329443/items/AYJCDUG5"],"uri":["http://zotero.org/users/5329443/items/AYJCDUG5"],"itemData":{"id":324,"type":"article-journal","abstract":"Hyphal growth is prevalent during most Candida albicans infections. Current cell division models, which are based on cytological analyses of C. albicans, predict that hyphal branching is intimately linked with vacuolar inheritance in this fungus. Here we report the molecular validation of this model, showing that a specific mutation that disrupts vacuolar inheritance also affects hyphal division. The armadillo repeat-containing protein Vac8p plays an important role in vacuolar inheritance in Saccharomyces cerevisiae. The VAC8 gene was identified in the C. albicans genome sequence and was resequenced. Homozygous C. albicans vac8Δ deletion mutants were generated, and their phenotypes were examined. Mutant vac8Δ cells contained fragmented vacuoles, and minimal vacuolar material was inherited by daughter cells in hyphal or budding forms. Normal rates of growth and hyphal extension were observed for the mutant hyphae on solid serum-containing medium. However, branching frequencies were significantly increased in the mutant hyphae. These observations are consistent with a causal relationship between vacuolar inheritance and the cell division cycle in the subapical compartments of C. albicans hyphae. The data support the hypothesis that cytoplasmic volume, rather than cell size, is critical for progression through G1.","container-title":"Eukaryotic Cell","DOI":"10.1128/EC.5.2.359-367.2006","ISSN":"1535-9778, 1535-9786","issue":"2","journalAbbreviation":"Eukaryotic Cell","language":"en","note":"PMID: 16467476","page":"359-367","source":"ec.asm.org","title":"Candida albicans VAC8 Is Required for Vacuolar Inheritance and Normal Hyphal Branching","volume":"5","author":[{"family":"Barelle","given":"Caroline J."},{"family":"Richard","given":"Mathias L."},{"family":"Gaillardin","given":"Claude"},{"family":"Gow","given":"Neil A. R."},{"family":"Brown","given":"Alistair J. P."}],"issued":{"date-parts":[["2006",2,1]]}}},{"id":1654,"uris":["http://zotero.org/users/5329443/items/AA43TSSE"],"uri":["http://zotero.org/users/5329443/items/AA43TSSE"],"itemData":{"id":1654,"type":"article-journal","abstract":"The protein trafficking machinery of eukaryotic cells is employed for protein secretion and for the localization of resident proteins of the exocytic and endocytic pathways. Protein transit between organelles is mediated by transport vesicles that bear integral membrane proteins (v-SNAREs) which selectively interact with similar proteins on the target membrane (t-SNAREs), resulting in a docked vesicle. A novelSaccharomyces cerevisiae SNARE protein, which has been termed Vti1p, was identified by its sequence similarity to known SNAREs. Vti1p is a predominantly Golgi-localized 25-kDa type II integral membrane protein that is essential for yeast viability. Vti1p can bind Sec17p (yeast SNAP) and enter into a Sec18p (NSF)-sensitive complex with the cis-Golgi t-SNARE Sed5p. This Sed5p/Vti1p complex is distinct from the previously described Sed5p/Sec22p anterograde vesicle docking complex. Depletion of Vti1p in vivo causes a defect in the transport of the vacuolar protein carboxypeptidase Y through the Golgi. Temperature-sensitive mutants of Vti1p show a similar carboxypeptidase Y trafficking defect, but the secretion of invertase and gp400/hsp150 is not significantly affected. The temperature-sensitive vti1 growth defect can be rescued by the overexpression of the v-SNARE, Ykt6p, which physically interacts with Vti1p. We propose that Vti1p, along with Ykt6p and perhaps Sft1p, acts as a retrograde v-SNARE capable of interacting with the cis-Golgi t-SNARE Sed5p.","container-title":"Molecular Biology of the Cell","DOI":"10.1091/mbc.8.12.2659","ISSN":"1059-1524","issue":"12","journalAbbreviation":"MBoC","page":"2659-2676","source":"molbiolcell.org (Atypon)","title":"Characterization of a Novel Yeast SNARE Protein Implicated in Golgi Retrograde Traffic","volume":"8","author":[{"family":"Lupashin","given":"Vladimir V."},{"family":"Pokrovskaya","given":"Irina D."},{"family":"McNew","given":"James A."},{"family":"Waters","given":"M. Gerard"}],"issued":{"date-parts":[["1997",12,1]]}}},{"id":1650,"uris":["http://zotero.org/users/5329443/items/52PF6LUK"],"uri":["http://zotero.org/users/5329443/items/52PF6LUK"],"itemData":{"id":1650,"type":"article-journal","abstract":"Small GTPases of the Ypt/rab family are involved in the regulation of vesicular transport. These GTPases apparently function during the targeting of vesicles to the acceptor compartment. Two members of the Ypt/rab family, Ypt1p and Sec4p, have been shown to regulate early and late steps of the yeast exocytic pathway, respectively. Here we tested the role of two newly identified GTPases, Ypt31p and Ypt32p. These two proteins share 81% identity and 90% similarity, and belong to the same protein subfamily as Ypt1p and Sec4p. Yeast cells can tolerate deletion of either the YPT31 or the YPT32 gene, but not both. These observations suggest that Ypt31p and Ypt32p perform identical or overlapping functions. Cells deleted for the YPT31 gene and carrying a conditional ypt32 mutation exhibit protein transport defects in the late exocytic pathway, but not in vacuolar protein sorting. The ypt31/ 32 mutant secretory defect is clearly downstream from that displayed by a ypt1 mutant and is similar to that of sec4 mutant cells. However, electron microscopy revealed that while sec4 mutant cells accumulate secretory vesicles, ypt31/32 mutant cells accumulate aberrant Golgi structures. The ypt31/32 phenotype is epistatic to that of a sec1 mutant, which accumulates secretory vesicles. Together, these results indicate that the Ypt31/32p GTPases are required for a step that occurs in the transGolgi compartment, between the reactions regulated by Ypt1p and Sec4p. This step might involve budding of vesicles from the trans-Golgi. Alternatively, Ypt31/ 32p might promote secretion indirectly, by allowing fusion of recycling vesicles with the trans-Golgi compartment.","container-title":"The Journal of Cell Biology","DOI":"10.1083/jcb.137.3.563","ISSN":"0021-9525, 1540-8140","issue":"3","journalAbbreviation":"J. Cell Biol.","language":"en","note":"PMID: 9151665","page":"563-580","source":"jcb.rupress.org","title":"Two New Ypt GTPases Are Required for Exit from the Yeast trans-Golgi Compartment","volume":"137","author":[{"family":"Jedd","given":"Gregory"},{"family":"Mulholland","given":"Jon"},{"family":"Segev","given":"Nava"}],"issued":{"date-parts":[["1997",5,5]]}}}],"schema":"https://github.com/citation-style-language/schema/raw/master/csl-citation.json"} </w:instrText>
      </w:r>
      <w:r>
        <w:fldChar w:fldCharType="separate"/>
      </w:r>
      <w:r w:rsidR="00F507D0" w:rsidRPr="00F507D0">
        <w:rPr>
          <w:rFonts w:ascii="Calibri" w:hAnsi="Calibri" w:cs="Calibri"/>
          <w:szCs w:val="24"/>
        </w:rPr>
        <w:t>[85–87]</w:t>
      </w:r>
      <w:r>
        <w:fldChar w:fldCharType="end"/>
      </w:r>
      <w:r>
        <w:t xml:space="preserve">, particularly the v-SNARE Ykt6 which is involved in vesicle fusion to the ER, </w:t>
      </w:r>
      <w:r w:rsidR="006C4D4F">
        <w:t>G</w:t>
      </w:r>
      <w:r>
        <w:t xml:space="preserve">olgi, and vacuole </w:t>
      </w:r>
      <w:r>
        <w:fldChar w:fldCharType="begin"/>
      </w:r>
      <w:r w:rsidR="00996F3E">
        <w:instrText xml:space="preserve"> ADDIN ZOTERO_ITEM CSL_CITATION {"citationID":"aSIjFYXw","properties":{"formattedCitation":"[88, 89]","plainCitation":"[88, 89]","noteIndex":0},"citationItems":[{"id":1657,"uris":["http://zotero.org/users/5329443/items/GQDLXL7Y"],"uri":["http://zotero.org/users/5329443/items/GQDLXL7Y"],"itemData":{"id":1657,"type":"article-journal","abstract":"Vesicular transport between secretory compartments requires specific recognition molecules called SNAREs. Here we report the identification of three putative SNAREs, p14 (Sft1p), p28 (Gos1p), and a detailed characterization of p26 (Ykt6p). All three were originally isolated as interacting partners of the cis Golgi target membrane-associated SNARE Sed5p, when Sec18p (yeast NSF) was inactivated. YKT6 is an essential gene that codes for a novel vesicle-associated SNARE functioning at the endoplasmic reticulum-Golgi transport step in the yeast secretory pathway. Depletion of Ykt6p results in the accumulation of the p1 precursor (endoplasmic reticulum form) of the vacuolar enzyme carboxypeptidase Y and morphological abnormalities consistent with a defect in secretion. Membrane localization of Ykt6p is essential for protein function and is normally mediated by isoprenylation. However, replacement of the isoprenylation motif with a bona fide transmembrane anchor results in a functional protein confirming that membrane localization, but not isoprenylation per se, is required for function. Ykt6p and its homologues are highly conserved from yeast to human as demonstrated by the functional complementation of the loss of Ykt6p by its human counterpart. This is the first example of a human SNARE protein functionally replacing a yeast SNARE. This observation implies that the specific details of the vesicle targeting code, like the genetic code, are conserved in evolution.","container-title":"Journal of Biological Chemistry","DOI":"10.1074/jbc.272.28.17776","ISSN":"0021-9258, 1083-351X","issue":"28","journalAbbreviation":"J. Biol. Chem.","language":"en","note":"PMID: 9211930","page":"17776-17783","source":"www.jbc.org","title":"Ykt6p, a Prenylated SNARE Essential for Endoplasmic Reticulum-Golgi Transport","volume":"272","author":[{"family":"McNew","given":"James A."},{"family":"Søgaard","given":"Morten"},{"family":"Lampen","given":"Nina M."},{"family":"Machida","given":"Sachiko"},{"family":"Ye","given":"R. Ruby"},{"family":"Lacomis","given":"Lynne"},{"family":"Tempst","given":"Paul"},{"family":"Rothman","given":"James E."},{"family":"Söllner","given":"Thomas H."}],"issued":{"date-parts":[["1997",7,11]]}}},{"id":1661,"uris":["http://zotero.org/users/5329443/items/IDJG3KX8"],"uri":["http://zotero.org/users/5329443/items/IDJG3KX8"],"itemData":{"id":1661,"type":"article-journal","abstract":"Intracellular membrane fusion requires that membrane-bound soluble  N-ethylmaleimide-sensitive factor attachment protein receptor (SNARE)  proteins on both vesicle and target membranes form a highly specific complex  necessary to bring the membranes close in space. Ykt6p is a yeast R-SNARE  protein that has been implicated in retrograde transport to the  cis-Golgi compartment. Ykt6p has been also been found to fractionate  with vacuole membranes and participate in a vacuolar SNARE complex in  homotypic vacuole fusion. To investigate the role of Ykt6p in membrane traffic  to the vacuole we generated temperature-sensitive mutations in YKT6.  One mutation produces an early Golgi block to secretion, and overexpression of  the SNARE protein Sft1p suppresses the growth and secretion defects of this  mutation. These results are consistent with Ykt6p and Sft1p participating in a  SNARE complex associated with retrograde transport to the cis-Golgi.  A second set of mutations in YKT6 specifically affects post-Golgi  membrane traffic to the vacuole, and the effects of these mutations are not  suppressed by Sft1p overexpression. Defects are seen in carboxypeptidase Y  sorting, alkaline phosphatase transport, and aminopeptidase I delivery, and in  one mutant, overexpression of the SNARE protein Nyv1p suppresses the alkaline  phosphatase transport defect. By mutationally separating early and late  requirements for Ykt6p, our findings have revealed that Ykt6p is a R-SNARE  protein that functions directly in the three biosynthetic pathways to the  vacuole.","container-title":"Molecular Biology of the Cell","DOI":"10.1091/mbc.e02-10-0687","ISSN":"1059-1524","issue":"5","journalAbbreviation":"MBoC","page":"1868-1881","source":"molbiolcell.org (Atypon)","title":"Ykt6p Is a Multifunctional Yeast R-SNARE That Is Required for Multiple Membrane Transport Pathways to the Vacuole","volume":"14","author":[{"family":"Kweon","given":"Youngseok"},{"family":"Rothe","given":"Anca"},{"family":"Conibear","given":"Elizabeth"},{"family":"Stevens","given":"Tom H."}],"issued":{"date-parts":[["2003",1,26]]}}}],"schema":"https://github.com/citation-style-language/schema/raw/master/csl-citation.json"} </w:instrText>
      </w:r>
      <w:r>
        <w:fldChar w:fldCharType="separate"/>
      </w:r>
      <w:r w:rsidR="00F507D0" w:rsidRPr="00F507D0">
        <w:rPr>
          <w:rFonts w:ascii="Calibri" w:hAnsi="Calibri" w:cs="Calibri"/>
        </w:rPr>
        <w:t>[88, 89]</w:t>
      </w:r>
      <w:r>
        <w:fldChar w:fldCharType="end"/>
      </w:r>
      <w:r>
        <w:t xml:space="preserve">. In </w:t>
      </w:r>
      <w:r>
        <w:rPr>
          <w:i/>
          <w:iCs/>
        </w:rPr>
        <w:t>Drosophila</w:t>
      </w:r>
      <w:r>
        <w:t xml:space="preserve"> and human cells, Ykt6 is required for sorting of </w:t>
      </w:r>
      <w:proofErr w:type="spellStart"/>
      <w:r>
        <w:t>Wnt</w:t>
      </w:r>
      <w:proofErr w:type="spellEnd"/>
      <w:r>
        <w:t xml:space="preserve"> proteins into exosomes for secretion </w:t>
      </w:r>
      <w:r>
        <w:fldChar w:fldCharType="begin"/>
      </w:r>
      <w:r w:rsidR="00996F3E">
        <w:instrText xml:space="preserve"> ADDIN ZOTERO_ITEM CSL_CITATION {"citationID":"gEB6Rrvp","properties":{"formattedCitation":"[90, 91]","plainCitation":"[90, 91]","noteIndex":0},"citationItems":[{"id":28,"uris":["http://zotero.org/users/5329443/items/M2FCXA7A"],"uri":["http://zotero.org/users/5329443/items/M2FCXA7A"],"itemData":{"id":28,"type":"article-journal","abstract":"Wnt signalling has important roles during development and in many diseases. As morphogens, hydrophobic Wnt proteins exert their function over a distance to induce patterning and cell differentiation decisions. Recent studies have identified several factors that are required for the secretion of Wnt proteins; however, how Wnts travel in the extracellular space remains a largely unresolved question. Here we show that Wnts are secreted on exosomes both during Drosophila development and in human cells. We demonstrate that exosomes carry Wnts on their surface to induce Wnt signalling activity in target cells. Together with the cargo receptor Evi/WIs, Wnts are transported through endosomal compartments onto exosomes, a process that requires the R-SNARE Ykt6. Our study demonstrates an evolutionarily conserved functional role of extracellular vesicular transport of Wnt proteins.","container-title":"Nature Cell Biology","DOI":"10.1038/ncb2574","ISSN":"1476-4679","issue":"10","journalAbbreviation":"Nat. Cell Biol.","language":"en","page":"1036-1045","source":"www.nature.com","title":"Active Wnt proteins are secreted on exosomes","volume":"14","author":[{"family":"Gross","given":"Julia Christina"},{"family":"Chaudhary","given":"Varun"},{"family":"Bartscherer","given":"Kerstin"},{"family":"Boutros","given":"Michael"}],"issued":{"date-parts":[["2012",10]]}}},{"id":1644,"uris":["http://zotero.org/users/5329443/items/89FVNPSP"],"uri":["http://zotero.org/users/5329443/items/89FVNPSP"],"itemData":{"id":1644,"type":"article-journal","abstract":"&lt;h3&gt;Abstract&lt;/h3&gt; &lt;p&gt;Protein trafficking in the secretory pathway, for example the secretion of Wnt proteins, requires tight regulation. These ligands activate Wnt signaling pathways and are crucially involved in development and disease. Wnt is transported to the plasma membrane by its cargo receptor Evi, where Wnt/Evi complexes are endocytosed and sorted onto exosomes for long-range secretion. However, the trafficking steps within the endosomal compartment are not fully understood. The promiscuous SNARE Ykt6 folds into an auto-inhibiting conformation in the cytosol, but a portion associates with membranes by its farnesylated and palmitoylated C-terminus. Here, we demonstrate that membrane detachment of Ykt6 is essential for exosomal Wnt secretion. We identified conserved phosphorylation sites within the SNARE domain of Ykt6, which block Ykt6 cycling from the membrane to the cytosol. In &lt;i&gt;Drosophila&lt;/i&gt;, Ykt6 RNAi-mediated block of Wg secretion is rescued by wildtype but not phosphomimicking Ykt6. We show that phosphomimicking Ykt6 accumulates at membranes, while wildtype Ykt6 regulates Wnt trafficking between the plasma membrane and multivesicular bodies in a dose-dependent manner. Taken together, we show that exosomal sorting of Wnts is fine-tuned by a regulatory switch in Ykt6 shifting it from a membrane-bound to cytosolic state at the level of endosomal maturation.&lt;/p&gt;","container-title":"bioRxiv","DOI":"10.1101/485565","language":"en","page":"485565","source":"www.biorxiv.org","title":"Ykt6 membrane-to-cytosol cycling regulates exosomal Wnt secretion","author":[{"family":"Linnemannstöns","given":"Karen"},{"family":"Karuna","given":"Pradhipa"},{"family":"Witte","given":"Leonie"},{"family":"Kittel","given":"Jeanette"},{"family":"Danieli","given":"Adi"},{"family":"Müller","given":"Denise"},{"family":"Nitsch","given":"Lena"},{"family":"Honemann-Capito","given":"Mona"},{"family":"Grawe","given":"Ferdinand"},{"family":"Wodarz","given":"Andreas"},{"family":"Gross","given":"Julia Christina"}],"issued":{"date-parts":[["2018",12,3]]}}}],"schema":"https://github.com/citation-style-language/schema/raw/master/csl-citation.json"} </w:instrText>
      </w:r>
      <w:r>
        <w:fldChar w:fldCharType="separate"/>
      </w:r>
      <w:r w:rsidR="00F507D0" w:rsidRPr="00F507D0">
        <w:rPr>
          <w:rFonts w:ascii="Calibri" w:hAnsi="Calibri" w:cs="Calibri"/>
        </w:rPr>
        <w:t>[90, 91]</w:t>
      </w:r>
      <w:r>
        <w:fldChar w:fldCharType="end"/>
      </w:r>
      <w:r>
        <w:t>.</w:t>
      </w:r>
      <w:r w:rsidRPr="00BB3FBD">
        <w:t xml:space="preserve"> </w:t>
      </w:r>
      <w:r>
        <w:t xml:space="preserve">Interestingly, another SNARE protein </w:t>
      </w:r>
      <w:proofErr w:type="gramStart"/>
      <w:r>
        <w:t>similar to</w:t>
      </w:r>
      <w:proofErr w:type="gramEnd"/>
      <w:r>
        <w:t xml:space="preserve"> human syntaxin-2 was enriched in all the EV proteomes</w:t>
      </w:r>
      <w:r w:rsidR="00CC20D2">
        <w:t xml:space="preserve"> (</w:t>
      </w:r>
      <w:r w:rsidR="004077DE">
        <w:t>S</w:t>
      </w:r>
      <w:r w:rsidR="00CC20D2">
        <w:t>upplementa</w:t>
      </w:r>
      <w:r w:rsidR="004077DE">
        <w:t>ry</w:t>
      </w:r>
      <w:r w:rsidR="00CC20D2">
        <w:t xml:space="preserve"> </w:t>
      </w:r>
      <w:r w:rsidR="004077DE">
        <w:t>Data</w:t>
      </w:r>
      <w:r w:rsidR="00CC20D2">
        <w:t xml:space="preserve"> S2)</w:t>
      </w:r>
      <w:r w:rsidR="00514793">
        <w:t>.</w:t>
      </w:r>
      <w:r>
        <w:t xml:space="preserve"> </w:t>
      </w:r>
      <w:r w:rsidR="00514793">
        <w:t xml:space="preserve">This </w:t>
      </w:r>
      <w:r>
        <w:t>t-SNARE</w:t>
      </w:r>
      <w:r w:rsidR="00514793">
        <w:t>,</w:t>
      </w:r>
      <w:r>
        <w:t xml:space="preserve"> Sso2</w:t>
      </w:r>
      <w:r w:rsidR="00CF37C6">
        <w:t>,</w:t>
      </w:r>
      <w:r>
        <w:t xml:space="preserve"> is </w:t>
      </w:r>
      <w:r w:rsidR="00067FEB">
        <w:t xml:space="preserve">an integral membrane protein </w:t>
      </w:r>
      <w:r>
        <w:t xml:space="preserve">involved in the fusion of secretory vesicles with the plasma membrane </w:t>
      </w:r>
      <w:r>
        <w:fldChar w:fldCharType="begin"/>
      </w:r>
      <w:r w:rsidR="00996F3E">
        <w:instrText xml:space="preserve"> ADDIN ZOTERO_ITEM CSL_CITATION {"citationID":"pPta8nkR","properties":{"formattedCitation":"[92]","plainCitation":"[92]","noteIndex":0},"citationItems":[{"id":1640,"uris":["http://zotero.org/users/5329443/items/UX5J2FA7"],"uri":["http://zotero.org/users/5329443/items/UX5J2FA7"],"itemData":{"id":1640,"type":"article-journal","abstract":"The C. albicans t-SNARE proteins Sso2p and Sec9p are required for fundamental cellular processes and contribute to virulence-related attributes of C. albicans p","container-title":"FEMS Yeast Research","DOI":"10.1111/1567-1364.12165","ISSN":"1567-1356","issue":"5","journalAbbreviation":"FEMS Yeast Res","language":"en","page":"762-775","source":"academic.oup.com","title":"Secretion and filamentation are mediated by the Candida albicans t-SNAREs Sso2p and Sec9p","volume":"14","author":[{"family":"Bernardo","given":"Stella M."},{"family":"Rane","given":"Hallie S."},{"family":"Chavez-Dozal","given":"Alba"},{"family":"Lee","given":"Samuel A."}],"issued":{"date-parts":[["2014",8,1]]}}}],"schema":"https://github.com/citation-style-language/schema/raw/master/csl-citation.json"} </w:instrText>
      </w:r>
      <w:r>
        <w:fldChar w:fldCharType="separate"/>
      </w:r>
      <w:r w:rsidR="00F507D0" w:rsidRPr="00F507D0">
        <w:rPr>
          <w:rFonts w:ascii="Calibri" w:hAnsi="Calibri" w:cs="Calibri"/>
        </w:rPr>
        <w:t>[92]</w:t>
      </w:r>
      <w:r>
        <w:fldChar w:fldCharType="end"/>
      </w:r>
      <w:r>
        <w:t xml:space="preserve">. Enrichment of these proteins may reflect an endocytic origin of some </w:t>
      </w:r>
      <w:r>
        <w:rPr>
          <w:i/>
          <w:iCs/>
        </w:rPr>
        <w:t>C. albicans</w:t>
      </w:r>
      <w:r>
        <w:t xml:space="preserve"> EVs, similar to exosomes produced via fusion of multivesicular bodies with </w:t>
      </w:r>
      <w:r>
        <w:lastRenderedPageBreak/>
        <w:t>the plasma membrane in mammalian cells</w:t>
      </w:r>
      <w:r w:rsidR="00052A9F">
        <w:t xml:space="preserve"> </w:t>
      </w:r>
      <w:r w:rsidR="00912D53">
        <w:fldChar w:fldCharType="begin"/>
      </w:r>
      <w:r w:rsidR="00996F3E">
        <w:instrText xml:space="preserve"> ADDIN ZOTERO_ITEM CSL_CITATION {"citationID":"VbHQo780","properties":{"formattedCitation":"[73]","plainCitation":"[73]","noteIndex":0},"citationItems":[{"id":284,"uris":["http://zotero.org/users/5329443/items/TCZ8GD8P"],"uri":["http://zotero.org/users/5329443/items/TCZ8GD8P"],"itemData":{"id":284,"type":"article-journal","abstract":"Exosomes are small endosome-derived extracellular vesicles implicated in cell–cell communication and are secreted by living cells when multivesicular bodies (MVBs) fuse with the plasma membrane (PM). Current techniques to study exosome physiology are based on isolation procedures after secretion, precluding direct and dynamic insight into the mechanics of exosome biogenesis and the regulation of their release. In this study, we propose real-time visualization of MVB–PM fusion to overcome these limitations. We designed tetraspanin-based pH-sensitive optical reporters that detect MVB–PM fusion using live total internal reflection fluorescence and dynamic correlative light–electron microscopy. Quantitative analysis demonstrates that MVB–PM fusion frequency is reduced by depleting the target membrane SNAREs SNAP23 and syntaxin-4 but also can be induced in single cells by stimulation of the histamine H1 receptor (H1HR). Interestingly, activation of H1R1 in HeLa cells increases Ser110 phosphorylation of SNAP23, promoting MVB–PM fusion and the release of CD63-enriched exosomes. Using this single-cell resolution approach, we highlight the modulatory dynamics of MVB exocytosis that will help to increase our understanding of exosome physiology and identify druggable targets in exosome-associated pathologies.","container-title":"Journal of Cell Biology","DOI":"10.1083/jcb.201703206","ISSN":"0021-9525, 1540-8140","issue":"3","journalAbbreviation":"J. Cell Biol.","language":"en","note":"PMID: 29339438","page":"1129-1142","source":"jcb.rupress.org","title":"Quantifying exosome secretion from single cells reveals a modulatory role for GPCR signaling","volume":"217","author":[{"family":"Verweij","given":"Frederik Johannes"},{"family":"Bebelman","given":"Maarten P."},{"family":"Jimenez","given":"Connie R."},{"family":"Garcia-Vallejo","given":"Juan J."},{"family":"Janssen","given":"Hans"},{"family":"Neefjes","given":"Jacques"},{"family":"Knol","given":"Jaco C."},{"family":"Haas","given":"Richard de Goeij-de"},{"family":"Piersma","given":"Sander R."},{"family":"Baglio","given":"S. Rubina"},{"family":"Verhage","given":"Matthijs"},{"family":"Middeldorp","given":"Jaap M."},{"family":"Zomer","given":"Anoek"},{"family":"Rheenen","given":"Jacco","dropping-particle":"van"},{"family":"Coppolino","given":"Marc G."},{"family":"Hurbain","given":"Ilse"},{"family":"Raposo","given":"Graça"},{"family":"Smit","given":"Martine J."},{"family":"Toonen","given":"Ruud F. G."},{"family":"Niel","given":"Guillaume","dropping-particle":"van"},{"family":"Pegtel","given":"D. Michiel"}],"issued":{"date-parts":[["2018",3,5]]}}}],"schema":"https://github.com/citation-style-language/schema/raw/master/csl-citation.json"} </w:instrText>
      </w:r>
      <w:r w:rsidR="00912D53">
        <w:fldChar w:fldCharType="separate"/>
      </w:r>
      <w:r w:rsidR="00996F3E" w:rsidRPr="00996F3E">
        <w:rPr>
          <w:rFonts w:ascii="Calibri" w:hAnsi="Calibri" w:cs="Calibri"/>
        </w:rPr>
        <w:t>[73]</w:t>
      </w:r>
      <w:r w:rsidR="00912D53">
        <w:fldChar w:fldCharType="end"/>
      </w:r>
      <w:r>
        <w:t xml:space="preserve">. </w:t>
      </w:r>
      <w:r w:rsidR="00EF02FA">
        <w:t xml:space="preserve">This is supported by </w:t>
      </w:r>
      <w:r w:rsidR="002F7D02">
        <w:t xml:space="preserve">the abundance of the </w:t>
      </w:r>
      <w:proofErr w:type="spellStart"/>
      <w:r w:rsidR="002F7D02">
        <w:t>Rab</w:t>
      </w:r>
      <w:proofErr w:type="spellEnd"/>
      <w:r w:rsidR="002F7D02">
        <w:t xml:space="preserve"> GTPases Sec4 and Ypt31 which </w:t>
      </w:r>
      <w:r w:rsidR="00994C69">
        <w:t xml:space="preserve">function in </w:t>
      </w:r>
      <w:r w:rsidR="004A595F">
        <w:t xml:space="preserve">the </w:t>
      </w:r>
      <w:r w:rsidR="00D420B8">
        <w:t xml:space="preserve">vesicular </w:t>
      </w:r>
      <w:r w:rsidR="004A595F">
        <w:t xml:space="preserve">exocytic pathway of </w:t>
      </w:r>
      <w:r w:rsidR="00441FA1">
        <w:rPr>
          <w:i/>
          <w:iCs/>
        </w:rPr>
        <w:t>C. albicans</w:t>
      </w:r>
      <w:r w:rsidR="00441FA1">
        <w:t xml:space="preserve"> and </w:t>
      </w:r>
      <w:r w:rsidR="00441FA1">
        <w:rPr>
          <w:i/>
          <w:iCs/>
        </w:rPr>
        <w:t>S. cerevisiae</w:t>
      </w:r>
      <w:r w:rsidR="00441FA1">
        <w:t xml:space="preserve"> </w:t>
      </w:r>
      <w:r w:rsidR="00DA7413">
        <w:fldChar w:fldCharType="begin"/>
      </w:r>
      <w:r w:rsidR="00996F3E">
        <w:instrText xml:space="preserve"> ADDIN ZOTERO_ITEM CSL_CITATION {"citationID":"9tBINrar","properties":{"formattedCitation":"[87, 93]","plainCitation":"[87, 93]","noteIndex":0},"citationItems":[{"id":1650,"uris":["http://zotero.org/users/5329443/items/52PF6LUK"],"uri":["http://zotero.org/users/5329443/items/52PF6LUK"],"itemData":{"id":1650,"type":"article-journal","abstract":"Small GTPases of the Ypt/rab family are involved in the regulation of vesicular transport. These GTPases apparently function during the targeting of vesicles to the acceptor compartment. Two members of the Ypt/rab family, Ypt1p and Sec4p, have been shown to regulate early and late steps of the yeast exocytic pathway, respectively. Here we tested the role of two newly identified GTPases, Ypt31p and Ypt32p. These two proteins share 81% identity and 90% similarity, and belong to the same protein subfamily as Ypt1p and Sec4p. Yeast cells can tolerate deletion of either the YPT31 or the YPT32 gene, but not both. These observations suggest that Ypt31p and Ypt32p perform identical or overlapping functions. Cells deleted for the YPT31 gene and carrying a conditional ypt32 mutation exhibit protein transport defects in the late exocytic pathway, but not in vacuolar protein sorting. The ypt31/ 32 mutant secretory defect is clearly downstream from that displayed by a ypt1 mutant and is similar to that of sec4 mutant cells. However, electron microscopy revealed that while sec4 mutant cells accumulate secretory vesicles, ypt31/32 mutant cells accumulate aberrant Golgi structures. The ypt31/32 phenotype is epistatic to that of a sec1 mutant, which accumulates secretory vesicles. Together, these results indicate that the Ypt31/32p GTPases are required for a step that occurs in the transGolgi compartment, between the reactions regulated by Ypt1p and Sec4p. This step might involve budding of vesicles from the trans-Golgi. Alternatively, Ypt31/ 32p might promote secretion indirectly, by allowing fusion of recycling vesicles with the trans-Golgi compartment.","container-title":"The Journal of Cell Biology","DOI":"10.1083/jcb.137.3.563","ISSN":"0021-9525, 1540-8140","issue":"3","journalAbbreviation":"J. Cell Biol.","language":"en","note":"PMID: 9151665","page":"563-580","source":"jcb.rupress.org","title":"Two New Ypt GTPases Are Required for Exit from the Yeast trans-Golgi Compartment","volume":"137","author":[{"family":"Jedd","given":"Gregory"},{"family":"Mulholland","given":"Jon"},{"family":"Segev","given":"Nava"}],"issued":{"date-parts":[["1997",5,5]]}}},{"id":373,"uris":["http://zotero.org/users/5329443/items/R4CLVQ36"],"uri":["http://zotero.org/users/5329443/items/R4CLVQ36"],"itemData":{"id":373,"type":"article-journal","abstract":"Polarized growth is a fundamental property of cell growth and development. It requires the delivery of post‐Golgi secretory vesicles to the site of polarized growth. This process is mediated by Rab GTPases activated by their guanine exchange factors (GEFs). The human fungal pathogen, Candida albicans, can grow in a budded yeast form or in a highly polarized hyphal form, and thus provides a model to study this phenomenon. During hyphal, but not yeast growth, secretory vesicles accumulate in an apical body called a Spitzenkörper, which acts to focus delivery of the vesicles to the tip. Post‐Golgi transport of secretory vesicles is mediated by the Rab GTPase Sec4, activated by its GEF Sec2. Using a combination of deletion mapping, in vitro mutagenesis, an analogue‐sensitive allele of Cdc28 and an in vitro kinase assay, we show that localization of Sec2 to the Spitzenkörper and normal hyphal development requires phosphorylation of Serine 584 by the cyclin‐dependent kinase Cdc28. Thus, as well as controlling passage through the cell cycle, Cdc28 has an important function in controlling polarized secretion.","container-title":"The EMBO Journal","DOI":"10.1038/emboj.2010.158","ISSN":"0261-4189, 1460-2075","issue":"17","journalAbbreviation":"EMBO J.","language":"en","note":"PMID: 20639857","page":"2930-2942","source":"emboj.embopress.org","title":"Hyphal growth in Candida albicans requires the phosphorylation of Sec2 by the Cdc28‐Ccn1/Hgc1 kinase","volume":"29","author":[{"family":"Bishop","given":"Amy"},{"family":"Lane","given":"Rachel"},{"family":"Beniston","given":"Richard"},{"family":"Chapa‐y‐Lazo","given":"Bernardo"},{"family":"Smythe","given":"Carl"},{"family":"Sudbery","given":"Peter"}],"issued":{"date-parts":[["2010",9,1]]}}}],"schema":"https://github.com/citation-style-language/schema/raw/master/csl-citation.json"} </w:instrText>
      </w:r>
      <w:r w:rsidR="00DA7413">
        <w:fldChar w:fldCharType="separate"/>
      </w:r>
      <w:r w:rsidR="00F507D0" w:rsidRPr="00F507D0">
        <w:rPr>
          <w:rFonts w:ascii="Calibri" w:hAnsi="Calibri" w:cs="Calibri"/>
        </w:rPr>
        <w:t>[87, 93]</w:t>
      </w:r>
      <w:r w:rsidR="00DA7413">
        <w:fldChar w:fldCharType="end"/>
      </w:r>
      <w:r w:rsidR="002E167D">
        <w:t>.</w:t>
      </w:r>
    </w:p>
    <w:p w14:paraId="1A0208F5" w14:textId="67BF51F3" w:rsidR="00567629" w:rsidRDefault="00567629" w:rsidP="00970CE9">
      <w:pPr>
        <w:spacing w:line="480" w:lineRule="auto"/>
      </w:pPr>
      <w:r>
        <w:t xml:space="preserve">The transmembrane/GPI-anchored proteins could be grouped into four subcellular locations; </w:t>
      </w:r>
      <w:r w:rsidR="00514793">
        <w:t>the m</w:t>
      </w:r>
      <w:r>
        <w:t>embrane compartment of Can1 (MCC)/</w:t>
      </w:r>
      <w:proofErr w:type="spellStart"/>
      <w:r>
        <w:t>eisosome</w:t>
      </w:r>
      <w:proofErr w:type="spellEnd"/>
      <w:r>
        <w:t xml:space="preserve">, </w:t>
      </w:r>
      <w:r w:rsidR="00514793">
        <w:t xml:space="preserve">the </w:t>
      </w:r>
      <w:r>
        <w:t xml:space="preserve">cell surface, </w:t>
      </w:r>
      <w:r w:rsidR="00514793">
        <w:t xml:space="preserve">the </w:t>
      </w:r>
      <w:r>
        <w:t xml:space="preserve">plasma membrane and </w:t>
      </w:r>
      <w:r w:rsidR="00514793">
        <w:t xml:space="preserve">the </w:t>
      </w:r>
      <w:r>
        <w:t>ER membrane. Of these the MCC/</w:t>
      </w:r>
      <w:proofErr w:type="spellStart"/>
      <w:r>
        <w:t>eisosome</w:t>
      </w:r>
      <w:proofErr w:type="spellEnd"/>
      <w:r>
        <w:t xml:space="preserve"> proteins</w:t>
      </w:r>
      <w:r w:rsidR="008918F4">
        <w:t>,</w:t>
      </w:r>
      <w:r>
        <w:t xml:space="preserve"> Sur7</w:t>
      </w:r>
      <w:r w:rsidR="009F60D7">
        <w:t xml:space="preserve"> and </w:t>
      </w:r>
      <w:r>
        <w:t xml:space="preserve">orf19.6741 were the most intriguing. </w:t>
      </w:r>
      <w:del w:id="344" w:author="Charlotte Dawson" w:date="2020-01-12T17:40:00Z">
        <w:r w:rsidDel="00117B75">
          <w:delText xml:space="preserve">Among other similarities, these proteins have predicted topologies reminiscent of mammalian tetraspanins, which are key markers for mammalian EVs </w:delText>
        </w:r>
      </w:del>
      <w:del w:id="345" w:author="Charlotte Dawson" w:date="2020-01-12T17:49:00Z">
        <w:r w:rsidDel="00BA378C">
          <w:delText xml:space="preserve"> (Figure </w:delText>
        </w:r>
        <w:r w:rsidR="00E94C55" w:rsidDel="00BA378C">
          <w:delText>8</w:delText>
        </w:r>
        <w:r w:rsidDel="00BA378C">
          <w:delText>).</w:delText>
        </w:r>
      </w:del>
    </w:p>
    <w:p w14:paraId="637E0A06" w14:textId="55DB9DE0" w:rsidR="0070698E" w:rsidRDefault="00567629" w:rsidP="00970CE9">
      <w:pPr>
        <w:spacing w:line="480" w:lineRule="auto"/>
      </w:pPr>
      <w:r>
        <w:t xml:space="preserve">Sur7 is a </w:t>
      </w:r>
      <w:r w:rsidR="00514793">
        <w:t>four</w:t>
      </w:r>
      <w:r>
        <w:t xml:space="preserve"> TM domain protein </w:t>
      </w:r>
      <w:r w:rsidR="00514793">
        <w:t>present in</w:t>
      </w:r>
      <w:r>
        <w:t xml:space="preserve"> the plasma membrane in stable, s</w:t>
      </w:r>
      <w:r w:rsidR="009F60D7">
        <w:t>p</w:t>
      </w:r>
      <w:r>
        <w:t xml:space="preserve">hingolipid and ergosterol enriched microdomains known as the MCC </w:t>
      </w:r>
      <w:r>
        <w:fldChar w:fldCharType="begin"/>
      </w:r>
      <w:r w:rsidR="00996F3E">
        <w:instrText xml:space="preserve"> ADDIN ZOTERO_ITEM CSL_CITATION {"citationID":"HbQovYWx","properties":{"formattedCitation":"[94]","plainCitation":"[94]","noteIndex":0},"citationItems":[{"id":64,"uris":["http://zotero.org/users/5329443/items/CMVD3785"],"uri":["http://zotero.org/users/5329443/items/CMVD3785"],"itemData":{"id":64,"type":"article-journal","abstract":"Studies on the budding yeast Saccharomyces cerevisiae have revealed that fungal plasma membranes are organized into different subdomains. One new domain termed MCC/eisosomes consists of stable punctate patches that are distinct from lipid rafts. The MCC/eisosome domains correspond to furrows in the plasma membrane that are about 300 nm long and 50 nm deep. The MCC portion includes integral membrane proteins, such as the tetraspanners Sur7 and Nce102. The adjacent eisosome includes proteins that are peripherally associated with the membrane, including the BAR domains proteins Pil1 and Lsp1 that are thought to promote membrane curvature. Genetic analysis of the MCC/eisosome components indicates these domains broadly affect overall plasma membrane organization. The mechanisms regulating the formation of MCC/eisosomes in model organisms will be reviewed as well as the role of these plasma membrane domains in fungal pathogenesis and response to antifungal drugs.","container-title":"Membranes","DOI":"10.3390/membranes1040394","issue":"4","journalAbbreviation":"Membranes","language":"en","page":"394-411","source":"www.mdpi.com","title":"Membrane Compartment Occupied by Can1 (MCC) and Eisosome Subdomains of the Fungal Plasma Membrane","volume":"1","author":[{"family":"Douglas","given":"Lois M."},{"family":"Wang","given":"Hong X."},{"family":"Li","given":"Lifang"},{"family":"Konopka","given":"James B."}],"issued":{"date-parts":[["2011",12,13]]}}}],"schema":"https://github.com/citation-style-language/schema/raw/master/csl-citation.json"} </w:instrText>
      </w:r>
      <w:r>
        <w:fldChar w:fldCharType="separate"/>
      </w:r>
      <w:r w:rsidR="00F507D0" w:rsidRPr="00F507D0">
        <w:rPr>
          <w:rFonts w:ascii="Calibri" w:hAnsi="Calibri" w:cs="Calibri"/>
        </w:rPr>
        <w:t>[94]</w:t>
      </w:r>
      <w:r>
        <w:fldChar w:fldCharType="end"/>
      </w:r>
      <w:r>
        <w:t xml:space="preserve">. orf19.6741 is a non-essential, chlamydospore induced gene which encodes a predicted 3 TM domain protein homologous to the </w:t>
      </w:r>
      <w:r>
        <w:rPr>
          <w:i/>
          <w:iCs/>
        </w:rPr>
        <w:t>S. cerevisiae</w:t>
      </w:r>
      <w:r>
        <w:t xml:space="preserve"> MCC/</w:t>
      </w:r>
      <w:proofErr w:type="spellStart"/>
      <w:r>
        <w:t>eisosome</w:t>
      </w:r>
      <w:proofErr w:type="spellEnd"/>
      <w:r>
        <w:t xml:space="preserve"> protein Pun1 </w:t>
      </w:r>
      <w:r>
        <w:fldChar w:fldCharType="begin"/>
      </w:r>
      <w:r w:rsidR="00996F3E">
        <w:instrText xml:space="preserve"> ADDIN ZOTERO_ITEM CSL_CITATION {"citationID":"WTQkdnVR","properties":{"formattedCitation":"[95, 96]","plainCitation":"[95, 96]","noteIndex":0},"citationItems":[{"id":193,"uris":["http://zotero.org/users/5329443/items/MUEJLG2V"],"uri":["http://zotero.org/users/5329443/items/MUEJLG2V"],"itemData":{"id":193,"type":"article-journal","abstract":"Candida albicans is the most common cause of serious fungal disease in humans. Creation of isogenic null mutants of this diploid organism, which requires sequential gene targeting, allows dissection of virulence mechanisms. Published analyses of such mutants show a near-perfect correlation between C. albicans pathogenicity and the ability to undergo a yeast-to-hypha morphological switch in vitro. However, most studies have used mutants constructed with a marker that is itself a virulence determinant and therefore complicates their interpretation. Using alternative markers, we created </w:instrText>
      </w:r>
      <w:r w:rsidR="00996F3E">
        <w:rPr>
          <w:rFonts w:ascii="Cambria Math" w:hAnsi="Cambria Math" w:cs="Cambria Math"/>
        </w:rPr>
        <w:instrText>∼</w:instrText>
      </w:r>
      <w:r w:rsidR="00996F3E">
        <w:instrText xml:space="preserve">3,000 homozygous deletion strains affecting 674 genes, or roughly 11% of the C. albicans genome. Screening for infectivity in a mouse model and for morphological switching and cell proliferation in vitro, we identified 115 infectivity-attenuated mutants, of which nearly half demonstrated normal morphological switching and proliferation. Analysis of such mutants revealed that virulence requires the glycolipid glucosylceramide. To our knowledge, this is the first C. albicans small molecule that has been found to be required specifically for virulence.","container-title":"Nature Genetics","DOI":"10.1038/ng.605","ISSN":"1546-1718","issue":"7","journalAbbreviation":"Nat. Genet.","language":"en","page":"590-598","source":"www.nature.com","title":"Systematic screens of a Candida albicans homozygous deletion library decouple morphogenetic switching and pathogenicity","volume":"42","author":[{"family":"Noble","given":"Suzanne M."},{"family":"French","given":"Sarah"},{"family":"Kohn","given":"Lisa A."},{"family":"Chen","given":"Victoria"},{"family":"Johnson","given":"Alexander D."}],"issued":{"date-parts":[["2010",7]]}}},{"id":196,"uris":["http://zotero.org/users/5329443/items/LTVVW2JC"],"uri":["http://zotero.org/users/5329443/items/LTVVW2JC"],"itemData":{"id":196,"type":"article-journal","abstract":"Candida albicans and Candida dubliniensis are pathogenic fungi that are highly related but differ in virulence and in some phenotypic traits. During in vitro growth on certain nutrient-poor media, C. albicans and C. dubliniensis are the only yeast species which are able to produce chlamydospores, large thick-walled cells of unknown function. Interestingly, only C. dubliniensis forms pseudohyphae with abundant chlamydospores when grown on Staib medium, while C. albicans grows exclusively as a budding yeast. In order to further our understanding of chlamydospore development and assembly, we compared the global transcriptional profile of both species during growth in liquid Staib medium by RNA sequencing. We also included a C. albicans mutant in our study which lacks the morphogenetic transcriptional repressor Nrg1. This strain, which is characterized by its constitutive pseudohyphal growth, specifically produces masses of chlamydospores in Staib medium, similar to C. dubliniensis. This comparative approach identified a set of putatively chlamydospore-related genes. Two of the homologous C. albicans and C. dubliniensis genes (CSP1 and CSP2) which were most strongly upregulated during chlamydospore development were analysed in more detail. By use of the green fluorescent protein as a reporter, the encoded putative cell wall related proteins were found to exclusively localize to C. albicans and C. dubliniensis chlamydospores. Our findings uncover the first chlamydospore specific markers in Candida species and provide novel insights in the complex morphogenetic development of these important fungal pathogens.","container-title":"PLOS ONE","DOI":"10.1371/journal.pone.0061940","ISSN":"1932-6203","issue":"4","journalAbbreviation":"PLOS ONE","language":"en","page":"e61940","source":"PLoS Journals","title":"Global Transcriptome Sequencing Identifies Chlamydospore Specific Markers in Candida albicans and Candida dubliniensis","volume":"8","author":[{"family":"Palige","given":"Katja"},{"family":"Linde","given":"Jörg"},{"family":"Martin","given":"Ronny"},{"family":"Böttcher","given":"Bettina"},{"family":"Citiulo","given":"Francesco"},{"family":"Sullivan","given":"Derek J."},{"family":"Weber","given":"Johann"},{"family":"Staib","given":"Claudia"},{"family":"Rupp","given":"Steffen"},{"family":"Hube","given":"Bernhard"},{"family":"Morschhäuser","given":"Joachim"},{"family":"Staib","given":"Peter"}],"issued":{"date-parts":[["2013",4,15]]}}}],"schema":"https://github.com/citation-style-language/schema/raw/master/csl-citation.json"} </w:instrText>
      </w:r>
      <w:r>
        <w:fldChar w:fldCharType="separate"/>
      </w:r>
      <w:r w:rsidR="00F507D0" w:rsidRPr="00F507D0">
        <w:rPr>
          <w:rFonts w:ascii="Calibri" w:hAnsi="Calibri" w:cs="Calibri"/>
        </w:rPr>
        <w:t>[95, 96]</w:t>
      </w:r>
      <w:r>
        <w:fldChar w:fldCharType="end"/>
      </w:r>
      <w:r>
        <w:t>. Based on the detection of the orf19.6741 protein exclusively in all EV samples with particularly high abundance, we designate this protein as ‘EV associated Protein 1’ or Evp1. Sur7 and Evp1 are both part of the fungal-specific Sur7 family (</w:t>
      </w:r>
      <w:commentRangeStart w:id="346"/>
      <w:proofErr w:type="spellStart"/>
      <w:ins w:id="347" w:author="Charlotte Dawson" w:date="2020-01-12T11:47:00Z">
        <w:r w:rsidR="00093951">
          <w:t>Pfam</w:t>
        </w:r>
      </w:ins>
      <w:commentRangeEnd w:id="346"/>
      <w:proofErr w:type="spellEnd"/>
      <w:ins w:id="348" w:author="Charlotte Dawson" w:date="2020-01-12T12:04:00Z">
        <w:r w:rsidR="00502643">
          <w:rPr>
            <w:rStyle w:val="CommentReference"/>
          </w:rPr>
          <w:commentReference w:id="346"/>
        </w:r>
      </w:ins>
      <w:ins w:id="349" w:author="Charlotte Dawson" w:date="2020-01-12T11:47:00Z">
        <w:r w:rsidR="00093951">
          <w:t xml:space="preserve">: </w:t>
        </w:r>
        <w:r w:rsidR="00093951" w:rsidRPr="00CD02E8">
          <w:t>PF06687</w:t>
        </w:r>
      </w:ins>
      <w:del w:id="350" w:author="Charlotte Dawson" w:date="2020-01-12T11:47:00Z">
        <w:r w:rsidDel="00093951">
          <w:delText>Interpro: IPR009571</w:delText>
        </w:r>
      </w:del>
      <w:r>
        <w:t>).</w:t>
      </w:r>
      <w:ins w:id="351" w:author="Charlotte Dawson" w:date="2020-01-12T11:48:00Z">
        <w:r w:rsidR="00093951">
          <w:t xml:space="preserve"> This family describes a group of fungal specific transmembrane proteins which </w:t>
        </w:r>
      </w:ins>
      <w:ins w:id="352" w:author="Charlotte Dawson" w:date="2020-01-12T11:49:00Z">
        <w:r w:rsidR="00093951">
          <w:t>localise to plasma membrane</w:t>
        </w:r>
      </w:ins>
      <w:ins w:id="353" w:author="Charlotte Dawson" w:date="2020-01-12T11:57:00Z">
        <w:r w:rsidR="00502643">
          <w:t xml:space="preserve"> </w:t>
        </w:r>
      </w:ins>
      <w:ins w:id="354" w:author="Charlotte Dawson" w:date="2020-01-12T11:58:00Z">
        <w:r w:rsidR="00502643">
          <w:t xml:space="preserve">and have a conserved </w:t>
        </w:r>
      </w:ins>
      <w:ins w:id="355" w:author="Charlotte Dawson" w:date="2020-01-12T17:41:00Z">
        <w:r w:rsidR="00117B75">
          <w:t>c</w:t>
        </w:r>
      </w:ins>
      <w:ins w:id="356" w:author="Charlotte Dawson" w:date="2020-01-12T11:59:00Z">
        <w:r w:rsidR="00502643">
          <w:t xml:space="preserve">ysteine motif similar to mammalian claudins </w:t>
        </w:r>
      </w:ins>
      <w:r w:rsidR="00502643">
        <w:fldChar w:fldCharType="begin"/>
      </w:r>
      <w:r w:rsidR="00502643">
        <w:instrText xml:space="preserve"> ADDIN ZOTERO_ITEM CSL_CITATION {"citationID":"1OYDCTLU","properties":{"formattedCitation":"[97, 98]","plainCitation":"[97, 98]","noteIndex":0},"citationItems":[{"id":2280,"uris":["http://zotero.org/users/5329443/items/VCL8HR9D"],"uri":["http://zotero.org/users/5329443/items/VCL8HR9D"],"itemData":{"id":2280,"type":"article-journal","abstract":"We have discovered a novel cortical patch structure in Saccharomyces cerevisiae defined by a family of integral plasma membrane proteins, including Sur7p, Ynl194p, and Ydl222p. Sur7p-family patches localized as cortical patches that were immobile and stable. These patches were polarized to regions of the cell with a mature cell wall; they were absent from small buds and the tips of many medium-sized buds. These patches were distinct from other known cortical structures. Digestion of the cell wall caused Sur7p patches to disassemble, indicating that Sur7p requires cell wall-dependent extracellular interactions for its localization as patches. sur7Δ, ydl222Δ, and ynl194Δ mutants had reduced sporulation efficiencies. SUR7 was originally described as a multicopy suppressor of rvs167, whose product is an actin patch component. This suppression is probably mediated by sphingolipids, since deletion of SUR7, YDL222, and YNL194 altered the sphingolipid content of the yeast plasma membrane, and other SUR genes suppress rvs167 via effects on sphingolipid synthesis. In particular, the sphingoid base length and number of hydroxyl groups in inositolphosphorylceramides were altered in sur7Δ, ydl222Δ, and yne194Δ strains.","container-title":"Molecular and Cellular Biology","DOI":"10.1128/MCB.22.3.927-934.2002","ISSN":"0270-7306, 1098-5549","issue":"3","journalAbbreviation":"Mol. Cell. Biol.","language":"en","note":"PMID: 11784867","page":"927-934","source":"mcb.asm.org","title":"The Sur7p Family Defines Novel Cortical Domains in Saccharomyces cerevisiae, Affects Sphingolipid Metabolism, and Is Involved in Sporulation","volume":"22","author":[{"family":"Young","given":"Michael E."},{"family":"Karpova","given":"Tatiana S."},{"family":"Brügger","given":"Britta"},{"family":"Moschenross","given":"Darcy M."},{"family":"Wang","given":"Georgeann K."},{"family":"Schneiter","given":"Roger"},{"family":"Wieland","given":"Felix T."},{"family":"Cooper","given":"John A."}],"issued":{"date-parts":[["2002",2,1]]}}},{"id":375,"uris":["http://zotero.org/users/5329443/items/II69K9A8"],"uri":["http://zotero.org/users/5329443/items/II69K9A8"],"itemData":{"id":375,"type":"article-journal","abstract":"The Candida albicans plasma membrane plays important roles in cell growth and as a target for antifungal drugs. Analysis of Ca-Sur7 showed that this four transmembrane domain protein localized to stable punctate patches, similar to the plasma membrane subdomains known as eisosomes or MCC that were discovered in S. cerevisiae. The localization of Ca-Sur7 depended on sphingolipid synthesis. In contrast to S. cerevisiae, a C. albicans sur7Δ mutant displayed defects in endocytosis and morphogenesis. Septins and actin were mislocalized, and cell wall synthesis was very abnormal, including long projections of cell wall into the cytoplasm. Several phenotypes of the sur7Δ mutant are similar to the effects of inhibiting β-glucan synthase, suggesting that the abnormal cell wall synthesis is related to activation of chitin synthase activity seen under stress conditions. These results expand the roles of eisosomes by demonstrating that Sur7 is needed for proper plasma membrane organization and cell wall synthesis. A conserved Cys motif in the first extracellular loop of fungal Sur7 proteins is similar to a characteristic motif of the claudin proteins that form tight junctions in animal cells, suggesting a common role for these tetraspanning membrane proteins in forming specialized plasma membrane domains.","container-title":"Molecular Biology of the Cell","DOI":"10.1091/mbc.e08-05-0479","ISSN":"1059-1524","issue":"12","journalAbbreviation":"Mol. Biol. Cell","page":"5214-5225","source":"molbiolcell.org (Atypon)","title":"The Sur7 Protein Regulates Plasma Membrane Organization and Prevents Intracellular Cell Wall Growth in Candida albicans","volume":"19","author":[{"family":"Alvarez","given":"Francisco J."},{"family":"Douglas","given":"Lois M."},{"family":"Rosebrock","given":"Adam"},{"family":"Konopka","given":"James B."},{"family":"Lew","given":"Daniel J."}],"issued":{"date-parts":[["2008",9,17]]}}}],"schema":"https://github.com/citation-style-language/schema/raw/master/csl-citation.json"} </w:instrText>
      </w:r>
      <w:r w:rsidR="00502643">
        <w:fldChar w:fldCharType="separate"/>
      </w:r>
      <w:r w:rsidR="00502643" w:rsidRPr="00502643">
        <w:rPr>
          <w:rFonts w:ascii="Calibri" w:hAnsi="Calibri" w:cs="Calibri"/>
        </w:rPr>
        <w:t>[97, 98]</w:t>
      </w:r>
      <w:r w:rsidR="00502643">
        <w:fldChar w:fldCharType="end"/>
      </w:r>
      <w:ins w:id="357" w:author="Charlotte Dawson" w:date="2020-01-12T11:52:00Z">
        <w:r w:rsidR="00093951">
          <w:t xml:space="preserve">. </w:t>
        </w:r>
      </w:ins>
      <w:ins w:id="358" w:author="Charlotte Dawson" w:date="2020-01-12T17:40:00Z">
        <w:r w:rsidR="00117B75">
          <w:t xml:space="preserve">Alongside </w:t>
        </w:r>
      </w:ins>
      <w:ins w:id="359" w:author="Charlotte Dawson" w:date="2020-01-12T17:41:00Z">
        <w:r w:rsidR="00117B75">
          <w:t>their</w:t>
        </w:r>
      </w:ins>
      <w:ins w:id="360" w:author="Charlotte Dawson" w:date="2020-01-12T17:40:00Z">
        <w:r w:rsidR="00117B75">
          <w:t xml:space="preserve"> similaritie</w:t>
        </w:r>
      </w:ins>
      <w:ins w:id="361" w:author="Charlotte Dawson" w:date="2020-01-12T17:41:00Z">
        <w:r w:rsidR="00117B75">
          <w:t>s to claudins</w:t>
        </w:r>
      </w:ins>
      <w:ins w:id="362" w:author="Charlotte Dawson" w:date="2020-01-12T17:40:00Z">
        <w:r w:rsidR="00117B75">
          <w:t xml:space="preserve">, </w:t>
        </w:r>
      </w:ins>
      <w:ins w:id="363" w:author="Charlotte Dawson" w:date="2020-01-12T17:41:00Z">
        <w:r w:rsidR="00117B75">
          <w:t>Sur7 and Evp1</w:t>
        </w:r>
      </w:ins>
      <w:ins w:id="364" w:author="Charlotte Dawson" w:date="2020-01-12T17:40:00Z">
        <w:r w:rsidR="00117B75">
          <w:t xml:space="preserve"> have predicted topologies reminiscent of mammalian </w:t>
        </w:r>
        <w:proofErr w:type="spellStart"/>
        <w:r w:rsidR="00117B75">
          <w:t>tetraspanins</w:t>
        </w:r>
        <w:proofErr w:type="spellEnd"/>
        <w:r w:rsidR="00117B75">
          <w:t>, which are key markers for mammalian EVs</w:t>
        </w:r>
      </w:ins>
      <w:ins w:id="365" w:author="Charlotte Dawson" w:date="2020-01-12T17:44:00Z">
        <w:r w:rsidR="00117B75">
          <w:t xml:space="preserve"> (Figure 8)</w:t>
        </w:r>
      </w:ins>
      <w:r w:rsidR="00BA378C" w:rsidRPr="00BA378C">
        <w:t xml:space="preserve"> </w:t>
      </w:r>
      <w:r w:rsidR="00BA378C">
        <w:fldChar w:fldCharType="begin"/>
      </w:r>
      <w:r w:rsidR="00BA378C">
        <w:instrText xml:space="preserve"> ADDIN ZOTERO_ITEM CSL_CITATION {"citationID":"TI7sUOPn","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BA378C">
        <w:fldChar w:fldCharType="separate"/>
      </w:r>
      <w:r w:rsidR="00BA378C" w:rsidRPr="00996F3E">
        <w:rPr>
          <w:rFonts w:ascii="Calibri" w:hAnsi="Calibri" w:cs="Calibri"/>
        </w:rPr>
        <w:t>[15]</w:t>
      </w:r>
      <w:r w:rsidR="00BA378C">
        <w:fldChar w:fldCharType="end"/>
      </w:r>
      <w:ins w:id="366" w:author="Charlotte Dawson" w:date="2020-01-12T17:41:00Z">
        <w:r w:rsidR="00117B75">
          <w:t>.</w:t>
        </w:r>
      </w:ins>
      <w:del w:id="367" w:author="Charlotte Dawson" w:date="2020-01-12T17:40:00Z">
        <w:r w:rsidDel="00117B75">
          <w:delText xml:space="preserve"> </w:delText>
        </w:r>
      </w:del>
      <w:commentRangeStart w:id="368"/>
      <w:ins w:id="369" w:author="Charlotte Dawson" w:date="2020-01-12T17:42:00Z">
        <w:r w:rsidR="00117B75">
          <w:t>Tetraspanin</w:t>
        </w:r>
      </w:ins>
      <w:commentRangeEnd w:id="368"/>
      <w:ins w:id="370" w:author="Charlotte Dawson" w:date="2020-01-12T17:46:00Z">
        <w:r w:rsidR="00BA378C">
          <w:rPr>
            <w:rStyle w:val="CommentReference"/>
          </w:rPr>
          <w:commentReference w:id="368"/>
        </w:r>
      </w:ins>
      <w:ins w:id="371" w:author="Charlotte Dawson" w:date="2020-01-12T17:42:00Z">
        <w:r w:rsidR="00117B75">
          <w:t xml:space="preserve"> family (</w:t>
        </w:r>
        <w:proofErr w:type="spellStart"/>
        <w:r w:rsidR="00117B75">
          <w:t>Pfam</w:t>
        </w:r>
        <w:proofErr w:type="spellEnd"/>
        <w:r w:rsidR="00117B75">
          <w:t xml:space="preserve">: PF00335) </w:t>
        </w:r>
      </w:ins>
      <w:ins w:id="372" w:author="Charlotte Dawson" w:date="2020-01-12T17:43:00Z">
        <w:r w:rsidR="00117B75">
          <w:t xml:space="preserve">proteins </w:t>
        </w:r>
      </w:ins>
      <w:ins w:id="373" w:author="Charlotte Dawson" w:date="2020-01-12T17:42:00Z">
        <w:r w:rsidR="00117B75">
          <w:t xml:space="preserve">have four transmembrane alpha helices and two extracellular loops, one short and one long which contains four or more conserved cysteine residues. Similarly, </w:t>
        </w:r>
      </w:ins>
      <w:ins w:id="374" w:author="Charlotte Dawson" w:date="2020-01-12T17:43:00Z">
        <w:r w:rsidR="00117B75">
          <w:t>Sur7 and Evp1 have</w:t>
        </w:r>
      </w:ins>
      <w:ins w:id="375" w:author="Charlotte Dawson" w:date="2020-01-12T17:44:00Z">
        <w:r w:rsidR="00117B75">
          <w:t xml:space="preserve"> 4 or 3 predicted transmembrane domains, with</w:t>
        </w:r>
      </w:ins>
      <w:ins w:id="376" w:author="Charlotte Dawson" w:date="2020-01-12T17:45:00Z">
        <w:r w:rsidR="00117B75">
          <w:t xml:space="preserve"> two extracellular loops</w:t>
        </w:r>
        <w:r w:rsidR="00BA378C">
          <w:t xml:space="preserve"> of different lengths. </w:t>
        </w:r>
        <w:del w:id="377" w:author="Marilyn Anne" w:date="2020-01-17T15:31:00Z">
          <w:r w:rsidR="00BA378C" w:rsidDel="00E90701">
            <w:delText xml:space="preserve">In the long extracellular loop of </w:delText>
          </w:r>
        </w:del>
        <w:r w:rsidR="00BA378C">
          <w:t xml:space="preserve">Sur7 and Evp1 </w:t>
        </w:r>
        <w:del w:id="378" w:author="Marilyn Anne" w:date="2020-01-17T15:31:00Z">
          <w:r w:rsidR="00BA378C" w:rsidDel="00E90701">
            <w:delText xml:space="preserve">are </w:delText>
          </w:r>
        </w:del>
      </w:ins>
      <w:ins w:id="379" w:author="Marilyn Anne" w:date="2020-01-17T15:31:00Z">
        <w:r w:rsidR="00E90701">
          <w:t xml:space="preserve">have a long extracellular loop with </w:t>
        </w:r>
      </w:ins>
      <w:ins w:id="380" w:author="Charlotte Dawson" w:date="2020-01-12T17:45:00Z">
        <w:r w:rsidR="00BA378C">
          <w:t xml:space="preserve">at least </w:t>
        </w:r>
      </w:ins>
      <w:ins w:id="381" w:author="Charlotte Dawson" w:date="2020-01-12T17:46:00Z">
        <w:r w:rsidR="00BA378C">
          <w:t xml:space="preserve">two cysteine residues in a conserved motif. </w:t>
        </w:r>
      </w:ins>
      <w:commentRangeStart w:id="382"/>
      <w:del w:id="383" w:author="Charlotte Dawson" w:date="2020-01-12T12:03:00Z">
        <w:r w:rsidR="00DD1DFF" w:rsidDel="00502643">
          <w:delText>S</w:delText>
        </w:r>
        <w:r w:rsidDel="00502643">
          <w:delText>equence</w:delText>
        </w:r>
      </w:del>
      <w:commentRangeEnd w:id="382"/>
      <w:del w:id="384" w:author="Charlotte Dawson" w:date="2020-01-12T17:45:00Z">
        <w:r w:rsidR="00475B86" w:rsidDel="00BA378C">
          <w:rPr>
            <w:rStyle w:val="CommentReference"/>
          </w:rPr>
          <w:commentReference w:id="382"/>
        </w:r>
      </w:del>
      <w:del w:id="385" w:author="Charlotte Dawson" w:date="2020-01-12T12:03:00Z">
        <w:r w:rsidDel="00502643">
          <w:delText xml:space="preserve"> homology </w:delText>
        </w:r>
        <w:r w:rsidR="00514793" w:rsidDel="00502643">
          <w:delText xml:space="preserve">reveals that </w:delText>
        </w:r>
        <w:r w:rsidDel="00502643">
          <w:delText xml:space="preserve">Sur7-family proteins are </w:delText>
        </w:r>
        <w:r w:rsidR="00514793" w:rsidDel="00502643">
          <w:delText xml:space="preserve">related </w:delText>
        </w:r>
        <w:r w:rsidDel="00502643">
          <w:delText xml:space="preserve">to mammalian claudins </w:delText>
        </w:r>
        <w:r w:rsidDel="00502643">
          <w:fldChar w:fldCharType="begin"/>
        </w:r>
        <w:r w:rsidR="00502643" w:rsidDel="00502643">
          <w:delInstrText xml:space="preserve"> ADDIN ZOTERO_ITEM CSL_CITATION {"citationID":"AC4rP7N5","properties":{"formattedCitation":"[98]","plainCitation":"[98]","noteIndex":0},"citationItems":[{"id":375,"uris":["http://zotero.org/users/5329443/items/II69K9A8"],"uri":["http://zotero.org/users/5329443/items/II69K9A8"],"itemData":{"id":375,"type":"article-journal","abstract":"The Candida albicans plasma membrane plays important roles in cell growth and as a target for antifungal drugs. Analysis of Ca-Sur7 showed that this four transmembrane domain protein localized to stable punctate patches, similar to the plasma membrane subdomains known as eisosomes or MCC that were discovered in S. cerevisiae. The localization of Ca-Sur7 depended on sphingolipid synthesis. In contrast to S. cerevisiae, a C. albicans sur7Δ mutant displayed defects in endocytosis and morphogenesis. Septins and actin were mislocalized, and cell wall synthesis was very abnormal, including long projections of cell wall into the cytoplasm. Several phenotypes of the sur7Δ mutant are similar to the effects of inhibiting β-glucan synthase, suggesting that the abnormal cell wall synthesis is related to activation of chitin synthase activity seen under stress conditions. These results expand the roles of eisosomes by demonstrating that Sur7 is needed for proper plasma membrane organization and cell wall synthesis. A conserved Cys motif in the first extracellular loop of fungal Sur7 proteins is similar to a characteristic motif of the claudin proteins that form tight junctions in animal cells, suggesting a common role for these tetraspanning membrane proteins in forming specialized plasma membrane domains.","container-title":"Molecular Biology of the Cell","DOI":"10.1091/mbc.e08-05-0479","ISSN":"1059-1524","issue":"12","journalAbbreviation":"Mol. Biol. Cell","page":"5214-5225","source":"molbiolcell.org (Atypon)","title":"The Sur7 Protein Regulates Plasma Membrane Organization and Prevents Intracellular Cell Wall Growth in Candida albicans","volume":"19","author":[{"family":"Alvarez","given":"Francisco J."},{"family":"Douglas","given":"Lois M."},{"family":"Rosebrock","given":"Adam"},{"family":"Konopka","given":"James B."},{"family":"Lew","given":"Daniel J."}],"issued":{"date-parts":[["2008",9,17]]}}}],"schema":"https://github.com/citation-style-language/schema/raw/master/csl-citation.json"} </w:delInstrText>
        </w:r>
        <w:r w:rsidDel="00502643">
          <w:fldChar w:fldCharType="separate"/>
        </w:r>
        <w:r w:rsidR="00502643" w:rsidRPr="00502643" w:rsidDel="00502643">
          <w:rPr>
            <w:rFonts w:ascii="Calibri" w:hAnsi="Calibri" w:cs="Calibri"/>
          </w:rPr>
          <w:delText>[98]</w:delText>
        </w:r>
        <w:r w:rsidDel="00502643">
          <w:fldChar w:fldCharType="end"/>
        </w:r>
        <w:r w:rsidR="00DD1DFF" w:rsidDel="00502643">
          <w:delText xml:space="preserve"> </w:delText>
        </w:r>
        <w:r w:rsidR="00475A12" w:rsidDel="00502643">
          <w:delText xml:space="preserve">which </w:delText>
        </w:r>
        <w:r w:rsidR="00B96933" w:rsidDel="00502643">
          <w:delText xml:space="preserve">have been detected in exosomes isolated from a variety of cancer cell lines </w:delText>
        </w:r>
        <w:r w:rsidR="006378C1" w:rsidDel="00502643">
          <w:fldChar w:fldCharType="begin"/>
        </w:r>
        <w:r w:rsidR="00502643" w:rsidDel="00502643">
          <w:delInstrText xml:space="preserve"> ADDIN ZOTERO_ITEM CSL_CITATION {"citationID":"QQCxQiFR","properties":{"formattedCitation":"[99\\uc0\\u8211{}101]","plainCitation":"[99–101]","noteIndex":0},"citationItems":[{"id":419,"uris":["http://zotero.org/users/5329443/items/U3Z42M3J"],"uri":["http://zotero.org/users/5329443/items/U3Z42M3J"],"itemData":{"id":419,"type":"article-journal","abstract":"In prostate cancer and other malignancies sensitive and robust biomarkers are lacking or have relevant limitations. Prostate specific antigen (PSA), the only biomarker widely used in prostate cancer, is suffering from low specificity. Exosomes offer new perspectives in the discovery of blood-based biomarkers. Here we present a proof-of principle study for a proteomics-based identification pipeline, implementing existing data sources, to exemplarily identify exosome-based biomarker candidates in prostate cancer.\nExosomes from malignant PC3 and benign PNT1A cells and from FBS-containing medium were isolated using sequential ultracentrifugation. Exosome and control samples were analyzed on an LTQ-Orbitrap XL mass spectrometer. Proteomic data is available via ProteomeXchange with identifier PXD003651. We developed a scoring scheme to rank 64 proteins exclusively found in PC3 exosomes, integrating data from four public databases and published mass spectrometry data sets. Among the top candidates, we focused on the tight junction protein claudin 3. Retests under serum-free conditions using immunoblotting and immunogold labeling confirmed the presence of claudin 3 on PC3 exosomes. Claudin 3 levels were determined in the blood plasma of patients with localized (n = 58; 42 with Gleason score 6–7, 16 with Gleason score ≥8) and metastatic prostate cancer (n = 11) compared with patients with benign prostatic hyperplasia (n = 15) and healthy individuals (n = 15) using ELISA, without prior laborious exosome isolation. ANOVA showed different CLDN3 plasma levels in these groups (p = 0.004). CLDN3 levels were higher in patients with Gleason ≥8 tumors compared with patients with benign prostatic hyperplasia (p = 0.012) and Gleason 6–7 tumors (p = 0.029). In patients with localized tumors CLDN3 levels predicted a Gleason score ≥ 8 (AUC = 0.705; p = 0.016) and did not correlate with serum PSA.\nBy using the described workflow claudin 3 was identified and validated as a potential blood-based biomarker in prostate cancer. Furthermore this workflow could serve as a template to be used in other cancer entities.","container-title":"Molecular &amp; Cellular Proteomics","DOI":"10.1074/mcp.M117.068577","ISSN":"1535-9476, 1535-9484","issue":"6","journalAbbreviation":"Mol. Cell. Proteomics","language":"en","note":"PMID: 28396511","page":"998-1008","source":"www.mcponline.org","title":"Database-augmented Mass Spectrometry Analysis of Exosomes Identifies Claudin 3 as a Putative Prostate Cancer Biomarker","volume":"16","author":[{"family":"Worst","given":"Thomas Stefan"},{"family":"Hardenberg","given":"Jost","dropping-particle":"von"},{"family":"Gross","given":"Julia Christina"},{"family":"Erben","given":"Philipp"},{"family":"Schnölzer","given":"Martina"},{"family":"Hausser","given":"Ingrid"},{"family":"Bugert","given":"Peter"},{"family":"Michel","given":"Maurice Stephan"},{"family":"Boutros","given":"Michael"}],"issued":{"date-parts":[["2017",6,1]]}}},{"id":1717,"uris":["http://zotero.org/users/5329443/items/UDC48M55"],"uri":["http://zotero.org/users/5329443/items/UDC48M55"],"itemData":{"id":1717,"type":"article-journal","abstract":"The absence of highly sensitive and specific serum biomarkers makes mass screening for ovarian cancer impossible. The claudin proteins are frequently overexpressed in ovarian cancers, but their potential as prognostic, diagnostic, or detection markers remains unclear. Here, we have explored the possible use of these proteins as screening biomarkers for ovarian cancer detection.","container-title":"BMC Cancer","DOI":"10.1186/1471-2407-9-244","ISSN":"1471-2407","issue":"1","journalAbbreviation":"BMC Cancer","page":"244","source":"BioMed Central","title":"Claudin-containing exosomes in the peripheral circulation of women with ovarian cancer","volume":"9","author":[{"family":"Li","given":"Jianghong"},{"family":"Sherman-Baust","given":"Cheryl A."},{"family":"Tsai-Turton","given":"Miyun"},{"family":"Bristow","given":"Robert E."},{"family":"Roden","given":"Richard B."},{"family":"Morin","given":"Patrice J."}],"issued":{"date-parts":[["2009",7,20]]}}},{"id":1714,"uris":["http://zotero.org/users/5329443/items/DMMUFAKX"],"uri":["http://zotero.org/users/5329443/items/DMMUFAKX"],"itemData":{"id":1714,"type":"article-journal","abstract":"Background\nTriple-negative breast cancer (TNBC) accounts for 15–20% of breast cancers but is responsible for a disproportionate number of deaths. We investigated the relevance, in TNBC, of nano-sized exosomes expelled from cells. Specifically, we compared effects of exosomes derived from the claudin-low TNBC cell line Hs578T and its more invasive Hs578Ts(i)8 variant, as well as exosomes from TNBC patient sera compared to normal sera.\nMethods\nExosomes were isolated from conditioned media (CM) of Hs578T and Hs578Ts(i)8 cells and from sera by filtration and ultracentrifugation. Successful isolation was confirmed by transmission electron microscopy and immunoblotting. Subsequent analysis, of secondary/recipient cells in response to exosomes, included proliferation; motility/migration; invasion; anoikis assays and endothelial tubule formation assays.\nResults\nHs578Ts(i)8-exosomes versus Hs578T-exosomes significantly increased the proliferation, migration and invasion capacity of all three recipient cell lines evaluated i.e. SKBR3, MDA-MB-231 and HCC1954. Exosomes from Hs578Ts(i)8 cells also conferred increased invasiveness to parent Hs578T cells. Hs578Ts(i)8-exosomes increased sensitivity of SKBR3, MDA-MB-231 and HCC1954 to anoikis when compared to the effects of Hs578T-exosomes reflecting the fact that Hs578Ts(i)8 cells are themselves innately more sensitive to anoikis. In relation to vasculogenesis and subsequent angiogenesis, Hs578Ts(i)8-exosomes versus Hs578T-exosomes stimulated significantly more endothelial tubules formation. Finally, our pilot translational study showed that exosomes from TNBC patients’ sera significantly increased recipient cells’ invasion when compared to those derived from age- and gender-matched healthy control sera.\nConclusion\nThis study supports the hypothesis that TNBC exosomes may be involved in cancer cell-to-cell communication, conferring phenotypic traits to secondary cells that reflect those of their cells of origin.","container-title":"European Journal of Cancer","DOI":"10.1016/j.ejca.2013.01.017","ISSN":"0959-8049","issue":"8","journalAbbreviation":"European Journal of Cancer","page":"1845-1859","source":"ScienceDirect","title":"Exosomes from triple-negative breast cancer cells can transfer phenotypic traits representing their cells of origin to secondary cells","volume":"49","author":[{"family":"O’Brien","given":"Keith"},{"family":"Rani","given":"Sweta"},{"family":"Corcoran","given":"Claire"},{"family":"Wallace","given":"Robert"},{"family":"Hughes","given":"Linda"},{"family":"Friel","given":"Anne M."},{"family":"McDonnell","given":"Susan"},{"family":"Crown","given":"John"},{"family":"Radomski","given":"Marek W."},{"family":"O’Driscoll","given":"Lorraine"}],"issued":{"date-parts":[["2013",5,1]]}}}],"schema":"https://github.com/citation-style-language/schema/raw/master/csl-citation.json"} </w:delInstrText>
        </w:r>
        <w:r w:rsidR="006378C1" w:rsidDel="00502643">
          <w:fldChar w:fldCharType="separate"/>
        </w:r>
        <w:r w:rsidR="00502643" w:rsidRPr="00502643" w:rsidDel="00502643">
          <w:rPr>
            <w:rFonts w:ascii="Calibri" w:hAnsi="Calibri" w:cs="Calibri"/>
            <w:szCs w:val="24"/>
          </w:rPr>
          <w:delText>[99–101]</w:delText>
        </w:r>
        <w:r w:rsidR="006378C1" w:rsidDel="00502643">
          <w:fldChar w:fldCharType="end"/>
        </w:r>
        <w:r w:rsidR="00475A12" w:rsidDel="00502643">
          <w:delText>.</w:delText>
        </w:r>
      </w:del>
    </w:p>
    <w:p w14:paraId="555564A2" w14:textId="77777777" w:rsidR="00B816AA" w:rsidRDefault="00B816AA" w:rsidP="00970CE9">
      <w:pPr>
        <w:spacing w:line="480" w:lineRule="auto"/>
        <w:rPr>
          <w:ins w:id="386" w:author="Charlotte Dawson" w:date="2020-01-12T17:29:00Z"/>
        </w:rPr>
      </w:pPr>
    </w:p>
    <w:p w14:paraId="38AD638F" w14:textId="22C8ACD8" w:rsidR="00567629" w:rsidRDefault="0070698E" w:rsidP="00970CE9">
      <w:pPr>
        <w:spacing w:line="480" w:lineRule="auto"/>
      </w:pPr>
      <w:r>
        <w:t>W</w:t>
      </w:r>
      <w:r w:rsidR="00567629">
        <w:t xml:space="preserve">e hypothesize that </w:t>
      </w:r>
      <w:r w:rsidR="001537DF">
        <w:t>Sur7 and Evp1</w:t>
      </w:r>
      <w:r w:rsidR="00567629">
        <w:t xml:space="preserve"> will be ideal </w:t>
      </w:r>
      <w:r w:rsidR="00567629">
        <w:rPr>
          <w:i/>
          <w:iCs/>
        </w:rPr>
        <w:t>C. albicans</w:t>
      </w:r>
      <w:r w:rsidR="00567629">
        <w:t xml:space="preserve"> EV markers</w:t>
      </w:r>
      <w:ins w:id="387" w:author="Charlotte Dawson" w:date="2020-01-12T17:35:00Z">
        <w:r w:rsidR="00117B75">
          <w:t xml:space="preserve"> </w:t>
        </w:r>
      </w:ins>
      <w:ins w:id="388" w:author="Charlotte Dawson" w:date="2020-01-12T17:36:00Z">
        <w:del w:id="389" w:author="Marilyn Anne" w:date="2020-01-17T15:36:00Z">
          <w:r w:rsidR="00117B75" w:rsidDel="00C3516E">
            <w:delText xml:space="preserve">to pursue </w:delText>
          </w:r>
          <w:commentRangeStart w:id="390"/>
          <w:r w:rsidR="00117B75" w:rsidDel="00C3516E">
            <w:delText>first</w:delText>
          </w:r>
        </w:del>
      </w:ins>
      <w:commentRangeEnd w:id="390"/>
      <w:ins w:id="391" w:author="Charlotte Dawson" w:date="2020-01-12T17:49:00Z">
        <w:del w:id="392" w:author="Marilyn Anne" w:date="2020-01-17T15:36:00Z">
          <w:r w:rsidR="00BA378C" w:rsidDel="00C3516E">
            <w:rPr>
              <w:rStyle w:val="CommentReference"/>
            </w:rPr>
            <w:commentReference w:id="390"/>
          </w:r>
        </w:del>
      </w:ins>
      <w:ins w:id="393" w:author="Charlotte Dawson" w:date="2020-01-12T17:36:00Z">
        <w:del w:id="394" w:author="Marilyn Anne" w:date="2020-01-17T15:36:00Z">
          <w:r w:rsidR="00117B75" w:rsidDel="00C3516E">
            <w:delText xml:space="preserve"> for</w:delText>
          </w:r>
        </w:del>
      </w:ins>
      <w:ins w:id="395" w:author="Marilyn Anne" w:date="2020-01-17T15:37:00Z">
        <w:r w:rsidR="00C3516E">
          <w:t xml:space="preserve">after </w:t>
        </w:r>
      </w:ins>
      <w:ins w:id="396" w:author="Marilyn Anne" w:date="2020-01-17T15:36:00Z">
        <w:r w:rsidR="00C3516E">
          <w:t>valida</w:t>
        </w:r>
      </w:ins>
      <w:ins w:id="397" w:author="Marilyn Anne" w:date="2020-01-17T15:37:00Z">
        <w:r w:rsidR="00C3516E">
          <w:t>tion</w:t>
        </w:r>
      </w:ins>
      <w:ins w:id="398" w:author="Marilyn Anne" w:date="2020-01-17T15:36:00Z">
        <w:r w:rsidR="00C3516E">
          <w:t xml:space="preserve"> </w:t>
        </w:r>
      </w:ins>
      <w:ins w:id="399" w:author="Charlotte Dawson" w:date="2020-01-12T17:36:00Z">
        <w:r w:rsidR="00117B75">
          <w:t xml:space="preserve"> </w:t>
        </w:r>
        <w:del w:id="400" w:author="Marilyn Anne" w:date="2020-01-17T15:37:00Z">
          <w:r w:rsidR="00117B75" w:rsidDel="00C3516E">
            <w:delText>validation</w:delText>
          </w:r>
        </w:del>
      </w:ins>
      <w:del w:id="401" w:author="Marilyn Anne" w:date="2020-01-17T15:37:00Z">
        <w:r w:rsidR="00567629" w:rsidDel="00C3516E">
          <w:delText xml:space="preserve"> </w:delText>
        </w:r>
      </w:del>
      <w:r w:rsidR="00567629">
        <w:t xml:space="preserve">because of their </w:t>
      </w:r>
      <w:r w:rsidR="00BF2F42">
        <w:t xml:space="preserve">potential topological </w:t>
      </w:r>
      <w:r w:rsidR="00567629">
        <w:t xml:space="preserve">similarity to </w:t>
      </w:r>
      <w:proofErr w:type="spellStart"/>
      <w:r w:rsidR="00567629">
        <w:t>tetraspanin</w:t>
      </w:r>
      <w:proofErr w:type="spellEnd"/>
      <w:r w:rsidR="00567629">
        <w:t xml:space="preserve"> EV markers, specifically CD9, CD81, and CD63.</w:t>
      </w:r>
      <w:r w:rsidR="00117B75">
        <w:t xml:space="preserve"> </w:t>
      </w:r>
      <w:r w:rsidR="00567629">
        <w:t xml:space="preserve">The utility of </w:t>
      </w:r>
      <w:proofErr w:type="spellStart"/>
      <w:r w:rsidR="00567629">
        <w:t>tetraspanins</w:t>
      </w:r>
      <w:proofErr w:type="spellEnd"/>
      <w:r w:rsidR="00567629">
        <w:t xml:space="preserve"> as EV markers is characterised by their abundant and broad expression in different cell types, their stability as part of </w:t>
      </w:r>
      <w:proofErr w:type="spellStart"/>
      <w:r w:rsidR="00567629">
        <w:t>tetraspanin</w:t>
      </w:r>
      <w:proofErr w:type="spellEnd"/>
      <w:r w:rsidR="00567629">
        <w:t xml:space="preserve">-enriched microdomains (TEMs) in EV membranes, and the plethora of monoclonal antibodies that are available for them. Antibodies raised against </w:t>
      </w:r>
      <w:proofErr w:type="spellStart"/>
      <w:r w:rsidR="00567629">
        <w:t>tetraspanins</w:t>
      </w:r>
      <w:proofErr w:type="spellEnd"/>
      <w:r w:rsidR="00567629">
        <w:t xml:space="preserve"> typically bind to epitopes in the large extracellular loop </w:t>
      </w:r>
      <w:r w:rsidR="00567629">
        <w:fldChar w:fldCharType="begin"/>
      </w:r>
      <w:r w:rsidR="00FA3D72">
        <w:instrText xml:space="preserve"> ADDIN ZOTERO_ITEM CSL_CITATION {"citationID":"H1f6wTuw","properties":{"formattedCitation":"[99\\uc0\\u8211{}102]","plainCitation":"[99–102]","noteIndex":0},"citationItems":[{"id":1623,"uris":["http://zotero.org/users/5329443/items/KQY47PRK"],"uri":["http://zotero.org/users/5329443/items/KQY47PRK"],"itemData":{"id":1623,"type":"article-journal","container-title":"Wellcome Open Research","DOI":"10.12688/wellcomeopenres.12058.1","ISSN":"2398-502X","journalAbbreviation":"Wellcome Open Res","language":"en","page":"82","source":"DOI.org (Crossref)","title":"A new panel of epitope mapped monoclonal antibodies recognising the prototypical tetraspanin CD81","volume":"2","author":[{"family":"Grove","given":"Joe"},{"family":"Hu","given":"Ke"},{"family":"Farquhar","given":"Michelle J."},{"family":"Goodall","given":"Margaret"},{"family":"Walker","given":"Lucas"},{"family":"Jamshad","given":"Mohammed"},{"family":"Drummer","given":"Heidi E."},{"family":"Bill","given":"Roslyn M."},{"family":"Balfe","given":"Peter"},{"family":"McKeating","given":"Jane A."}],"issued":{"date-parts":[["2017",9,7]]}}},{"id":1626,"uris":["http://zotero.org/users/5329443/items/FZDJ9IWL"],"uri":["http://zotero.org/users/5329443/items/FZDJ9IWL"],"itemData":{"id":1626,"type":"article-journal","abstract":"CD9, a 24-kDa member of the tetraspanin family, influences cellular growth and development, activation, adhesion, and motility. Our investigation focuses on the hypothesis that the CD9 second extracellular loop (EC2) is important in modulating cell adhesive events. Using a Chinese hamster ovary (CHO) cell expression system, we previously reported that CD9 expression inhibited cell adhesion to fibronectin and fibronectin matrix assembly. For the first time, a functional epitope on CD9 EC2 that regulates these processes is described. Binding of mAb7, an EC2-specific anti-CD9 monoclonal antibody, reversed the CD9 inhibitory activity on CHO cell adhesion and fibronectin matrix assembly. This reversal of cell phenotype also was observed in CHO cells expressing CD9 EC2 truncations. Furthermore, our data showed that the EC2 sequence173LETFTVKSCPDAIKEVFDNK192 was largely responsible for the CD9-mediated CHO cell phenotype. Two peptides, 135K-V172 (peptide 5b) and168P-I185 (peptide 6a), selectively blocked mAb7 binding to soluble CD9 and to CD9 on intact cells. These active peptides reversed the influence of CD9 expression on CHO cell adhesion to fibronectin. In addition, confocal microscopy revealed that CD9 colocalized with the integrin α5β1 and cytoskeletal F-actin in punctate clusters on the cell surface, particularly at the cell margins. Immunoprecipitation studies confirmed CD9 association with β1 integrin. The cellular distribution and colocalization of focal adhesion kinase and α-actinin with cytoskeletal actin was also influenced by CD9 expression. Thus, CD9 may exhibit its effect by modulating the composition of adhesive complexes important in facilitating cell adhesion and matrix assembly.","container-title":"Blood","DOI":"10.1182/blood.V100.13.4502","ISSN":"0006-4971, 1528-0020","issue":"13","language":"en","note":"PMID: 12453879","page":"4502-4511","source":"www.bloodjournal.org","title":"Identification of CD9 extracellular domains important in regulation of CHO cell adhesion to fibronectin and fibronectin pericellular matrix assembly","volume":"100","author":[{"family":"Cook","given":"George A."},{"family":"Longhurst","given":"Celia M."},{"family":"Grgurevich","given":"Svetozar"},{"family":"Cholera","given":"Shila"},{"family":"Crossno","given":"Joseph T."},{"family":"Jennings","given":"Lisa K."}],"issued":{"date-parts":[["2002",12,15]]}}},{"id":1630,"uris":["http://zotero.org/users/5329443/items/XBVEPDH4"],"uri":["http://zotero.org/users/5329443/items/XBVEPDH4"],"itemData":{"id":1630,"type":"article-journal","abstract":"Tetraspanin 8 (TSPAN8) is a tumor-associated antigen implicated in tumor progression and metastasis. However, the validation of TSPAN8 as a potential therapeutic target in metastatic colorectal cancer (mCRC) has not yet been studied. In this study, through several in vitro methodologies, we identified a large extracellular loop of TSPAN8 (TSPAN8-LEL) as a key domain for regulating mCRC invasion. Using phage display technology, we developed a novel anti-TSPAN8-LEL human antibody with subnanomolar affinity that specifically recognizes amino acids 140–205 of TSPAN8-LEL in a conformation-dependent manner. Finally, we demonstrated that the antibody specifically reduces invasion in the HCT116 and LoVo mCRC cell lines more potently than in the HCT-8 and SW480 non-mCRC cell lines. Our data suggest that TSPAN8-LEL may play an important role in mCRC cell invasion, and that the antibody we have developed could be a useful tool for inhibiting the invasion of TSPAN8-expressing mCRCs.","container-title":"Biochemical and Biophysical Research Communications","DOI":"10.1016/j.bbrc.2015.11.031","ISSN":"0006-291X","issue":"4","journalAbbreviation":"Biochemical and Biophysical Research Communications","page":"774-780","source":"ScienceDirect","title":"Generation of a human antibody that inhibits TSPAN8-mediated invasion of metastatic colorectal cancer cells","volume":"468","author":[{"family":"Kim","given":"Taek-Keun"},{"family":"Park","given":"Chang Sik"},{"family":"Jeoung","given":"Mee Hyun"},{"family":"Lee","given":"Woo Ran"},{"family":"Go","given":"Nam Kyung"},{"family":"Choi","given":"Jong Rip"},{"family":"Lee","given":"Tae Sup"},{"family":"Shim","given":"Hyunbo"},{"family":"Lee","given":"Sukmook"}],"issued":{"date-parts":[["2015",12,25]]}}},{"id":1619,"uris":["http://zotero.org/users/5329443/items/TLKZZQ83"],"uri":["http://zotero.org/users/5329443/items/TLKZZQ83"],"itemData":{"id":1619,"type":"article-journal","abstract":"Tspan5 is a member of a subgroup of tetraspanins referred to as TspanC8. These tetraspanins directly interact with the metalloprotease ADAM10, regulate its exit from the endoplasmic reticulum and subsequent trafficking, and differentially regulate its ability to cleave various substrates and activate Notch signaling. The study of Tspan5 has been limited by the lack of good antibodies. This study provides new insights into Tspan5 using new monoclonal antibodies (mAbs), including two mAbs recognizing both Tspan5 and the highly similar tetraspanin Tspan17. Using these mAbs, we show that endogenous Tspan5 associates with ADAM10 in human cell lines and in mouse tissues where it is the most abundant, such as the brain, the lung, the kidney, or the intestine. We also uncover two TspanC8-specific motifs in the large extracellular domain of Tspan5 that are important for ADAM10 interaction and exit from the endoplasmic reticulum. One of the anti-Tspan5 mAbs does not recognize Tspan5 associated with ADAM10, providing a convenient way to measure the fraction of Tspan5 not associated with ADAM10. This fraction is minor in the cell lines tested, and it increases upon transfection of cells with TspanC8 tetraspanins such as Tspan15 or Tspan33 that inhibit Notch signaling. Finally, two antibodies inhibit ligand-induced Notch signaling, and this effect is stronger in cells depleted of the TspanC8 tetraspanin Tspan14, further indicating that Tspan5 and Tspan14 can compensate for each other in Notch signaling.","container-title":"Journal of Biological Chemistry","DOI":"10.1074/jbc.M116.765669","ISSN":"0021-9258, 1083-351X","issue":"23","journalAbbreviation":"J. Biol. Chem.","language":"en","note":"PMID: 28428248","page":"9551-9566","source":"www.jbc.org","title":"New insights into the tetraspanin Tspan5 using novel monoclonal antibodies","volume":"292","author":[{"family":"Saint-Pol","given":"Julien"},{"family":"Billard","given":"Martine"},{"family":"Dornier","given":"Emmanuel"},{"family":"Eschenbrenner","given":"Etienne"},{"family":"Danglot","given":"Lydia"},{"family":"Boucheix","given":"Claude"},{"family":"Charrin","given":"Stéphanie"},{"family":"Rubinstein","given":"Eric"}],"issued":{"date-parts":[["2017",6,9]]}}}],"schema":"https://github.com/citation-style-language/schema/raw/master/csl-citation.json"} </w:instrText>
      </w:r>
      <w:r w:rsidR="00567629">
        <w:fldChar w:fldCharType="separate"/>
      </w:r>
      <w:r w:rsidR="00FA3D72" w:rsidRPr="00FA3D72">
        <w:rPr>
          <w:rFonts w:ascii="Calibri" w:hAnsi="Calibri" w:cs="Calibri"/>
          <w:szCs w:val="24"/>
        </w:rPr>
        <w:t>[99–102]</w:t>
      </w:r>
      <w:r w:rsidR="00567629">
        <w:fldChar w:fldCharType="end"/>
      </w:r>
      <w:r w:rsidR="00567629">
        <w:t>, which protrude</w:t>
      </w:r>
      <w:r w:rsidR="00514793">
        <w:t>s</w:t>
      </w:r>
      <w:r w:rsidR="00567629">
        <w:t xml:space="preserve"> from the EV surface. This interaction has been exploited to isolate EVs from complex biological fluids such as plasma, serum, and urine  </w:t>
      </w:r>
      <w:r w:rsidR="00567629">
        <w:fldChar w:fldCharType="begin"/>
      </w:r>
      <w:r w:rsidR="00FA3D72">
        <w:instrText xml:space="preserve"> ADDIN ZOTERO_ITEM CSL_CITATION {"citationID":"x0DfUq30","properties":{"formattedCitation":"[72, 103, 104]","plainCitation":"[72, 103, 104]","noteIndex":0},"citationItems":[{"id":1669,"uris":["http://zotero.org/users/5329443/items/VMEBBPID"],"uri":["http://zotero.org/users/5329443/items/VMEBBPID"],"itemData":{"id":1669,"type":"article-journal","abstract":"Increasing attention has been attracted by exosomes in blood-based diagnosis because cancer cells release more exosomes in serum than normal cells and these exosomes overexpress a certain number of cancer-related biomarkers. However, capture and biomarker analysis of exosomes for clinical application are technically challenging. In this study, we developed a microfluidic chip for immunocapture and quantification of circulating exosomes from small sample volume and applied this device in clinical study. Circulating EpCAM-positive exosomes were measured in 6 cases breast cancer patients and 3 healthy controls to assist diagnosis. A significant increase in the EpCAM-positive exosome level in these patients was detected, compared to healthy controls. Furthermore, we quantified circulating HER2-positive exosomes in 19 cases of breast cancer patients for molecular classification. We demonstrated that the exosomal HER2 expression levels were almost consistent with that in tumor tissues assessed by immunohistochemical staining. The microfluidic chip might provide a new platform to assist breast cancer diagnosis and molecular classification.","container-title":"PLOS ONE","DOI":"10.1371/journal.pone.0175050","ISSN":"1932-6203","issue":"4","journalAbbreviation":"PLOS ONE","language":"en","page":"e0175050","source":"PLoS Journals","title":"Clinical application of a microfluidic chip for immunocapture and quantification of circulating exosomes to assist breast cancer diagnosis and molecular classification","volume":"12","author":[{"family":"Fang","given":"Shimeng"},{"family":"Tian","given":"Hongzhu"},{"family":"Li","given":"Xiancheng"},{"family":"Jin","given":"Dong"},{"family":"Li","given":"Xiaojie"},{"family":"Kong","given":"Jing"},{"family":"Yang","given":"Chun"},{"family":"Yang","given":"Xuesong"},{"family":"Lu","given":"Yao"},{"family":"Luo","given":"Yong"},{"family":"Lin","given":"Bingcheng"},{"family":"Niu","given":"Weidong"},{"family":"Liu","given":"Tingjiao"}],"issued":{"date-parts":[["2017",4,3]]}}},{"id":1672,"uris":["http://zotero.org/users/5329443/items/HAXWJHH3"],"uri":["http://zotero.org/users/5329443/items/HAXWJHH3"],"itemData":{"id":1672,"type":"article-journal","abstract":"Tumor-derived exosomes possess significant clinical relevance due to their unique composition of genetic and protein material that is representative of the parent tumor. Specific isolation as well as identification of proportions of these clinically relevant exosomes (CREs) from biological samples could help to better understand their clinical significance as cancer biomarkers. Herein, we present a simple approach for quantification of the proportion of CREs within the bulk exosome population isolated from patient serum. This proportion of CREs can potentially inform on the disease stage and enable non-invasive monitoring of inter-individual variations in tumor-receptor expression levels. Our approach utilises a Surface Plasmon Resonance (SPR) platform to quantify the proportion of CREs in a two-step strategy that involves (i) initial isolation of bulk exosome population using tetraspanin biomarkers (i.e., CD9, CD63), and (ii) subsequent detection of CREs within the captured bulk exosomes using tumor-specific markers (e.g., human epidermal growth factor receptor 2 (HER2)). We demonstrate the isolation of bulk exosome population and detection of as low as 10% HER2(+) exosomes from samples containing designated proportions of HER2(+) BT474 and HER2(−) MDA-MB-231 cell derived exosomes. We also demonstrate the successful isolation of exosomes from a small cohort of breast cancer patient samples and identified that approximately 14–35% of their bulk population express HER2.","container-title":"Scientific Reports","DOI":"10.1038/srep30460","ISSN":"2045-2322","journalAbbreviation":"Sci. Rep.","language":"en","page":"30460","source":"www.nature.com","title":"Real time and label free profiling of clinically relevant exosomes","volume":"6","author":[{"family":"Sina","given":"Abu Ali Ibn"},{"family":"Vaidyanathan","given":"Ramanathan"},{"family":"Dey","given":"Shuvashis"},{"family":"Carrascosa","given":"Laura G."},{"family":"Shiddiky","given":"Muhammad J. A."},{"family":"Trau","given":"Matt"}],"issued":{"date-parts":[["2016",7,28]]}}},{"id":1675,"uris":["http://zotero.org/users/5329443/items/U4J9LHIL"],"uri":["http://zotero.org/users/5329443/items/U4J9LHIL"],"itemData":{"id":1675,"type":"article-journal","abstract":"The aim of the present study was to develop a LC-MS/MS-based proteomic analysis method of urinary exosomal proteins that has the potential to discover disease biomarkers. In short, urinary exosomes from healthy subjects were isolated by immunocapture on magnetic beads, detected by immunofluorescence and TEM, trypsin digested directly on the beads for an accelerated time with no addition of detergents before performing an LC-MS analysis of the trypsinate. To our knowledge, this is the first proteomic analysis of proteins displayed on the outer surface of exosomes. The outer exosome proteome may contain proteins that are of higher biomarker value compared to soluble cargo protein as the proteins projecting into the extracellular milieu might be more directly involved in physiological functions of exosomes. The proteomic analysis identified 49 proteins that were considered significant; the majority is involved in carbohydrate and lipid metabolism or in immune responses. Thirty of the proteins are linked to diseases. The developed proteomic method exploiting urinary exosomes might be of great value in search for diagnostic or prognostic biomarkers of especially metabolic and immune-related diseases.","container-title":"Scientific Reports","DOI":"10.1038/srep36331","ISSN":"2045-2322","journalAbbreviation":"Sci. Rep.","language":"en","page":"36331","source":"www.nature.com","title":"Isolation and mass spectrometry analysis of urinary extraexosomal proteins","volume":"6","author":[{"family":"Hildonen","given":"Siri"},{"family":"Skarpen","given":"Ellen"},{"family":"Halvorsen","given":"Trine Grønhaug"},{"family":"Reubsaet","given":"Léon"}],"issued":{"date-parts":[["2016",11,2]]}}}],"schema":"https://github.com/citation-style-language/schema/raw/master/csl-citation.json"} </w:instrText>
      </w:r>
      <w:r w:rsidR="00567629">
        <w:fldChar w:fldCharType="separate"/>
      </w:r>
      <w:r w:rsidR="00FA3D72" w:rsidRPr="00FA3D72">
        <w:rPr>
          <w:rFonts w:ascii="Calibri" w:hAnsi="Calibri" w:cs="Calibri"/>
        </w:rPr>
        <w:t>[72, 103, 104]</w:t>
      </w:r>
      <w:r w:rsidR="00567629">
        <w:fldChar w:fldCharType="end"/>
      </w:r>
      <w:r w:rsidR="00567629">
        <w:t xml:space="preserve">. Unfortunately, commercial antibodies for Sur7 are not available and Evp1 has </w:t>
      </w:r>
      <w:r w:rsidR="002073D1">
        <w:t>largely</w:t>
      </w:r>
      <w:r w:rsidR="00567629">
        <w:t xml:space="preserve"> been investigated at the transcript level </w:t>
      </w:r>
      <w:r w:rsidR="00567629">
        <w:fldChar w:fldCharType="begin"/>
      </w:r>
      <w:r w:rsidR="00FA3D72">
        <w:instrText xml:space="preserve"> ADDIN ZOTERO_ITEM CSL_CITATION {"citationID":"PDJIfhPT","properties":{"formattedCitation":"[96, 105]","plainCitation":"[96, 105]","noteIndex":0},"citationItems":[{"id":196,"uris":["http://zotero.org/users/5329443/items/LTVVW2JC"],"uri":["http://zotero.org/users/5329443/items/LTVVW2JC"],"itemData":{"id":196,"type":"article-journal","abstract":"Candida albicans and Candida dubliniensis are pathogenic fungi that are highly related but differ in virulence and in some phenotypic traits. During in vitro growth on certain nutrient-poor media, C. albicans and C. dubliniensis are the only yeast species which are able to produce chlamydospores, large thick-walled cells of unknown function. Interestingly, only C. dubliniensis forms pseudohyphae with abundant chlamydospores when grown on Staib medium, while C. albicans grows exclusively as a budding yeast. In order to further our understanding of chlamydospore development and assembly, we compared the global transcriptional profile of both species during growth in liquid Staib medium by RNA sequencing. We also included a C. albicans mutant in our study which lacks the morphogenetic transcriptional repressor Nrg1. This strain, which is characterized by its constitutive pseudohyphal growth, specifically produces masses of chlamydospores in Staib medium, similar to C. dubliniensis. This comparative approach identified a set of putatively chlamydospore-related genes. Two of the homologous C. albicans and C. dubliniensis genes (CSP1 and CSP2) which were most strongly upregulated during chlamydospore development were analysed in more detail. By use of the green fluorescent protein as a reporter, the encoded putative cell wall related proteins were found to exclusively localize to C. albicans and C. dubliniensis chlamydospores. Our findings uncover the first chlamydospore specific markers in Candida species and provide novel insights in the complex morphogenetic development of these important fungal pathogens.","container-title":"PLOS ONE","DOI":"10.1371/journal.pone.0061940","ISSN":"1932-6203","issue":"4","journalAbbreviation":"PLOS ONE","language":"en","page":"e61940","source":"PLoS Journals","title":"Global Transcriptome Sequencing Identifies Chlamydospore Specific Markers in Candida albicans and Candida dubliniensis","volume":"8","author":[{"family":"Palige","given":"Katja"},{"family":"Linde","given":"Jörg"},{"family":"Martin","given":"Ronny"},{"family":"Böttcher","given":"Bettina"},{"family":"Citiulo","given":"Francesco"},{"family":"Sullivan","given":"Derek J."},{"family":"Weber","given":"Johann"},{"family":"Staib","given":"Claudia"},{"family":"Rupp","given":"Steffen"},{"family":"Hube","given":"Bernhard"},{"family":"Morschhäuser","given":"Joachim"},{"family":"Staib","given":"Peter"}],"issued":{"date-parts":[["2013",4,15]]}}},{"id":194,"uris":["http://zotero.org/users/5329443/items/K9CIUWRM"],"uri":["http://zotero.org/users/5329443/items/K9CIUWRM"],"itemData":{"id":194,"type":"article-journal","abstract":"In budding yeast, Tup1 and Ssn6/Cyc8 form a corepressor that regulates a large number of genes. This Tup1-Ssn6 corepressor appears to be conserved from yeast to man. In the pathogenic fungus Candida albicans, Tup1 regulates cellular morphogenesis, phenotypic switching, and metabolism, but the role of Ssn6 remains unclear. We show that there are clear differences in the morphological and invasive phenotypes of C. albicans ssn6 and tup1 mutants. Unlike Tup1, Ssn6 depletion promoted morphological events reminiscent of phenotypic switching rather than filamentous growth. Transcript profiling revealed minimal overlap between the Ssn6 and Tup1 regulons. Hypha-specific genes, which are repressed by Tup1 and Nrg1, were not derepressed in ssn6 cells under the conditions studied. In contrast, the phase specific gene WH11 was derepressed in ssn6 cells, but not in tup1 or nrg1 cells. Hence Ssn6 and Tup1 play distinct roles in C. albicans. Nevertheless, both Ssn6 and Tup1 were required for the Nrg1-mediated repression of an artificial NRE promoter, and lexA-Nrg1 mediated repression in the C. albicans one-hybrid system. These observations are explained in models that are generally consistent with the Tup1-Ssn6 paradigm in budding yeast.","container-title":"Molecular Biology of the Cell","DOI":"10.1091/mbc.e05-01-0071","ISSN":"1059-1524","issue":"6","journalAbbreviation":"MBoC","page":"2913-2925","source":"molbiolcell.org (Atypon)","title":"Global Roles of Ssn6 in Tup1- and Nrg1-dependent Gene Regulation in the Fungal Pathogen, Candida albicans","volume":"16","author":[{"family":"García-Sánchez","given":"Susana"},{"family":"Mavor","given":"Abigail L."},{"family":"Russell","given":"Claire L."},{"family":"Argimon","given":"Silvia"},{"family":"Dennison","given":"Paul"},{"family":"Enjalbert","given":"Brice"},{"family":"Brown","given":"Alistair J.P."}],"issued":{"date-parts":[["2005",4,6]]}}}],"schema":"https://github.com/citation-style-language/schema/raw/master/csl-citation.json"} </w:instrText>
      </w:r>
      <w:r w:rsidR="00567629">
        <w:fldChar w:fldCharType="separate"/>
      </w:r>
      <w:r w:rsidR="00FA3D72" w:rsidRPr="00FA3D72">
        <w:rPr>
          <w:rFonts w:ascii="Calibri" w:hAnsi="Calibri" w:cs="Calibri"/>
        </w:rPr>
        <w:t>[96, 105]</w:t>
      </w:r>
      <w:r w:rsidR="00567629">
        <w:fldChar w:fldCharType="end"/>
      </w:r>
      <w:r w:rsidR="00567629">
        <w:t xml:space="preserve">. However, </w:t>
      </w:r>
      <w:ins w:id="402" w:author="Charlotte Dawson" w:date="2020-01-12T17:32:00Z">
        <w:r w:rsidR="00B816AA">
          <w:t xml:space="preserve">if </w:t>
        </w:r>
        <w:commentRangeStart w:id="403"/>
        <w:r w:rsidR="00B816AA">
          <w:t>these</w:t>
        </w:r>
      </w:ins>
      <w:commentRangeEnd w:id="403"/>
      <w:ins w:id="404" w:author="Charlotte Dawson" w:date="2020-01-12T17:49:00Z">
        <w:r w:rsidR="00BA378C">
          <w:rPr>
            <w:rStyle w:val="CommentReference"/>
          </w:rPr>
          <w:commentReference w:id="403"/>
        </w:r>
      </w:ins>
      <w:ins w:id="405" w:author="Charlotte Dawson" w:date="2020-01-12T17:32:00Z">
        <w:r w:rsidR="00B816AA">
          <w:t xml:space="preserve"> </w:t>
        </w:r>
      </w:ins>
      <w:ins w:id="406" w:author="Charlotte Dawson" w:date="2020-01-12T17:36:00Z">
        <w:r w:rsidR="00117B75">
          <w:t xml:space="preserve">Sur7 and Evp1 </w:t>
        </w:r>
      </w:ins>
      <w:ins w:id="407" w:author="Charlotte Dawson" w:date="2020-01-12T17:32:00Z">
        <w:r w:rsidR="00B816AA">
          <w:t xml:space="preserve">are validated </w:t>
        </w:r>
      </w:ins>
      <w:ins w:id="408" w:author="Charlotte Dawson" w:date="2020-01-12T17:36:00Z">
        <w:r w:rsidR="00117B75">
          <w:t>as</w:t>
        </w:r>
      </w:ins>
      <w:ins w:id="409" w:author="Charlotte Dawson" w:date="2020-01-12T17:32:00Z">
        <w:r w:rsidR="00B816AA">
          <w:t xml:space="preserve"> </w:t>
        </w:r>
        <w:r w:rsidR="00B816AA" w:rsidRPr="00B816AA">
          <w:rPr>
            <w:i/>
            <w:iCs/>
          </w:rPr>
          <w:t>C. albicans</w:t>
        </w:r>
        <w:r w:rsidR="00B816AA">
          <w:t xml:space="preserve"> EV membrane</w:t>
        </w:r>
      </w:ins>
      <w:ins w:id="410" w:author="Charlotte Dawson" w:date="2020-01-12T17:36:00Z">
        <w:r w:rsidR="00117B75">
          <w:t xml:space="preserve"> proteins,</w:t>
        </w:r>
      </w:ins>
      <w:ins w:id="411" w:author="Charlotte Dawson" w:date="2020-01-12T17:32:00Z">
        <w:r w:rsidR="00B816AA">
          <w:t xml:space="preserve"> then </w:t>
        </w:r>
      </w:ins>
      <w:ins w:id="412" w:author="Charlotte Dawson" w:date="2020-01-12T17:33:00Z">
        <w:r w:rsidR="00B816AA">
          <w:t xml:space="preserve">raising antibodies against their extracellular loops </w:t>
        </w:r>
      </w:ins>
      <w:ins w:id="413" w:author="Charlotte Dawson" w:date="2020-01-12T17:35:00Z">
        <w:r w:rsidR="00117B75">
          <w:t xml:space="preserve">would </w:t>
        </w:r>
      </w:ins>
      <w:ins w:id="414" w:author="Charlotte Dawson" w:date="2020-01-12T17:36:00Z">
        <w:r w:rsidR="00117B75">
          <w:t xml:space="preserve">be vital for </w:t>
        </w:r>
      </w:ins>
      <w:ins w:id="415" w:author="Charlotte Dawson" w:date="2020-01-12T17:37:00Z">
        <w:r w:rsidR="00117B75">
          <w:t xml:space="preserve">future </w:t>
        </w:r>
        <w:r w:rsidR="00117B75">
          <w:rPr>
            <w:i/>
            <w:iCs/>
          </w:rPr>
          <w:t>in vivo</w:t>
        </w:r>
        <w:r w:rsidR="00117B75">
          <w:t xml:space="preserve"> research</w:t>
        </w:r>
      </w:ins>
      <w:ins w:id="416" w:author="Charlotte Dawson" w:date="2020-01-12T17:33:00Z">
        <w:r w:rsidR="00B816AA">
          <w:t xml:space="preserve">. Alternatively, </w:t>
        </w:r>
      </w:ins>
      <w:r w:rsidR="00567629">
        <w:t xml:space="preserve">the genetic manipulability of </w:t>
      </w:r>
      <w:r w:rsidR="00567629">
        <w:rPr>
          <w:i/>
          <w:iCs/>
        </w:rPr>
        <w:t>C. albicans</w:t>
      </w:r>
      <w:r w:rsidR="00567629">
        <w:t xml:space="preserve"> means that the expression of fusion proteins is relatively simple and rapid </w:t>
      </w:r>
      <w:r w:rsidR="00567629">
        <w:fldChar w:fldCharType="begin"/>
      </w:r>
      <w:r w:rsidR="00FA3D72">
        <w:instrText xml:space="preserve"> ADDIN ZOTERO_ITEM CSL_CITATION {"citationID":"FITbi1ZZ","properties":{"formattedCitation":"[106]","plainCitation":"[106]","noteIndex":0},"citationItems":[{"id":1633,"uris":["http://zotero.org/users/5329443/items/7GE6AXYR"],"uri":["http://zotero.org/users/5329443/items/7GE6AXYR"],"itemData":{"id":1633,"type":"article-journal","abstract":"The use of PCR-based techniques for directed gene alterations has become a standard tool in Saccharomyces cerevisiae. In our efforts to increase the speed of functional analysis of Candida albicans genes, we constructed a modular system of plasmid vectors and successfully applied PCR-amplified functional analysis (FA)-cassettes in the transformation of C. albicans. These cassettes facilitate: (a) gene disruptions; (b) tagging of 3′-ends of genes with green fluorescent protein (GFP); and (c) replacements of endogenous promoters to achieve regulated expression. The modules consists of a core of three selectable marker genes, CaURA3, CaHIS1 and CaARG4. Modules for C-terminal GFP-tagging were generated by adding GFP-sequences flanked at the 5′-end by a (Gly-Ala)3-linker and at the 3′-end by the S. cerevisiae URA3-terminator to these selection markers. Promoter exchange modules consist of the respective marker genes followed by the regulatable CaMAL2 or CaMET3 promoters at their 3′-ends. In order to ensure a reliably high rate of homologous gene targeting, the flanking homology regions required a size of 100 bp of gene-specific sequences, which were provided with the oligonucleotide primers. The use of shorter flanking homology regions produced unsatisfactory results with C. albicans strain BWP17. With these new modules only a minimal set of primers is required to achieve the functional analysis of C. albicans genes and, therefore, provides a basic tool to increase the number of functionally characterized C. albicans genes of this human pathogen in the near future. Copyright © 2003 John Wiley &amp; Sons, Ltd.","container-title":"Yeast","DOI":"10.1002/yea.1044","ISSN":"1097-0061","issue":"16","language":"en","page":"1339-1347","source":"Wiley Online Library","title":"New modules for PCR-based gene targeting in Candida albicans: rapid and efficient gene targeting using 100 bp of flanking homology region","title-short":"New modules for PCR-based gene targeting in Candida albicans","volume":"20","author":[{"family":"Gola","given":"Susanne"},{"family":"Martin","given":"Ronny"},{"family":"Walther","given":"Andrea"},{"family":"Dünkler","given":"Alexander"},{"family":"Wendland","given":"Jürgen"}],"issued":{"date-parts":[["2003"]]}}}],"schema":"https://github.com/citation-style-language/schema/raw/master/csl-citation.json"} </w:instrText>
      </w:r>
      <w:r w:rsidR="00567629">
        <w:fldChar w:fldCharType="separate"/>
      </w:r>
      <w:r w:rsidR="00FA3D72" w:rsidRPr="00FA3D72">
        <w:rPr>
          <w:rFonts w:ascii="Calibri" w:hAnsi="Calibri" w:cs="Calibri"/>
        </w:rPr>
        <w:t>[106]</w:t>
      </w:r>
      <w:r w:rsidR="00567629">
        <w:fldChar w:fldCharType="end"/>
      </w:r>
      <w:r w:rsidR="00567629">
        <w:t xml:space="preserve">, as demonstrated for Sur7 </w:t>
      </w:r>
      <w:r w:rsidR="00567629">
        <w:fldChar w:fldCharType="begin"/>
      </w:r>
      <w:r w:rsidR="00502643">
        <w:instrText xml:space="preserve"> ADDIN ZOTERO_ITEM CSL_CITATION {"citationID":"nCvNKxZm","properties":{"formattedCitation":"[98]","plainCitation":"[98]","noteIndex":0},"citationItems":[{"id":375,"uris":["http://zotero.org/users/5329443/items/II69K9A8"],"uri":["http://zotero.org/users/5329443/items/II69K9A8"],"itemData":{"id":375,"type":"article-journal","abstract":"The Candida albicans plasma membrane plays important roles in cell growth and as a target for antifungal drugs. Analysis of Ca-Sur7 showed that this four transmembrane domain protein localized to stable punctate patches, similar to the plasma membrane subdomains known as eisosomes or MCC that were discovered in S. cerevisiae. The localization of Ca-Sur7 depended on sphingolipid synthesis. In contrast to S. cerevisiae, a C. albicans sur7Δ mutant displayed defects in endocytosis and morphogenesis. Septins and actin were mislocalized, and cell wall synthesis was very abnormal, including long projections of cell wall into the cytoplasm. Several phenotypes of the sur7Δ mutant are similar to the effects of inhibiting β-glucan synthase, suggesting that the abnormal cell wall synthesis is related to activation of chitin synthase activity seen under stress conditions. These results expand the roles of eisosomes by demonstrating that Sur7 is needed for proper plasma membrane organization and cell wall synthesis. A conserved Cys motif in the first extracellular loop of fungal Sur7 proteins is similar to a characteristic motif of the claudin proteins that form tight junctions in animal cells, suggesting a common role for these tetraspanning membrane proteins in forming specialized plasma membrane domains.","container-title":"Molecular Biology of the Cell","DOI":"10.1091/mbc.e08-05-0479","ISSN":"1059-1524","issue":"12","journalAbbreviation":"Mol. Biol. Cell","page":"5214-5225","source":"molbiolcell.org (Atypon)","title":"The Sur7 Protein Regulates Plasma Membrane Organization and Prevents Intracellular Cell Wall Growth in Candida albicans","volume":"19","author":[{"family":"Alvarez","given":"Francisco J."},{"family":"Douglas","given":"Lois M."},{"family":"Rosebrock","given":"Adam"},{"family":"Konopka","given":"James B."},{"family":"Lew","given":"Daniel J."}],"issued":{"date-parts":[["2008",9,17]]}}}],"schema":"https://github.com/citation-style-language/schema/raw/master/csl-citation.json"} </w:instrText>
      </w:r>
      <w:r w:rsidR="00567629">
        <w:fldChar w:fldCharType="separate"/>
      </w:r>
      <w:r w:rsidR="00502643" w:rsidRPr="00502643">
        <w:rPr>
          <w:rFonts w:ascii="Calibri" w:hAnsi="Calibri" w:cs="Calibri"/>
        </w:rPr>
        <w:t>[98]</w:t>
      </w:r>
      <w:r w:rsidR="00567629">
        <w:fldChar w:fldCharType="end"/>
      </w:r>
      <w:r w:rsidR="00567629">
        <w:t xml:space="preserve">. Isolation of EVs from </w:t>
      </w:r>
      <w:r w:rsidR="00567629">
        <w:rPr>
          <w:i/>
          <w:iCs/>
        </w:rPr>
        <w:t>C. albicans</w:t>
      </w:r>
      <w:r w:rsidR="00567629">
        <w:t xml:space="preserve"> strains with GFP-tagged Sur7 or Evp1 will enable </w:t>
      </w:r>
      <w:r w:rsidR="00A34A2D">
        <w:t>monitoring of EVs via fluorescence or the</w:t>
      </w:r>
      <w:r w:rsidR="00567629">
        <w:t xml:space="preserve"> use anti-GFP antibodies for </w:t>
      </w:r>
      <w:r w:rsidR="00514793">
        <w:t xml:space="preserve">EV </w:t>
      </w:r>
      <w:r w:rsidR="00567629">
        <w:t>marker detection via Western blot. Furthermore, if the predicted topology of Evp1 is correct, expression of</w:t>
      </w:r>
      <w:r w:rsidR="003A2485">
        <w:t xml:space="preserve"> Evp1 with a small</w:t>
      </w:r>
      <w:r w:rsidR="00567629">
        <w:t xml:space="preserve"> N-terminal tag may permit immunocapture of </w:t>
      </w:r>
      <w:r w:rsidR="00567629">
        <w:rPr>
          <w:i/>
          <w:iCs/>
        </w:rPr>
        <w:t>C. albicans</w:t>
      </w:r>
      <w:r w:rsidR="00567629">
        <w:t xml:space="preserve"> EVs. </w:t>
      </w:r>
    </w:p>
    <w:p w14:paraId="10A184D1" w14:textId="35405B32" w:rsidR="00567629" w:rsidRDefault="00567629" w:rsidP="00970CE9">
      <w:pPr>
        <w:spacing w:line="480" w:lineRule="auto"/>
      </w:pPr>
      <w:r>
        <w:t xml:space="preserve">Of the </w:t>
      </w:r>
      <w:r w:rsidR="000D32A9">
        <w:t>22</w:t>
      </w:r>
      <w:r>
        <w:t xml:space="preserve"> putative </w:t>
      </w:r>
      <w:r>
        <w:rPr>
          <w:i/>
          <w:iCs/>
        </w:rPr>
        <w:t>C. albicans</w:t>
      </w:r>
      <w:r>
        <w:t xml:space="preserve"> EV markers, the MCC/</w:t>
      </w:r>
      <w:proofErr w:type="spellStart"/>
      <w:r>
        <w:t>eisosome</w:t>
      </w:r>
      <w:proofErr w:type="spellEnd"/>
      <w:r>
        <w:t xml:space="preserve"> proteins Sur7 and Evp1 are certainly the most promising candidates. Interestingly, other MCC/</w:t>
      </w:r>
      <w:proofErr w:type="spellStart"/>
      <w:r>
        <w:t>eisosome</w:t>
      </w:r>
      <w:proofErr w:type="spellEnd"/>
      <w:r>
        <w:t xml:space="preserve"> proteins including Nce102, Pil1, and Lsp1 </w:t>
      </w:r>
      <w:r w:rsidR="00514793">
        <w:t>we</w:t>
      </w:r>
      <w:r>
        <w:t xml:space="preserve">re detected in all four EV proteomes and Fmp45 </w:t>
      </w:r>
      <w:r w:rsidR="00514793">
        <w:t>wa</w:t>
      </w:r>
      <w:r>
        <w:t>s quantified in both DAY286 data sets. MCC/</w:t>
      </w:r>
      <w:proofErr w:type="spellStart"/>
      <w:r>
        <w:t>eisosomes</w:t>
      </w:r>
      <w:proofErr w:type="spellEnd"/>
      <w:r>
        <w:t xml:space="preserve"> are important for cell wall synthesis and organisation as well as the recruitment of proteins to the plasma membrane </w:t>
      </w:r>
      <w:r>
        <w:fldChar w:fldCharType="begin"/>
      </w:r>
      <w:r w:rsidR="00FA3D72">
        <w:instrText xml:space="preserve"> ADDIN ZOTERO_ITEM CSL_CITATION {"citationID":"GWGVEclw","properties":{"formattedCitation":"[107]","plainCitation":"[107]","noteIndex":0},"citationItems":[{"id":89,"uris":["http://zotero.org/users/5329443/items/DZK8JGTN"],"uri":["http://zotero.org/users/5329443/items/DZK8JGTN"],"itemData":{"id":89,"type":"article-journal","abstract":"The fungal plasma membrane is critical for cell wall synthesis and other important processes including nutrient uptake, secretion, endocytosis, morphogenesis, and response to stress. To coordinate these diverse functions, the plasma membrane is organized into specialized compartments that vary in size, stability, and composition. One recently identified domain known as the Membrane Compartment of Can1 (MCC)/eisosome is distinctive in that it corresponds to a furrow-like invagination in the plasma membrane. MCC/eisosomes have been shown to be formed by the Bin/Amphiphysin/Rvs (BAR) domain proteins Lsp1 and Pil1 in a range of fungi. MCC/eisosome domains influence multiple cellular functions; but a very pronounced defect in cell wall synthesis has been observed for mutants with defects in MCC/eisosomes in some yeast species. For example, Candida albicans MCC/eisosome mutants display abnormal spatial regulation of cell wall synthesis, including large invaginations and altered chemical composition of the walls. Recent studies indicate that MCC/eisosomes affect cell wall synthesis in part by regulating the levels of the key regulatory lipid phosphatidylinositol 4,5-bisphosphate (PI4,5P2) in the plasma membrane. One general way MCC/eisosomes function is by acting as protected islands in the plasma membrane, since these domains are very stable. They also act as scaffolds to recruit &amp;gt;20 proteins. Genetic studies aimed at defining the function of the MCC/eisosome proteins have identified important roles in resistance to stress, such as resistance to oxidative stress mediated by the flavodoxin-like proteins Pst1, Pst2, Pst3 and Ycp4. Thus, MCC/eisosomes play multiple roles in plasma membrane organization that protect fungal cells from the environment.","container-title":"Journal of Fungi","DOI":"10.3390/jof3040061","issue":"4","journalAbbreviation":"J. Fungi","language":"en","page":"61","source":"www.mdpi.com","title":"MCC/Eisosomes Regulate Cell Wall Synthesis and Stress Responses in Fungi","volume":"3","author":[{"family":"Foderaro","given":"Jenna E."},{"family":"Douglas","given":"Lois M."},{"family":"Konopka","given":"James B."}],"issued":{"date-parts":[["2017",11,3]]}}}],"schema":"https://github.com/citation-style-language/schema/raw/master/csl-citation.json"} </w:instrText>
      </w:r>
      <w:r>
        <w:fldChar w:fldCharType="separate"/>
      </w:r>
      <w:r w:rsidR="00FA3D72" w:rsidRPr="00FA3D72">
        <w:rPr>
          <w:rFonts w:ascii="Calibri" w:hAnsi="Calibri" w:cs="Calibri"/>
        </w:rPr>
        <w:t>[107]</w:t>
      </w:r>
      <w:r>
        <w:fldChar w:fldCharType="end"/>
      </w:r>
      <w:r>
        <w:t xml:space="preserve">. We speculate that these fungal-specific microdomains also </w:t>
      </w:r>
      <w:r w:rsidR="00514793">
        <w:t>have a</w:t>
      </w:r>
      <w:r>
        <w:t xml:space="preserve"> role in EV biogenesis from </w:t>
      </w:r>
      <w:r>
        <w:rPr>
          <w:i/>
          <w:iCs/>
        </w:rPr>
        <w:t>C. albicans</w:t>
      </w:r>
      <w:r>
        <w:t xml:space="preserve">, and potentially other fungi, based on the role of TEMs in sorting specific cargo into mammalian EVs </w:t>
      </w:r>
      <w:r>
        <w:fldChar w:fldCharType="begin"/>
      </w:r>
      <w:r w:rsidR="00FA3D72">
        <w:instrText xml:space="preserve"> ADDIN ZOTERO_ITEM CSL_CITATION {"citationID":"w3C9NEFa","properties":{"formattedCitation":"[108]","plainCitation":"[108]","noteIndex":0},"citationItems":[{"id":1664,"uris":["http://zotero.org/users/5329443/items/S6VTQCP2"],"uri":["http://zotero.org/users/5329443/items/S6VTQCP2"],"itemData":{"id":1664,"type":"article-journal","abstract":"Extracellular vesicles are emerging as a potent mechanism of intercellular communication because they can systemically exchange genetic and protein material between cells. Tetraspanin molecules are commonly used as protein markers of extracellular vesicles, although their role in the unexplored mechanisms of cargo selection into exosomes has not been addressed. For that purpose, we have characterized the intracellular tetraspanin-enriched microdomain (TEM) interactome by high throughput mass spectrometry, in both human lymphoblasts and their derived exosomes, revealing a clear pattern of interaction networks. Proteins interacting with TEM receptors cytoplasmic regions presented a considerable degree of overlap, although some highly specific CD81 tetraspanin ligands, such as Rac GTPase, were detected. Quantitative proteomics showed that TEM ligands account for a great proportion of the exosome proteome and that a selective repertoire of CD81-associated molecules, including Rac, is not correctly routed to exosomes in cells from CD81-deficient animals. Our data provide evidence that insertion into TEM may be necessary for protein inclusion into the exosome structure.","container-title":"Journal of Biological Chemistry","DOI":"10.1074/jbc.M112.445304","ISSN":"0021-9258, 1083-351X","issue":"17","journalAbbreviation":"J. Biol. Chem.","language":"en","note":"PMID: 23463506","page":"11649-11661","source":"www.jbc.org","title":"The Intracellular Interactome of Tetraspanin-enriched Microdomains Reveals Their Function as Sorting Machineries toward Exosomes","volume":"288","author":[{"family":"Perez-Hernandez","given":"Daniel"},{"family":"Gutiérrez-Vázquez","given":"Cristina"},{"family":"Jorge","given":"Inmaculada"},{"family":"López-Martín","given":"Soraya"},{"family":"Ursa","given":"Angeles"},{"family":"Sánchez-Madrid","given":"Francisco"},{"family":"Vázquez","given":"Jesús"},{"family":"Yáñez-Mó","given":"María"}],"issued":{"date-parts":[["2013",4,26]]}}}],"schema":"https://github.com/citation-style-language/schema/raw/master/csl-citation.json"} </w:instrText>
      </w:r>
      <w:r>
        <w:fldChar w:fldCharType="separate"/>
      </w:r>
      <w:r w:rsidR="00FA3D72" w:rsidRPr="00FA3D72">
        <w:rPr>
          <w:rFonts w:ascii="Calibri" w:hAnsi="Calibri" w:cs="Calibri"/>
        </w:rPr>
        <w:t>[108]</w:t>
      </w:r>
      <w:r>
        <w:fldChar w:fldCharType="end"/>
      </w:r>
      <w:r>
        <w:t xml:space="preserve">. </w:t>
      </w:r>
    </w:p>
    <w:p w14:paraId="1F710CE3" w14:textId="77777777" w:rsidR="00567629" w:rsidRDefault="00567629" w:rsidP="00970CE9">
      <w:pPr>
        <w:spacing w:line="480" w:lineRule="auto"/>
      </w:pPr>
    </w:p>
    <w:p w14:paraId="0405F552" w14:textId="33E096CE" w:rsidR="00567629" w:rsidRDefault="00567629" w:rsidP="00970CE9">
      <w:pPr>
        <w:spacing w:line="480" w:lineRule="auto"/>
      </w:pPr>
      <w:r>
        <w:t xml:space="preserve">To supplement the positive EV markers, we selected </w:t>
      </w:r>
      <w:r w:rsidR="000D32A9">
        <w:t>62</w:t>
      </w:r>
      <w:r>
        <w:t xml:space="preserve"> proteins </w:t>
      </w:r>
      <w:r w:rsidR="006719C0">
        <w:t>that were</w:t>
      </w:r>
      <w:r>
        <w:t xml:space="preserve"> significantly </w:t>
      </w:r>
      <w:r w:rsidR="0082661D">
        <w:t xml:space="preserve">less abundant </w:t>
      </w:r>
      <w:proofErr w:type="gramStart"/>
      <w:r>
        <w:t>in</w:t>
      </w:r>
      <w:ins w:id="417" w:author="Marilyn Anne" w:date="2020-01-17T15:41:00Z">
        <w:r w:rsidR="00C3516E">
          <w:t>,</w:t>
        </w:r>
      </w:ins>
      <w:r>
        <w:t xml:space="preserve"> or</w:t>
      </w:r>
      <w:proofErr w:type="gramEnd"/>
      <w:r>
        <w:t xml:space="preserve"> </w:t>
      </w:r>
      <w:ins w:id="418" w:author="Marilyn Anne" w:date="2020-01-17T15:41:00Z">
        <w:r w:rsidR="00C3516E">
          <w:t xml:space="preserve">were </w:t>
        </w:r>
      </w:ins>
      <w:r>
        <w:t xml:space="preserve">absent from </w:t>
      </w:r>
      <w:r>
        <w:rPr>
          <w:i/>
          <w:iCs/>
        </w:rPr>
        <w:t>C. albicans</w:t>
      </w:r>
      <w:r>
        <w:t xml:space="preserve"> EVs as potential negative markers. They included ribosome associated proteins such as Tif11 and Tma19, which are potential MISEV2018 category 3 markers. Proteins of this category are part of non-EV co-isolated structures (such as ribosomes) and their depletion in EV isolations is a measure of purity </w:t>
      </w:r>
      <w:r>
        <w:fldChar w:fldCharType="begin"/>
      </w:r>
      <w:r w:rsidR="00996F3E">
        <w:instrText xml:space="preserve"> ADDIN ZOTERO_ITEM CSL_CITATION {"citationID":"qUs3f0HK","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fldChar w:fldCharType="separate"/>
      </w:r>
      <w:r w:rsidR="00996F3E" w:rsidRPr="00996F3E">
        <w:rPr>
          <w:rFonts w:ascii="Calibri" w:hAnsi="Calibri" w:cs="Calibri"/>
        </w:rPr>
        <w:t>[15]</w:t>
      </w:r>
      <w:r>
        <w:fldChar w:fldCharType="end"/>
      </w:r>
      <w:r>
        <w:t xml:space="preserve">. The </w:t>
      </w:r>
      <w:r w:rsidR="00CA1A0F">
        <w:t>62</w:t>
      </w:r>
      <w:r>
        <w:t xml:space="preserve"> candidates were refined to </w:t>
      </w:r>
      <w:r w:rsidR="00CA1A0F">
        <w:t>seven</w:t>
      </w:r>
      <w:r>
        <w:t xml:space="preserve"> proteins that had been interrogated using antibodies or fluorescent constructs in </w:t>
      </w:r>
      <w:r w:rsidR="00D716AB">
        <w:t xml:space="preserve">as reported in </w:t>
      </w:r>
      <w:r>
        <w:t xml:space="preserve">previous literature </w:t>
      </w:r>
      <w:r>
        <w:fldChar w:fldCharType="begin"/>
      </w:r>
      <w:r w:rsidR="00FA3D72">
        <w:instrText xml:space="preserve"> ADDIN ZOTERO_ITEM CSL_CITATION {"citationID":"GptmosoF","properties":{"formattedCitation":"[109\\uc0\\u8211{}114]","plainCitation":"[109–114]","noteIndex":0},"citationItems":[{"id":252,"uris":["http://zotero.org/users/5329443/items/WGR62FZG"],"uri":["http://zotero.org/users/5329443/items/WGR62FZG"],"itemData":{"id":252,"type":"article-journal","abstract":"Acetyl coenzyme A, a key intermediate of the mitochondrial carbon metabolism, is formed by the mitochondrial pyruvate dehydrogenase complex (PDC). The dihydrolipoamide dehydrogenase Lpd1 is a catalytic component of PDC. Lpd1 has been recovered during 2D-PAGE screening for the hypha-specific proteins in Candida albicans. The Lpd1 protein, as visualized by a GFP-fusion, was localized in the mitochondria during the logarithmic yeast growth and the filamentous growth. The GFP signal was prevalent and relatively uniform toward the tip of the hyphae. The functions of the LPD1 gene were investigated by construction of lpd1/lpd1 mutant strain. This homozygous deletion mutant was unable to grow on non-fermentable carbon sources including glycerol, ethanol, acetate, and citrate. In addition, the lpd1/lpd1 strain exhibited a slow-growth phenotype on glucose-containing media and a marked sensitivity to 0.5mM of hydrogen peroxide. LPD1 was shown to be required for filamentous growth under a serum-containing hyphal-inducing condition. These results suggest a possible relationship between mitochondrial respiration and filamentous growth.","container-title":"Fungal Genetics and Biology","DOI":"10.1016/j.fgb.2010.06.005","ISSN":"1087-1845","issue":"9","journalAbbreviation":"Fungal Genet. Biol.","page":"782-788","source":"ScienceDirect","title":"Roles of dihydrolipoamide dehydrogenase Lpd1 in Candida albicans filamentation","volume":"47","author":[{"family":"Kim","given":"Seung-Yeop"},{"family":"Kim","given":"Jinmi"}],"issued":{"date-parts":[["2010",9,1]]}}},{"id":249,"uris":["http://zotero.org/users/5329443/items/YVA827CV"],"uri":["http://zotero.org/users/5329443/items/YVA827CV"],"itemData":{"id":249,"type":"article-journal","abstract":"In eukaryotes, the Cu/Zn superoxide dismutase (SOD1) is a major cytosolic cuproprotein with a small fraction residing in the mitochondrial intermembrane space (IMS) to protect against respiratory superoxide. Curiously, the opportunistic human fungal pathogen Candida albicans is predicted to express two cytosolic SODs including Cu/Zn containing SOD1 and manganese containing SOD3. As part of a copper starvation response, C. albicans represses SOD1 and induces the non-copper alternative SOD3. While both SOD1 and SOD3 are predicted to exist in the same cytosolic compartment, their potential role in mitochondrial oxidative stress had yet to be investigated. We show here that under copper replete conditions, a fraction of the Cu/Zn containing SOD1 localizes to the mitochondrial IMS to guard against mitochondrial superoxide. However in copper starved cells, localization of the manganese containing SOD3 is restricted to the cytosol leaving the mitochondrial IMS devoid of SOD. We observe that during copper starvation, an alternative oxidase (AOX) form of respiration is induced that is not coupled to ATP synthesis but maintains mitochondrial superoxide at low levels even in the absence of IMS SOD. Surprisingly, the copper-dependent cytochrome c oxidase (COX) form of respiration remains high with copper starvation. We provide evidence that repression of SOD1 during copper limitation serves to spare copper for COX and maintain COX respiration. Overall, the complex copper starvation response of C. albicans involving SOD1, SOD3 and AOX minimizes mitochondrial oxidative damage whilst maximizing COX respiration essential for fungal pathogenesis.","container-title":"PLOS ONE","DOI":"10.1371/journal.pone.0168400","ISSN":"1932-6203","issue":"12","journalAbbreviation":"PLOS ONE","language":"en","page":"e0168400","source":"PLoS Journals","title":"An Adaptation to Low Copper in Candida albicans Involving SOD Enzymes and the Alternative Oxidase","volume":"11","author":[{"family":"Broxton","given":"Chynna N."},{"family":"Culotta","given":"Valeria C."}],"issued":{"date-parts":[["2016",12,29]]}}},{"id":253,"uris":["http://zotero.org/users/5329443/items/H9AC5NYZ"],"uri":["http://zotero.org/users/5329443/items/H9AC5NYZ"],"itemData":{"id":253,"type":"article-journal","archive":"Expanded Academic ASAP","container-title":"Canadian Journal of Microbiology","ISSN":"0008-4166","issue":"5","journalAbbreviation":"Can. J. Microbiol.","language":"English","note":"678","page":"678-681","source":"Gale","title":"Nitrogen source and growth stage of Candida albicans influence expression level of vacuolar aspartic protease Aprlp and carboxypeptidase Cpylp","volume":"58","author":[{"family":"Bauerova","given":"Vaclava"},{"family":"Pichova","given":"Iva"},{"family":"Hruskova-Heidingsfeldova","given":"Olga"}],"issued":{"date-parts":[["2012",5]]}}},{"id":1681,"uris":["http://zotero.org/users/5329443/items/5D9NXPBE"],"uri":["http://zotero.org/users/5329443/items/5D9NXPBE"],"itemData":{"id":1681,"type":"article-journal","abstract":"Autophagy is a degradation process involved in pathogenicity of many pathogenic fungi. However, its roles in Candida albicans, the leading fungal pathogen in human beings, remain to be detailed. Most recently, we found that endoplasmic reticulum (ER) stress-inducing conditions led to transcriptional up-regulation of C. albicans autophagy-related (ATG) genes, implying a possible link between autophagy and ER stress response in this pathogen. Using a series of C. albicans ATG mutants and autophagy reporting systems, we found that both treatment of ER stress-related drugs and loss of the ER calcium pump Spf1 promoted autophagic flux of Atg8 and Lap41 (a homologue of Saccharomyces cerevisiae Ape1), indicating that these conditions induce autophagy. Moreover, deletion of ATG genes in the spf1Δ/Δ mutant rendered cells hypersensitive to these drugs and caused activation of UPR, revealing a role of autophagy in alleviating ER stress. In addition, only treatment of tunicamycin and loss of Spf1 in combination increased autophagic flux of the ER component Sec63, suggesting that most of the ER stress-related conditions cause non-selective autophagy rather than selective ER phagy. This study uncovers the important role of C. albicans autophagy in ER stress response and tolerance to antifungal drugs.","container-title":"Fungal Genetics and Biology","DOI":"10.1016/j.fgb.2015.02.008","ISSN":"1087-1845","journalAbbreviation":"Fungal Genetics and Biology","page":"238-249","source":"ScienceDirect","title":"Candida albicans autophagy, no longer a bystander: Its role in tolerance to ER stress-related antifungal drugs","title-short":"Candida albicans autophagy, no longer a bystander","volume":"81","author":[{"family":"Yu","given":"Qilin"},{"family":"Jia","given":"Chang"},{"family":"Dong","given":"Yijie"},{"family":"Zhang","given":"Bing"},{"family":"Xiao","given":"Chenpeng"},{"family":"Chen","given":"Yulu"},{"family":"Wang","given":"Yuzhou"},{"family":"Li","given":"Xiaoling"},{"family":"Wang","given":"Lei"},{"family":"Zhang","given":"Biao"},{"family":"Li","given":"Mingchun"}],"issued":{"date-parts":[["2015",8,1]]}}},{"id":251,"uris":["http://zotero.org/users/5329443/items/SL6G8AND"],"uri":["http://zotero.org/users/5329443/items/SL6G8AND"],"itemData":{"id":251,"type":"article-journal","abstract":"Candida albicans is a major cause of invasive fungal infections worldwide. Upon infection and when in contact with human plasma as well as body fluids the fungus is challenged by the activated complement system a central part of the human innate immune response. C. albicans controls and evades host complement attack by binding several human complement regulators like Factor H, Factor H-like protein 1 and C4BP to the surface. Gpm1 (Phosphoglycerate mutase 1) is one fungal Factor H/FHL1 -binding protein. As Gpm1 is surface exposed, we asked whether Gpm1 also contributes to host cell attachment. Here, we show by flow cytometry and by laser scanning microscopy that candida Gpm1 binds to human umbilical vein endothelial cells (HUVEC) to keratinocytes (HaCaT), and also to monocytic U937 cells. Wild type candida did bind, but the candida gpm1Δ/Δ knock-out mutant did not bind to these human cells. In addition Gpm1when attached to latex beads also conferred attachment to human endothelial cells. When analyzing Gpm1-binding to a panel of extracellular matrix proteins, the human glycoprotein vitronectin was identified as a new Gpm1 ligand. Vitronectin is a component of the extracellular matrix and also a regulator of the terminal complement pathway. Vitronectin is present on the surface of HUVEC and keratinocytes and acts as a surface ligand for fungal Gpm1. Gpm1 and vitronectin colocalize on the surface of HUVEC and HaCaT as revealed by laser scanning microscopy. The Gpm1 vitronectin interaction is inhibited by heparin and the interaction is also ionic strength dependent. Taken together, Gpm1 the candida surface protein binds to vitronectin and mediates fungal adhesion to human endothelial cells. Thus fungal Gpm1 and human vitronectin represent a new set of proteins that are relevant for fungal attachment to human cells interaction. Blockade of the Gpm1 vitronectin interaction might provide a new target for therapy.","container-title":"PLOS ONE","DOI":"10.1371/journal.pone.0090796","ISSN":"1932-6203","issue":"3","journalAbbreviation":"PLOS ONE","language":"en","page":"e90796","source":"PLoS Journals","title":"Candida albicans Uses the Surface Protein Gpm1 to Attach to Human Endothelial Cells and to Keratinocytes via the Adhesive Protein Vitronectin","volume":"9","author":[{"family":"Lopez","given":"Crisanto M."},{"family":"Wallich","given":"Reinhard"},{"family":"Riesbeck","given":"Kristian"},{"family":"Skerka","given":"Christine"},{"family":"Zipfel","given":"Peter F."}],"issued":{"date-parts":[["2014",3,13]]}}},{"id":248,"uris":["http://zotero.org/users/5329443/items/JTB2YMBG"],"uri":["http://zotero.org/users/5329443/items/JTB2YMBG"],"itemData":{"id":248,"type":"article-journal","abstract":"Rapid and long-distance secretion of membrane components is critical for hyphal formation in filamentous fungi, but the mechanisms responsible for polarized trafficking are not well understood. Here, we demonstrate that in Candida albicans, the majority of the Golgi complex is redistributed to the distal region during hyphal formation. Randomly distributed Golgi puncta in yeast cells cluster toward the growing tip during hyphal formation, remain associated with the distal portion of the filament during its extension, and are almost absent from the cell body. This restricted Golgi localization pattern is distinct from other organelles, including the endoplasmic reticulum, vacuole and mitochondria, which remain distributed throughout the cell body and hypha. Hyphal-induced positioning of the Golgi and the maintenance of its structural integrity requires actin cytoskeleton, but not microtubules. Absence of the formin Bni1 causes a hyphal-specific dispersal of the Golgi into a haze of finely dispersed vesicles with a sedimentation density no different from that of normal Golgi. These results demonstrate the existence of a hyphal-specific, Bni1-dependent cue for Golgi integrity and positioning at the distal portion of the hyphal tip, and suggest that filamentous fungi have evolved a novel strategy for polarized secretion, involving a redistribution of the Golgi to the growing tip.","container-title":"Molecular Biology of the Cell","DOI":"10.1091/mbc.e06-02-0143","ISSN":"1059-1524","issue":"10","journalAbbreviation":"MBoC","page":"4364-4378","source":"molbiolcell.org (Atypon)","title":"Yeast-to-Hyphal Transition Triggers Formin-dependent Golgi Localization to the Growing Tip in Candida albicans","volume":"17","author":[{"family":"Rida","given":"Padmashree C.G."},{"family":"Nishikawa","given":"Akiko"},{"family":"Won","given":"Gena Y."},{"family":"Dean","given":"Neta"}],"issued":{"date-parts":[["2006",7,19]]}}}],"schema":"https://github.com/citation-style-language/schema/raw/master/csl-citation.json"} </w:instrText>
      </w:r>
      <w:r>
        <w:fldChar w:fldCharType="separate"/>
      </w:r>
      <w:r w:rsidR="00FA3D72" w:rsidRPr="00FA3D72">
        <w:rPr>
          <w:rFonts w:ascii="Calibri" w:hAnsi="Calibri" w:cs="Calibri"/>
          <w:szCs w:val="24"/>
        </w:rPr>
        <w:t>[109–114]</w:t>
      </w:r>
      <w:r>
        <w:fldChar w:fldCharType="end"/>
      </w:r>
      <w:r>
        <w:t xml:space="preserve">; making them prime targets for initial validation.  All </w:t>
      </w:r>
      <w:r w:rsidR="00783C79">
        <w:t>seven</w:t>
      </w:r>
      <w:r>
        <w:t xml:space="preserve"> were from intracellular compartments such as the mitochondria (Lpd1, Sod2), the vacuole (Apr1</w:t>
      </w:r>
      <w:r w:rsidR="00783C79">
        <w:t>, Cpy1, Lap41</w:t>
      </w:r>
      <w:r>
        <w:t xml:space="preserve">), </w:t>
      </w:r>
      <w:r w:rsidR="00783C79">
        <w:t xml:space="preserve">the </w:t>
      </w:r>
      <w:r>
        <w:t>cell wall (Gpm1) and</w:t>
      </w:r>
      <w:r w:rsidR="00783C79">
        <w:t xml:space="preserve"> </w:t>
      </w:r>
      <w:r w:rsidR="0075427A">
        <w:t>actin cortical patches (Apb1</w:t>
      </w:r>
      <w:del w:id="419" w:author="Marilyn Anne" w:date="2020-01-17T15:42:00Z">
        <w:r w:rsidR="0075427A" w:rsidDel="00C3516E">
          <w:delText>)</w:delText>
        </w:r>
        <w:r w:rsidR="00783C79" w:rsidDel="00C3516E">
          <w:delText>, and</w:delText>
        </w:r>
      </w:del>
      <w:ins w:id="420" w:author="Marilyn Anne" w:date="2020-01-17T15:42:00Z">
        <w:r w:rsidR="00C3516E">
          <w:t>) and</w:t>
        </w:r>
      </w:ins>
      <w:r>
        <w:t xml:space="preserve"> can be roughly assigned to MISEV2018 marker category 4. </w:t>
      </w:r>
    </w:p>
    <w:p w14:paraId="73A10754" w14:textId="12E9B160" w:rsidR="00567629" w:rsidRDefault="00567629" w:rsidP="00970CE9">
      <w:pPr>
        <w:spacing w:line="480" w:lineRule="auto"/>
      </w:pPr>
      <w:r>
        <w:t xml:space="preserve">We have focused on the identification of EV marker proteins; however, the biological activities of these proteins provide insight into function of </w:t>
      </w:r>
      <w:r>
        <w:rPr>
          <w:i/>
          <w:iCs/>
        </w:rPr>
        <w:t>C. albicans</w:t>
      </w:r>
      <w:r>
        <w:t xml:space="preserve"> EVs. Functional enrichment analysis of the EV proteins indicated a likely role in pathogenesis (Figure </w:t>
      </w:r>
      <w:r w:rsidR="006E54ED">
        <w:t>3</w:t>
      </w:r>
      <w:r>
        <w:t xml:space="preserve">). Several of the most enriched proteins </w:t>
      </w:r>
      <w:r w:rsidR="0082661D">
        <w:t>i</w:t>
      </w:r>
      <w:r>
        <w:t xml:space="preserve">n all four data sets are antigenic virulence factors involved in morphogenesis such as Bgl2, Mp65 and Phr1 </w:t>
      </w:r>
      <w:r>
        <w:fldChar w:fldCharType="begin"/>
      </w:r>
      <w:r w:rsidR="00FA3D72">
        <w:instrText xml:space="preserve"> ADDIN ZOTERO_ITEM CSL_CITATION {"citationID":"xddBeRSH","properties":{"formattedCitation":"[68, 115, 116]","plainCitation":"[68, 115, 116]","noteIndex":0},"citationItems":[{"id":205,"uris":["http://zotero.org/users/5329443/items/UTMUJRFI"],"uri":["http://zotero.org/users/5329443/items/UTMUJRFI"],"itemData":{"id":205,"type":"article-journal","abstract":"In an effort to bring novel diagnostic and prognostic biomarkers or even potential targets for vaccine design for systemic candidiasis (SC) into the open, a systematic proteomic approach coupled with bioinformatic analysis was used to decode the serological response to Candida wall immunome in SC patients. Serum levels of IgG antibodies against Candida wall-associated proteins (proteins secreted from protoplasts in active wall regeneration, separated by two-dimensional gel electrophoresis, and identified by mass spectrometry) were measured in 45 SC patients, 57 non-SC patients, and 61 healthy subjects by Western blotting. Two-way hierarchical clustering and principal component analysis of their serum anti-Candida wall antibody expression patterns discriminated SC patients from controls and highlighted the heterogeneity of their expression profiles. Multivariate logistic regression models demonstrated that high levels of antibodies against glucan 1,3-β-glucosidase (Bgl2p) and the anti-wall phosphoglycerate kinase antibody seropositivity were the only independent predictors of SC. Receiver operating characteristic curve analysis revealed no difference between their combined evaluation and measurement of anti-Bgl2p antibodies alone. In a logistic regression model adjusted for known prognostic factors for mortality, SC patients with high anti-Bgl2p antibody levels or a positive anti-wall enolase antibody status, which correlated with each other, had a reduced 2-month risk of death. After controlling for each other, only the seropositivity for anti-wall enolase antibodies was an independent predictor of a lower risk of fatality, supporting that these mediated the protective effect. No association between serum anti-cytoplasmic enolase antibody levels and outcomes was established, suggesting a specific mechanism of enolase processing during wall biogenesis. We conclude that serum anti-Bgl2p antibodies are a novel accurate diagnostic biomarker for SC and that, at high levels, they may provide protection by modulating the anti-wall enolase antibody response. Furthermore serum anti-wall enolase antibodies are a new prognostic indicator for SC and confer protection against it. Bgl2p and wall-associated enolase could be valuable candidates for future vaccine development.","container-title":"Molecular &amp; Cellular Proteomics","DOI":"10.1074/mcp.M500243-MCP200","ISSN":"1535-9476, 1535-9484","issue":"1","journalAbbreviation":"Mol. Cell. Proteomics","language":"en","note":"PMID: 16195222","page":"79-96","source":"www-mcponline-org.ez.library.latrobe.edu.au","title":"Decoding Serological Response to Candida Cell Wall Immunome into Novel Diagnostic, Prognostic, and Therapeutic Candidates for Systemic Candidiasis by Proteomic and Bioinformatic Analyses","volume":"5","author":[{"family":"Pitarch","given":"Aida"},{"family":"Jiménez","given":"Antonio"},{"family":"Nombela","given":"César"},{"family":"Gil","given":"Concha"}],"issued":{"date-parts":[["2006",1,1]]}}},{"id":367,"uris":["http://zotero.org/users/5329443/items/GKE7ACBR"],"uri":["http://zotero.org/users/5329443/items/GKE7ACBR"],"itemData":{"id":367,"type":"article-journal","abstract":"The MP65 gene of Candida albicans (orf19.1779) encodes a putative β-glucanase mannoprotein of 65 kDa, which plays a main role in a host-fungus relationship, morphogenesis and pathogenicity. In this study, we performed an extensive analysis of a mp65Δ mutant to assess the role of this protein in cell wall integrity, adherence to epithelial cells and biofilm formation.","container-title":"BMC Microbiology","DOI":"10.1186/1471-2180-11-106","ISSN":"1471-2180","issue":"1","journalAbbreviation":"BMC Microbiol.","page":"106","source":"BioMed Central","title":"The MP65 gene is required for cell wall integrity, adherence to epithelial cells and biofilm formation in Candida albicans","volume":"11","author":[{"family":"Sandini","given":"Silvia"},{"family":"Stringaro","given":"Annarita"},{"family":"Arancia","given":"Silvia"},{"family":"Colone","given":"Marisa"},{"family":"Mondello","given":"Francesca"},{"family":"Murtas","given":"Susanna"},{"family":"Girolamo","given":"Antonietta"},{"family":"Mastrangelo","given":"Nicolina"},{"family":"De Bernardis","given":"Flavia"}],"issued":{"date-parts":[["2011",5,16]]}}},{"id":1684,"uris":["http://zotero.org/users/5329443/items/WLEHED2Z"],"uri":["http://zotero.org/users/5329443/items/WLEHED2Z"],"itemData":{"id":1684,"type":"article-journal","abstract":"Candida albicans, like many fungi, exhibits morphological plasticity, a property which may be related to its biological capacity as an opportunistic pathogen of humans. Morphogenesis and alterations in cell shape require integration of many cellular functions and occur in response to environmental signals, most notably pH and temperature in the case of C. albicans. In the course of our studies of differential gene expression associated with dimorphism of C. albicans, we have isolated a gene, designated PHR1, which is regulated in response to the pH of the culture medium. PHR1 expression was repressed at pH values below 5.5 and induced at more alkaline pH. The predicted amino acid sequence of the PHR1 protein was 56% identical to that of the Saccharomyces cerevisiae Ggp1/Gas1 protein, a highly glycosylated cell surface protein attached to the membrane via glycosylphosphatidylinositol. A homozygous null mutant of PHR1 was constructed and found to exhibit a pH-conditional morphological defect. At alkaline pH, the mutant, unlike the parental type, was unable to conduct apical growth of either yeast or hyphal growth forms. This morphological aberration was not associated with defective cytoskeletal polarization or secretion. The results suggest that PHR1 defines a novel function required for apical cell growth and morphogenesis.","container-title":"Molecular and Cellular Biology","DOI":"10.1128/MCB.15.2.601","ISSN":"0270-7306, 1098-5549","issue":"2","journalAbbreviation":"Mol. Cell. Biol.","language":"en","note":"PMID: 7823929","page":"601-613","source":"mcb.asm.org","title":"PHR1, a pH-regulated gene of Candida albicans, is required for morphogenesis.","volume":"15","author":[{"family":"Saporito-Irwin","given":"S. M."},{"family":"Birse","given":"C. E."},{"family":"Sypherd","given":"P. S."},{"family":"Fonzi","given":"W. A."}],"issued":{"date-parts":[["1995",2,1]]}}}],"schema":"https://github.com/citation-style-language/schema/raw/master/csl-citation.json"} </w:instrText>
      </w:r>
      <w:r>
        <w:fldChar w:fldCharType="separate"/>
      </w:r>
      <w:r w:rsidR="00FA3D72" w:rsidRPr="00FA3D72">
        <w:rPr>
          <w:rFonts w:ascii="Calibri" w:hAnsi="Calibri" w:cs="Calibri"/>
        </w:rPr>
        <w:t>[68, 115, 116]</w:t>
      </w:r>
      <w:r>
        <w:fldChar w:fldCharType="end"/>
      </w:r>
      <w:r>
        <w:t>. Furthermore, hyphal-specific virulence proteins including Xog1, Sap5, Hyr1, and Ece1 are highly abundant in biofilm EVs but absent from the biofilm cell lysates</w:t>
      </w:r>
      <w:ins w:id="421" w:author="Charlotte Dawson" w:date="2020-01-11T17:56:00Z">
        <w:r w:rsidR="00AE3E92">
          <w:t xml:space="preserve"> or EVs from yeast-form cells of the same strain</w:t>
        </w:r>
      </w:ins>
      <w:r>
        <w:t xml:space="preserve"> (Supplementa</w:t>
      </w:r>
      <w:r w:rsidR="004077DE">
        <w:t>ry Data</w:t>
      </w:r>
      <w:r>
        <w:t xml:space="preserve"> S2). Also</w:t>
      </w:r>
      <w:r w:rsidR="00834597">
        <w:t>,</w:t>
      </w:r>
      <w:r>
        <w:t xml:space="preserve"> of note was the enrichment of Cdr1/Cdr2 in EVs from all strains (Table 1). These drug efflux pump proteins are important in the development of resistance to azole antifungals </w:t>
      </w:r>
      <w:r>
        <w:fldChar w:fldCharType="begin"/>
      </w:r>
      <w:r w:rsidR="00996F3E">
        <w:instrText xml:space="preserve"> ADDIN ZOTERO_ITEM CSL_CITATION {"citationID":"SDrQogZY","properties":{"formattedCitation":"[69]","plainCitation":"[69]","noteIndex":0},"citationItems":[{"id":342,"uris":["http://zotero.org/users/5329443/items/G4RFSDMF"],"uri":["http://zotero.org/users/5329443/items/G4RFSDMF"],"itemData":{"id":342,"type":"article-journal","abstract":"Fluconazole (FLC) remains the antifungal drug of choice for non-life-threatening Candida infections, but drug-resistant strains have been isolated during long-term therapy with azoles. Drug efflux, mediated by plasma membrane transporters, is a major resistance mechanism, and clinically significant resistance in Candida albicans is accompanied by increased transcription of the genes CDR1 and CDR2, encoding plasma membrane ABC-type transporters Cdr1p and Cdr2p. The relative importance of each transporter protein for efflux-mediated resistance in C. albicans, however, is unknown; neither the relative amounts of each polypeptide in resistant isolates nor their contributions to efflux function have been determined. We have exploited the pump-specific properties of two antibody preparations, and specific pump inhibitors, to determine the relative expression and functions of Cdr1p and Cdr2p in 18 clinical C. albicans isolates. The antibodies and inhibitors were standardized using recombinant Saccharomyces cerevisiae strains that hyper-express either protein in a host strain with a reduced endogenous pump background. In all 18 C. albicans strains, including 13 strains with reduced FLC susceptibilities, Cdr1p was present in greater amounts (2- to 20-fold) than Cdr2p. Compounds that inhibited Cdr1p-mediated function, but had no effect on Cdr2p efflux activity, significantly decreased the resistance to FLC of seven representative C. albicans isolates, whereas three other compounds that inhibited both pumps did not cause increased chemosensitization of these strains to FLC. We conclude that Cdr1p expression makes a greater functional contribution than does Cdr2p to FLC resistance in C. albicans.","container-title":"Antimicrobial Agents and Chemotherapy","DOI":"10.1128/AAC.00463-08","ISSN":"0066-4804, 1098-6596","issue":"11","journalAbbreviation":"Antimicrob. Agents Chemother.","language":"en","note":"PMID: 18710914","page":"3851-3862","source":"aac.asm.org","title":"ABC Transporter Cdr1p Contributes More than Cdr2p Does to Fluconazole Efflux in Fluconazole-Resistant Candida albicans Clinical Isolates","volume":"52","author":[{"family":"Holmes","given":"Ann R."},{"family":"Lin","given":"Ya-Hsun"},{"family":"Niimi","given":"Kyoko"},{"family":"Lamping","given":"Erwin"},{"family":"Keniya","given":"Mikhail"},{"family":"Niimi","given":"Masakazu"},{"family":"Tanabe","given":"Koichi"},{"family":"Monk","given":"Brian C."},{"family":"Cannon","given":"Richard D."}],"issued":{"date-parts":[["2008",11,1]]}}}],"schema":"https://github.com/citation-style-language/schema/raw/master/csl-citation.json"} </w:instrText>
      </w:r>
      <w:r>
        <w:fldChar w:fldCharType="separate"/>
      </w:r>
      <w:r w:rsidR="00996F3E" w:rsidRPr="00996F3E">
        <w:rPr>
          <w:rFonts w:ascii="Calibri" w:hAnsi="Calibri" w:cs="Calibri"/>
        </w:rPr>
        <w:t>[69]</w:t>
      </w:r>
      <w:r>
        <w:fldChar w:fldCharType="end"/>
      </w:r>
      <w:r>
        <w:t xml:space="preserve">. Their presence in </w:t>
      </w:r>
      <w:r>
        <w:rPr>
          <w:i/>
          <w:iCs/>
        </w:rPr>
        <w:t>C. albicans</w:t>
      </w:r>
      <w:r>
        <w:t xml:space="preserve"> EVs indicate</w:t>
      </w:r>
      <w:r w:rsidR="00834597">
        <w:t>s</w:t>
      </w:r>
      <w:r>
        <w:t xml:space="preserve"> that EVs </w:t>
      </w:r>
      <w:r w:rsidR="00DC2A7B">
        <w:t xml:space="preserve">may </w:t>
      </w:r>
      <w:r>
        <w:t xml:space="preserve">function in azole resistance </w:t>
      </w:r>
      <w:r w:rsidR="00DA448B">
        <w:t>through</w:t>
      </w:r>
      <w:r>
        <w:t xml:space="preserve"> transportation of efflux pumps</w:t>
      </w:r>
      <w:r w:rsidR="00BA415D">
        <w:t xml:space="preserve"> from resistant to non-resistant </w:t>
      </w:r>
      <w:r w:rsidR="00BA415D">
        <w:rPr>
          <w:i/>
          <w:iCs/>
        </w:rPr>
        <w:t>C. albicans</w:t>
      </w:r>
      <w:r w:rsidR="00BA415D">
        <w:t xml:space="preserve"> cells</w:t>
      </w:r>
      <w:r>
        <w:t xml:space="preserve">. </w:t>
      </w:r>
      <w:r w:rsidR="00A34A2D">
        <w:t>This differs from</w:t>
      </w:r>
      <w:r w:rsidR="00233766">
        <w:t xml:space="preserve"> previous studies where</w:t>
      </w:r>
      <w:r>
        <w:t xml:space="preserve"> </w:t>
      </w:r>
      <w:r>
        <w:rPr>
          <w:i/>
          <w:iCs/>
        </w:rPr>
        <w:t>C. albicans</w:t>
      </w:r>
      <w:r>
        <w:t xml:space="preserve"> EVs</w:t>
      </w:r>
      <w:r w:rsidR="00233766">
        <w:t xml:space="preserve"> contribute to azole resistance</w:t>
      </w:r>
      <w:r w:rsidR="008A2061">
        <w:t xml:space="preserve"> </w:t>
      </w:r>
      <w:r w:rsidR="007D35A3">
        <w:t>through</w:t>
      </w:r>
      <w:r w:rsidR="004B09DC">
        <w:t xml:space="preserve"> delivery of</w:t>
      </w:r>
      <w:r w:rsidR="000936B0">
        <w:t xml:space="preserve"> matrix components</w:t>
      </w:r>
      <w:r w:rsidR="00913380">
        <w:t xml:space="preserve"> and</w:t>
      </w:r>
      <w:r w:rsidR="00FA164A">
        <w:t xml:space="preserve"> </w:t>
      </w:r>
      <w:r w:rsidR="006537F9">
        <w:t>glucan modification enzyme</w:t>
      </w:r>
      <w:r w:rsidR="00845888">
        <w:t>s</w:t>
      </w:r>
      <w:r w:rsidR="006537F9">
        <w:t xml:space="preserve"> </w:t>
      </w:r>
      <w:r w:rsidR="00913380">
        <w:t>to promote</w:t>
      </w:r>
      <w:r w:rsidR="006537F9">
        <w:t xml:space="preserve"> biofilm</w:t>
      </w:r>
      <w:r w:rsidR="00D045F1">
        <w:t xml:space="preserve"> </w:t>
      </w:r>
      <w:r w:rsidR="00033B70">
        <w:t>growth</w:t>
      </w:r>
      <w:r>
        <w:t xml:space="preserve"> </w:t>
      </w:r>
      <w:r>
        <w:fldChar w:fldCharType="begin"/>
      </w:r>
      <w:r w:rsidR="00996F3E">
        <w:instrText xml:space="preserve"> ADDIN ZOTERO_ITEM CSL_CITATION {"citationID":"qzVMaBUN","properties":{"formattedCitation":"[32]","plainCitation":"[32]","noteIndex":0},"citationItems":[{"id":4,"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fldChar w:fldCharType="separate"/>
      </w:r>
      <w:r w:rsidR="00996F3E" w:rsidRPr="00996F3E">
        <w:rPr>
          <w:rFonts w:ascii="Calibri" w:hAnsi="Calibri" w:cs="Calibri"/>
        </w:rPr>
        <w:t>[32]</w:t>
      </w:r>
      <w:r>
        <w:fldChar w:fldCharType="end"/>
      </w:r>
      <w:r>
        <w:t xml:space="preserve">. </w:t>
      </w:r>
    </w:p>
    <w:p w14:paraId="27DD75C1" w14:textId="0D4AAE85" w:rsidR="007677C2" w:rsidRDefault="007677C2" w:rsidP="00970CE9">
      <w:pPr>
        <w:spacing w:line="480" w:lineRule="auto"/>
      </w:pPr>
    </w:p>
    <w:p w14:paraId="0515EE6D" w14:textId="7EE38671" w:rsidR="00382D28" w:rsidRPr="00D97F3B" w:rsidRDefault="00382D28" w:rsidP="00970CE9">
      <w:pPr>
        <w:spacing w:line="480" w:lineRule="auto"/>
        <w:rPr>
          <w:b/>
          <w:bCs/>
          <w:u w:val="single"/>
        </w:rPr>
      </w:pPr>
      <w:r>
        <w:rPr>
          <w:b/>
          <w:bCs/>
          <w:u w:val="single"/>
        </w:rPr>
        <w:lastRenderedPageBreak/>
        <w:t>Conclusion</w:t>
      </w:r>
    </w:p>
    <w:p w14:paraId="75FB39D6" w14:textId="1DD4EBA4" w:rsidR="00567629" w:rsidRDefault="006E54ED" w:rsidP="00970CE9">
      <w:pPr>
        <w:spacing w:line="480" w:lineRule="auto"/>
      </w:pPr>
      <w:r>
        <w:t xml:space="preserve">In summary, the most promising </w:t>
      </w:r>
      <w:r w:rsidR="00CC632D">
        <w:t xml:space="preserve">putative </w:t>
      </w:r>
      <w:r w:rsidR="00880825">
        <w:t>markers</w:t>
      </w:r>
      <w:r w:rsidR="00DA131E">
        <w:t xml:space="preserve"> for</w:t>
      </w:r>
      <w:r w:rsidR="00CC632D">
        <w:t xml:space="preserve"> </w:t>
      </w:r>
      <w:r w:rsidR="00CC632D">
        <w:rPr>
          <w:i/>
          <w:iCs/>
        </w:rPr>
        <w:t>C. albicans</w:t>
      </w:r>
      <w:r w:rsidR="00CC632D">
        <w:t xml:space="preserve"> EVs</w:t>
      </w:r>
      <w:r w:rsidR="00DA131E">
        <w:t xml:space="preserve"> are </w:t>
      </w:r>
      <w:r w:rsidR="00CC632D">
        <w:t>the plasma membrane proteins Sur7 and Evp1</w:t>
      </w:r>
      <w:r w:rsidR="0025151A">
        <w:t xml:space="preserve">, which </w:t>
      </w:r>
      <w:r w:rsidR="007D35A3">
        <w:t xml:space="preserve">have </w:t>
      </w:r>
      <w:r w:rsidR="001914F1">
        <w:t>potential to be</w:t>
      </w:r>
      <w:r w:rsidR="0025151A">
        <w:t xml:space="preserve"> the fungal equivalents of </w:t>
      </w:r>
      <w:r w:rsidR="008A6500">
        <w:t xml:space="preserve">the </w:t>
      </w:r>
      <w:proofErr w:type="spellStart"/>
      <w:r w:rsidR="008A6500">
        <w:t>tetraspanin</w:t>
      </w:r>
      <w:proofErr w:type="spellEnd"/>
      <w:r w:rsidR="008A6500">
        <w:t xml:space="preserve"> markers used for mammalian EV</w:t>
      </w:r>
      <w:r w:rsidR="001914F1">
        <w:t xml:space="preserve"> research</w:t>
      </w:r>
      <w:r w:rsidR="0025151A">
        <w:t>.</w:t>
      </w:r>
      <w:r w:rsidR="008A6500">
        <w:t xml:space="preserve"> </w:t>
      </w:r>
      <w:r w:rsidR="000F475B">
        <w:t>C</w:t>
      </w:r>
      <w:r w:rsidR="002E1385">
        <w:t>omplementary negative EV markers</w:t>
      </w:r>
      <w:r w:rsidR="000F475B">
        <w:t xml:space="preserve"> include the</w:t>
      </w:r>
      <w:r w:rsidR="005F377E">
        <w:t xml:space="preserve"> cell surface protein Gpm1</w:t>
      </w:r>
      <w:r w:rsidR="00B2106F">
        <w:t>, the actin bindin</w:t>
      </w:r>
      <w:r w:rsidR="008918F4">
        <w:t>g</w:t>
      </w:r>
      <w:r w:rsidR="00B2106F">
        <w:t xml:space="preserve"> protein Apb1,</w:t>
      </w:r>
      <w:r w:rsidR="005F377E">
        <w:t xml:space="preserve"> and the</w:t>
      </w:r>
      <w:r w:rsidR="000F475B">
        <w:t xml:space="preserve"> intracellular proteins Apr1, </w:t>
      </w:r>
      <w:r w:rsidR="000119D3">
        <w:t xml:space="preserve">Cpy1, Lap41, </w:t>
      </w:r>
      <w:r w:rsidR="000F475B">
        <w:t xml:space="preserve">Sod2, and </w:t>
      </w:r>
      <w:r w:rsidR="005F377E">
        <w:t xml:space="preserve">Lpd1. </w:t>
      </w:r>
      <w:r w:rsidR="00567629">
        <w:t xml:space="preserve">Following </w:t>
      </w:r>
      <w:r w:rsidR="00567629">
        <w:rPr>
          <w:i/>
        </w:rPr>
        <w:t xml:space="preserve">in vitro </w:t>
      </w:r>
      <w:r w:rsidR="00567629">
        <w:t xml:space="preserve">validation, these markers will </w:t>
      </w:r>
      <w:r w:rsidR="00606486">
        <w:t xml:space="preserve">enable the </w:t>
      </w:r>
      <w:r w:rsidR="007A200E">
        <w:t>use</w:t>
      </w:r>
      <w:r w:rsidR="00606486">
        <w:t xml:space="preserve"> of</w:t>
      </w:r>
      <w:r w:rsidR="00567629">
        <w:t xml:space="preserve"> a plethora of EV analysis methods which have not yet been applied to fungal EVs </w:t>
      </w:r>
      <w:r w:rsidR="00834597">
        <w:t>due to the absence of</w:t>
      </w:r>
      <w:r w:rsidR="00567629">
        <w:t xml:space="preserve"> protein markers.</w:t>
      </w:r>
      <w:r w:rsidR="00567629" w:rsidRPr="001F1E24">
        <w:t xml:space="preserve"> </w:t>
      </w:r>
      <w:r w:rsidR="00567629">
        <w:t xml:space="preserve">Examples include EV immunocapture, </w:t>
      </w:r>
      <w:r w:rsidR="00567629">
        <w:rPr>
          <w:i/>
        </w:rPr>
        <w:t>in vitro</w:t>
      </w:r>
      <w:r w:rsidR="00567629">
        <w:t xml:space="preserve"> tracking of vesicle release and fusion, and </w:t>
      </w:r>
      <w:r w:rsidR="00567629">
        <w:rPr>
          <w:i/>
        </w:rPr>
        <w:t>in vivo</w:t>
      </w:r>
      <w:r w:rsidR="00567629">
        <w:t xml:space="preserve"> monitoring of </w:t>
      </w:r>
      <w:r w:rsidR="00567629">
        <w:rPr>
          <w:i/>
        </w:rPr>
        <w:t xml:space="preserve">C. albicans </w:t>
      </w:r>
      <w:r w:rsidR="00567629">
        <w:t>EVs over the course of an infection</w:t>
      </w:r>
      <w:r w:rsidR="001914F1">
        <w:t>, for example,</w:t>
      </w:r>
      <w:r w:rsidR="00567629">
        <w:t xml:space="preserve"> in mice </w:t>
      </w:r>
      <w:r w:rsidR="00567629">
        <w:fldChar w:fldCharType="begin"/>
      </w:r>
      <w:r w:rsidR="00FA3D72">
        <w:instrText xml:space="preserve"> ADDIN ZOTERO_ITEM CSL_CITATION {"citationID":"b4Uqm3IH","properties":{"formattedCitation":"[73, 117, 118]","plainCitation":"[73, 117, 118]","noteIndex":0},"citationItems":[{"id":149,"uris":["http://zotero.org/users/5329443/items/J7WDUKTR"],"uri":["http://zotero.org/users/5329443/items/J7WDUKTR"],"itemData":{"id":149,"type":"article-journal","abstract":"Extracellular vesicles (EVs) have become the focus of rising interest because of their numerous functions in physiology and pathology. Cells release heterogeneous vesicles of different sizes and intracellular origins, including small EVs formed inside endosomal compartments (i.e., exosomes) and EVs of various sizes budding from the plasma membrane. Specific markers for the analysis and isolation of different EV populations are missing, imposing important limitations to understanding EV functions. Here, EVs from human dendritic cells were first separated by their sedimentation speed, and then either by their behavior upon upward floatation into iodixanol gradients or by immuno-isolation. Extensive quantitative proteomic analysis allowing comparison of the isolated populations showed that several classically used exosome markers, like major histocompatibility complex, flotillin, and heat-shock 70-kDa proteins, are similarly present in all EVs. We identified proteins specifically enriched in small EVs, and define a set of five protein categories displaying different relative abundance in distinct EV populations. We demonstrate the presence of exosomal and nonexosomal subpopulations within small EVs, and propose their differential separation by immuno-isolation using either CD63, CD81, or CD9. Our work thus provides guidelines to define subtypes of EVs for future functional studies.","container-title":"Proceedings of the National Academy of Sciences","DOI":"10.1073/pnas.1521230113","ISSN":"0027-8424, 1091-6490","issue":"8","journalAbbreviation":"PNAS","language":"en","note":"PMID: 26858453","page":"E968-E977","source":"www.pnas.org","title":"Proteomic comparison defines novel markers to characterize heterogeneous populations of extracellular vesicle subtypes","volume":"113","author":[{"family":"Kowal","given":"Joanna"},{"family":"Arras","given":"Guillaume"},{"family":"Colombo","given":"Marina"},{"family":"Jouve","given":"Mabel"},{"family":"Morath","given":"Jakob Paul"},{"family":"Primdal-Bengtson","given":"Bjarke"},{"family":"Dingli","given":"Florent"},{"family":"Loew","given":"Damarys"},{"family":"Tkach","given":"Mercedes"},{"family":"Théry","given":"Clotilde"}],"issued":{"date-parts":[["2016",2,23]]}}},{"id":284,"uris":["http://zotero.org/users/5329443/items/TCZ8GD8P"],"uri":["http://zotero.org/users/5329443/items/TCZ8GD8P"],"itemData":{"id":284,"type":"article-journal","abstract":"Exosomes are small endosome-derived extracellular vesicles implicated in cell–cell communication and are secreted by living cells when multivesicular bodies (MVBs) fuse with the plasma membrane (PM). Current techniques to study exosome physiology are based on isolation procedures after secretion, precluding direct and dynamic insight into the mechanics of exosome biogenesis and the regulation of their release. In this study, we propose real-time visualization of MVB–PM fusion to overcome these limitations. We designed tetraspanin-based pH-sensitive optical reporters that detect MVB–PM fusion using live total internal reflection fluorescence and dynamic correlative light–electron microscopy. Quantitative analysis demonstrates that MVB–PM fusion frequency is reduced by depleting the target membrane SNAREs SNAP23 and syntaxin-4 but also can be induced in single cells by stimulation of the histamine H1 receptor (H1HR). Interestingly, activation of H1R1 in HeLa cells increases Ser110 phosphorylation of SNAP23, promoting MVB–PM fusion and the release of CD63-enriched exosomes. Using this single-cell resolution approach, we highlight the modulatory dynamics of MVB exocytosis that will help to increase our understanding of exosome physiology and identify druggable targets in exosome-associated pathologies.","container-title":"Journal of Cell Biology","DOI":"10.1083/jcb.201703206","ISSN":"0021-9525, 1540-8140","issue":"3","journalAbbreviation":"J. Cell Biol.","language":"en","note":"PMID: 29339438","page":"1129-1142","source":"jcb.rupress.org","title":"Quantifying exosome secretion from single cells reveals a modulatory role for GPCR signaling","volume":"217","author":[{"family":"Verweij","given":"Frederik Johannes"},{"family":"Bebelman","given":"Maarten P."},{"family":"Jimenez","given":"Connie R."},{"family":"Garcia-Vallejo","given":"Juan J."},{"family":"Janssen","given":"Hans"},{"family":"Neefjes","given":"Jacques"},{"family":"Knol","given":"Jaco C."},{"family":"Haas","given":"Richard de Goeij-de"},{"family":"Piersma","given":"Sander R."},{"family":"Baglio","given":"S. Rubina"},{"family":"Verhage","given":"Matthijs"},{"family":"Middeldorp","given":"Jaap M."},{"family":"Zomer","given":"Anoek"},{"family":"Rheenen","given":"Jacco","dropping-particle":"van"},{"family":"Coppolino","given":"Marc G."},{"family":"Hurbain","given":"Ilse"},{"family":"Raposo","given":"Graça"},{"family":"Smit","given":"Martine J."},{"family":"Toonen","given":"Ruud F. G."},{"family":"Niel","given":"Guillaume","dropping-particle":"van"},{"family":"Pegtel","given":"D. Michiel"}],"issued":{"date-parts":[["2018",3,5]]}}},{"id":189,"uris":["http://zotero.org/users/5329443/items/7KCXRZIJ"],"uri":["http://zotero.org/users/5329443/items/7KCXRZIJ"],"itemData":{"id":189,"type":"article-journal","abstract":"Exosomes have emerged as important mediators of intercellular communication. Although their modes of action have been elucidated, the molecular mechanisms underlying their secretion, sorting of molecules, uptake into recipient cells, and biological distribution in vivo remain elusive. Here, we present a novel system for quantifying secreted exosomes by introducing ectopic or CRISPR/Cas9-mediated knock-in of luciferase-fusion exosome markers such as CD63. This luciferase-based method makes it possible to measure exosomes secreted into the culture medium with high linearity and wide dynamic range in a high-throughput manner. We demonstrate that data obtained by luminescent quantification are well correlated with data obtained by conventional nanoparticle tracking analysis under multiple conditions. In addition, our system is capable of evaluating the recipient cells or tissues that take up exosomes, as well as visualizing exosomes in vivo. The proposed system represents a powerful tool for understanding the molecular mechanisms underlying exosome production, uptake, and long-term distribution.","container-title":"Scientific Reports","DOI":"10.1038/s41598-018-32535-7","ISSN":"2045-2322","issue":"1","journalAbbreviation":"Sci. Rep.","language":"En","page":"14035","source":"www.nature.com","title":"Sensitive and rapid quantification of exosomes by fusing luciferase to exosome marker proteins","volume":"8","author":[{"family":"Hikita","given":"Tomoya"},{"family":"Miyata","given":"Mamiko"},{"family":"Watanabe","given":"Risayo"},{"family":"Oneyama","given":"Chitose"}],"issued":{"date-parts":[["2018",9,19]]}}}],"schema":"https://github.com/citation-style-language/schema/raw/master/csl-citation.json"} </w:instrText>
      </w:r>
      <w:r w:rsidR="00567629">
        <w:fldChar w:fldCharType="separate"/>
      </w:r>
      <w:r w:rsidR="00FA3D72" w:rsidRPr="00FA3D72">
        <w:rPr>
          <w:rFonts w:ascii="Calibri" w:hAnsi="Calibri" w:cs="Calibri"/>
        </w:rPr>
        <w:t>[73, 117, 118]</w:t>
      </w:r>
      <w:r w:rsidR="00567629">
        <w:fldChar w:fldCharType="end"/>
      </w:r>
      <w:r w:rsidR="00567629">
        <w:t xml:space="preserve">. Gaining access to these techniques will allow researchers to answer important questions regarding </w:t>
      </w:r>
      <w:r w:rsidR="00567629">
        <w:rPr>
          <w:i/>
        </w:rPr>
        <w:t>C. albicans</w:t>
      </w:r>
      <w:r w:rsidR="00567629">
        <w:t xml:space="preserve"> EV biology. Specifically, are EVs involved in </w:t>
      </w:r>
      <w:r w:rsidR="00567629">
        <w:rPr>
          <w:i/>
        </w:rPr>
        <w:t>C. albicans</w:t>
      </w:r>
      <w:r w:rsidR="00567629">
        <w:t xml:space="preserve"> pathogenesis </w:t>
      </w:r>
      <w:r w:rsidR="00567629">
        <w:rPr>
          <w:i/>
        </w:rPr>
        <w:t>in vivo,</w:t>
      </w:r>
      <w:r w:rsidR="00567629">
        <w:t xml:space="preserve"> what is their role during infection, and what are the EV biogenesis pathways in</w:t>
      </w:r>
      <w:r w:rsidR="00567629">
        <w:rPr>
          <w:i/>
        </w:rPr>
        <w:t xml:space="preserve"> C. albicans</w:t>
      </w:r>
      <w:r w:rsidR="00567629">
        <w:t xml:space="preserve">? At this point it is unclear whether the markers identified in this study will be applicable to other fungal species. Our previous analysis determined that the likelihood of cross-species fungal EV markers is low </w:t>
      </w:r>
      <w:r w:rsidR="00567629">
        <w:fldChar w:fldCharType="begin"/>
      </w:r>
      <w:r w:rsidR="00996F3E">
        <w:instrText xml:space="preserve"> ADDIN ZOTERO_ITEM CSL_CITATION {"citationID":"PrDZ0FwA","properties":{"formattedCitation":"[26]","plainCitation":"[26]","noteIndex":0},"citationItems":[{"id":242,"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rsidR="00567629">
        <w:fldChar w:fldCharType="separate"/>
      </w:r>
      <w:r w:rsidR="00996F3E" w:rsidRPr="00996F3E">
        <w:rPr>
          <w:rFonts w:ascii="Calibri" w:hAnsi="Calibri" w:cs="Calibri"/>
        </w:rPr>
        <w:t>[26]</w:t>
      </w:r>
      <w:r w:rsidR="00567629">
        <w:fldChar w:fldCharType="end"/>
      </w:r>
      <w:r w:rsidR="00567629">
        <w:t xml:space="preserve">. Therefore, the process of defining EV enriched markers should be repeated for other pathogenic fungi including </w:t>
      </w:r>
      <w:r w:rsidR="00567629">
        <w:rPr>
          <w:i/>
        </w:rPr>
        <w:t>C. neoformans</w:t>
      </w:r>
      <w:r w:rsidR="00567629">
        <w:t xml:space="preserve">, </w:t>
      </w:r>
      <w:r w:rsidR="00567629">
        <w:rPr>
          <w:i/>
        </w:rPr>
        <w:t xml:space="preserve">C. </w:t>
      </w:r>
      <w:proofErr w:type="spellStart"/>
      <w:r w:rsidR="00567629">
        <w:rPr>
          <w:i/>
        </w:rPr>
        <w:t>gattii</w:t>
      </w:r>
      <w:proofErr w:type="spellEnd"/>
      <w:r w:rsidR="00567629">
        <w:t xml:space="preserve">, and </w:t>
      </w:r>
      <w:r w:rsidR="00567629">
        <w:rPr>
          <w:i/>
        </w:rPr>
        <w:t xml:space="preserve">P. brasiliensis, </w:t>
      </w:r>
      <w:r w:rsidR="00567629">
        <w:t>all of which are known to release EVs.</w:t>
      </w:r>
    </w:p>
    <w:p w14:paraId="193D623F" w14:textId="62EEDBE2" w:rsidR="007C2302" w:rsidRDefault="007C2302">
      <w:r>
        <w:br w:type="page"/>
      </w:r>
    </w:p>
    <w:p w14:paraId="3B2EF397" w14:textId="1B84CB32" w:rsidR="007C2302" w:rsidRDefault="007C2302" w:rsidP="0074026A">
      <w:pPr>
        <w:pStyle w:val="Heading1"/>
      </w:pPr>
      <w:r>
        <w:lastRenderedPageBreak/>
        <w:t>Acknowledgements</w:t>
      </w:r>
    </w:p>
    <w:p w14:paraId="5073F715" w14:textId="5D92BD04" w:rsidR="007C2302" w:rsidRDefault="00F643EC" w:rsidP="00970CE9">
      <w:pPr>
        <w:spacing w:line="480" w:lineRule="auto"/>
      </w:pPr>
      <w:r>
        <w:t xml:space="preserve">The authors would like to thank </w:t>
      </w:r>
      <w:r w:rsidR="00CD7A85">
        <w:t xml:space="preserve">Dr </w:t>
      </w:r>
      <w:r>
        <w:t xml:space="preserve">Peter Lock </w:t>
      </w:r>
      <w:r w:rsidR="0096263F">
        <w:t>from the L</w:t>
      </w:r>
      <w:r w:rsidR="00640EC2">
        <w:t xml:space="preserve">a Trobe Institute for Molecular Science </w:t>
      </w:r>
      <w:proofErr w:type="spellStart"/>
      <w:r w:rsidR="00640EC2">
        <w:t>BioImaging</w:t>
      </w:r>
      <w:proofErr w:type="spellEnd"/>
      <w:r w:rsidR="00640EC2">
        <w:t xml:space="preserve"> Platform for </w:t>
      </w:r>
      <w:r w:rsidR="00D35601">
        <w:t xml:space="preserve">his </w:t>
      </w:r>
      <w:r w:rsidR="00CE1341">
        <w:t>help with the TEM imaging.</w:t>
      </w:r>
    </w:p>
    <w:p w14:paraId="784DD799" w14:textId="1E2357F2" w:rsidR="00382D28" w:rsidRDefault="00382D28" w:rsidP="0074026A">
      <w:pPr>
        <w:pStyle w:val="Heading1"/>
      </w:pPr>
      <w:r>
        <w:t>Disclosure statement</w:t>
      </w:r>
    </w:p>
    <w:p w14:paraId="4CF19B61" w14:textId="009EF5F6" w:rsidR="00382D28" w:rsidRPr="00526181" w:rsidRDefault="00526181" w:rsidP="00970CE9">
      <w:pPr>
        <w:spacing w:line="480" w:lineRule="auto"/>
      </w:pPr>
      <w:r>
        <w:t>The authors have no conflict of interest.</w:t>
      </w:r>
    </w:p>
    <w:p w14:paraId="7631F444" w14:textId="6C9B5896" w:rsidR="000413CD" w:rsidRDefault="00382D28" w:rsidP="0074026A">
      <w:pPr>
        <w:pStyle w:val="Heading1"/>
      </w:pPr>
      <w:r>
        <w:t>Funding</w:t>
      </w:r>
    </w:p>
    <w:p w14:paraId="1EA25673" w14:textId="6C0C7ABF" w:rsidR="009D4017" w:rsidRDefault="009D4017">
      <w:pPr>
        <w:rPr>
          <w:b/>
          <w:bCs/>
          <w:u w:val="single"/>
        </w:rPr>
      </w:pPr>
      <w:r>
        <w:t>This work was supported by an Australian Research Council Discovery</w:t>
      </w:r>
      <w:r w:rsidR="00AF69E3">
        <w:t xml:space="preserve"> g</w:t>
      </w:r>
      <w:r>
        <w:t>rant awarded to M</w:t>
      </w:r>
      <w:r w:rsidR="004C2FAD">
        <w:t xml:space="preserve">AA </w:t>
      </w:r>
      <w:r w:rsidR="00AF69E3">
        <w:t>(</w:t>
      </w:r>
      <w:r w:rsidR="00AF69E3" w:rsidRPr="00AF69E3">
        <w:t>DP160100309</w:t>
      </w:r>
      <w:r w:rsidR="00AF69E3">
        <w:t>).</w:t>
      </w:r>
      <w:r>
        <w:rPr>
          <w:b/>
          <w:bCs/>
          <w:u w:val="single"/>
        </w:rPr>
        <w:br w:type="page"/>
      </w:r>
    </w:p>
    <w:p w14:paraId="2ABD05C0" w14:textId="77777777" w:rsidR="000413CD" w:rsidRDefault="000413CD">
      <w:pPr>
        <w:rPr>
          <w:b/>
          <w:bCs/>
          <w:u w:val="single"/>
        </w:rPr>
      </w:pPr>
    </w:p>
    <w:p w14:paraId="67A2D391" w14:textId="139D33B8" w:rsidR="00382D28" w:rsidRDefault="000413CD" w:rsidP="00B97895">
      <w:pPr>
        <w:pStyle w:val="Heading1"/>
      </w:pPr>
      <w:r>
        <w:t>Figure captions</w:t>
      </w:r>
    </w:p>
    <w:p w14:paraId="03973BAF" w14:textId="228BD9A4" w:rsidR="00AA086E" w:rsidRDefault="00ED4E9E" w:rsidP="00B97895">
      <w:pPr>
        <w:spacing w:line="480" w:lineRule="auto"/>
        <w:rPr>
          <w:iCs/>
        </w:rPr>
      </w:pPr>
      <w:r w:rsidRPr="00AA086E">
        <w:rPr>
          <w:b/>
          <w:bCs/>
          <w:iCs/>
        </w:rPr>
        <w:t xml:space="preserve">Figure 1: Characterisation and quantification of EVs from different </w:t>
      </w:r>
      <w:r w:rsidRPr="00324E0F">
        <w:rPr>
          <w:b/>
          <w:bCs/>
          <w:i/>
        </w:rPr>
        <w:t>C. albicans</w:t>
      </w:r>
      <w:r w:rsidRPr="00AA086E">
        <w:rPr>
          <w:b/>
          <w:bCs/>
          <w:iCs/>
        </w:rPr>
        <w:t xml:space="preserve"> strains.</w:t>
      </w:r>
      <w:r w:rsidRPr="00ED4E9E">
        <w:rPr>
          <w:iCs/>
        </w:rPr>
        <w:t xml:space="preserve"> </w:t>
      </w:r>
      <w:r w:rsidRPr="00ED4E9E">
        <w:rPr>
          <w:i/>
        </w:rPr>
        <w:t>(A)</w:t>
      </w:r>
      <w:r w:rsidRPr="00ED4E9E">
        <w:rPr>
          <w:iCs/>
        </w:rPr>
        <w:t xml:space="preserve"> Representative TEM images of EVs isolated from </w:t>
      </w:r>
      <w:del w:id="422" w:author="Charlotte Dawson" w:date="2020-01-12T17:53:00Z">
        <w:r w:rsidR="00324E0F" w:rsidDel="00D93CF5">
          <w:rPr>
            <w:iCs/>
          </w:rPr>
          <w:delText>four</w:delText>
        </w:r>
      </w:del>
      <w:r w:rsidRPr="00ED4E9E">
        <w:rPr>
          <w:iCs/>
        </w:rPr>
        <w:t xml:space="preserve"> different </w:t>
      </w:r>
      <w:r w:rsidRPr="00324E0F">
        <w:rPr>
          <w:i/>
        </w:rPr>
        <w:t xml:space="preserve">C. albicans </w:t>
      </w:r>
      <w:r w:rsidRPr="00ED4E9E">
        <w:rPr>
          <w:iCs/>
        </w:rPr>
        <w:t xml:space="preserve">strains. Scale bar indicates 0.5 µm. </w:t>
      </w:r>
      <w:r w:rsidRPr="00ED4E9E">
        <w:rPr>
          <w:i/>
        </w:rPr>
        <w:t>(B)</w:t>
      </w:r>
      <w:r w:rsidRPr="00ED4E9E">
        <w:rPr>
          <w:iCs/>
        </w:rPr>
        <w:t xml:space="preserve"> Size distribution of DAY286 yeast (n = 3), ATCC90028 yeast (n = 3), ATCC10231 yeast (n = 3), and DAY286 biofilm (n = 5) EVs as measured by nanoparticle tracking analysis.</w:t>
      </w:r>
      <w:del w:id="423" w:author="Charlotte Dawson" w:date="2020-01-11T21:04:00Z">
        <w:r w:rsidRPr="00ED4E9E" w:rsidDel="00000A4B">
          <w:rPr>
            <w:iCs/>
          </w:rPr>
          <w:delText xml:space="preserve"> Line plots shown are the average of the biological replicates and the dashed grey line indicates 100 nm</w:delText>
        </w:r>
      </w:del>
      <w:ins w:id="424" w:author="Charlotte Dawson" w:date="2020-01-11T21:04:00Z">
        <w:r w:rsidR="00000A4B">
          <w:rPr>
            <w:iCs/>
          </w:rPr>
          <w:t xml:space="preserve"> </w:t>
        </w:r>
        <w:commentRangeStart w:id="425"/>
        <w:r w:rsidR="00000A4B">
          <w:rPr>
            <w:iCs/>
          </w:rPr>
          <w:t>Bar</w:t>
        </w:r>
      </w:ins>
      <w:commentRangeEnd w:id="425"/>
      <w:ins w:id="426" w:author="Charlotte Dawson" w:date="2020-01-11T21:06:00Z">
        <w:r w:rsidR="00000A4B">
          <w:rPr>
            <w:rStyle w:val="CommentReference"/>
          </w:rPr>
          <w:commentReference w:id="425"/>
        </w:r>
      </w:ins>
      <w:ins w:id="427" w:author="Charlotte Dawson" w:date="2020-01-11T21:04:00Z">
        <w:r w:rsidR="00000A4B">
          <w:rPr>
            <w:iCs/>
          </w:rPr>
          <w:t xml:space="preserve"> plots show the percentage of the total </w:t>
        </w:r>
      </w:ins>
      <w:ins w:id="428" w:author="Charlotte Dawson" w:date="2020-01-11T21:05:00Z">
        <w:r w:rsidR="00000A4B">
          <w:rPr>
            <w:iCs/>
          </w:rPr>
          <w:t xml:space="preserve">number of EVs that can be assigned to each size range. The size of the bars indicates the mean percentage across each biological replicate and the error bars indicate the standard error of the </w:t>
        </w:r>
      </w:ins>
      <w:ins w:id="429" w:author="Charlotte Dawson" w:date="2020-01-11T21:06:00Z">
        <w:r w:rsidR="00000A4B">
          <w:rPr>
            <w:iCs/>
          </w:rPr>
          <w:t>mean</w:t>
        </w:r>
      </w:ins>
      <w:r w:rsidRPr="00ED4E9E">
        <w:rPr>
          <w:iCs/>
        </w:rPr>
        <w:t xml:space="preserve">. </w:t>
      </w:r>
      <w:ins w:id="430" w:author="Charlotte Dawson" w:date="2020-01-11T21:06:00Z">
        <w:r w:rsidR="00000A4B">
          <w:rPr>
            <w:iCs/>
          </w:rPr>
          <w:t xml:space="preserve">NTA traces </w:t>
        </w:r>
      </w:ins>
      <w:del w:id="431" w:author="Charlotte Dawson" w:date="2020-01-11T21:06:00Z">
        <w:r w:rsidRPr="00ED4E9E" w:rsidDel="00000A4B">
          <w:rPr>
            <w:iCs/>
          </w:rPr>
          <w:delText xml:space="preserve">Plots </w:delText>
        </w:r>
      </w:del>
      <w:r w:rsidRPr="00ED4E9E">
        <w:rPr>
          <w:iCs/>
        </w:rPr>
        <w:t xml:space="preserve">for the individual biological replicates are presented in </w:t>
      </w:r>
      <w:r w:rsidR="00B85E26">
        <w:rPr>
          <w:iCs/>
        </w:rPr>
        <w:t>S</w:t>
      </w:r>
      <w:r w:rsidRPr="00ED4E9E">
        <w:rPr>
          <w:iCs/>
        </w:rPr>
        <w:t>upplementa</w:t>
      </w:r>
      <w:r w:rsidR="00B85E26">
        <w:rPr>
          <w:iCs/>
        </w:rPr>
        <w:t>ry</w:t>
      </w:r>
      <w:r w:rsidRPr="00ED4E9E">
        <w:rPr>
          <w:iCs/>
        </w:rPr>
        <w:t xml:space="preserve"> Figure S2. </w:t>
      </w:r>
      <w:r w:rsidRPr="00ED4E9E">
        <w:rPr>
          <w:i/>
        </w:rPr>
        <w:t>(C)</w:t>
      </w:r>
      <w:r w:rsidRPr="00ED4E9E">
        <w:rPr>
          <w:iCs/>
        </w:rPr>
        <w:t xml:space="preserve"> Comparison of the ratio of particle concentration to protein concentration of the EV fraction, (particles/mL) ÷ (µg protein/mL), across the four EV sources. Each dot represents one biological replicate. Sample means were compared using </w:t>
      </w:r>
      <w:ins w:id="432" w:author="Charlotte Dawson" w:date="2020-01-11T20:58:00Z">
        <w:r w:rsidR="00000A4B">
          <w:rPr>
            <w:iCs/>
          </w:rPr>
          <w:t xml:space="preserve">One-way </w:t>
        </w:r>
      </w:ins>
      <w:r w:rsidRPr="00ED4E9E">
        <w:rPr>
          <w:iCs/>
        </w:rPr>
        <w:t xml:space="preserve">ANOVA followed by Tukey’s HSD </w:t>
      </w:r>
      <w:proofErr w:type="spellStart"/>
      <w:r w:rsidRPr="00ED4E9E">
        <w:rPr>
          <w:i/>
        </w:rPr>
        <w:t>post­hoc</w:t>
      </w:r>
      <w:proofErr w:type="spellEnd"/>
      <w:r w:rsidRPr="00ED4E9E">
        <w:rPr>
          <w:iCs/>
        </w:rPr>
        <w:t xml:space="preserve"> test. </w:t>
      </w:r>
      <w:r>
        <w:rPr>
          <w:iCs/>
        </w:rPr>
        <w:t xml:space="preserve">Adjusted </w:t>
      </w:r>
      <w:proofErr w:type="spellStart"/>
      <w:r>
        <w:rPr>
          <w:iCs/>
        </w:rPr>
        <w:t>p</w:t>
      </w:r>
      <w:r w:rsidRPr="00ED4E9E">
        <w:rPr>
          <w:iCs/>
        </w:rPr>
        <w:t>­values</w:t>
      </w:r>
      <w:proofErr w:type="spellEnd"/>
      <w:r w:rsidRPr="00ED4E9E">
        <w:rPr>
          <w:iCs/>
        </w:rPr>
        <w:t xml:space="preserve"> indicating significant differences are shown. The particle and protein concentrations for each biological replicate are provided in </w:t>
      </w:r>
      <w:r>
        <w:rPr>
          <w:iCs/>
        </w:rPr>
        <w:t>S</w:t>
      </w:r>
      <w:r w:rsidRPr="00ED4E9E">
        <w:rPr>
          <w:iCs/>
        </w:rPr>
        <w:t>upplementa</w:t>
      </w:r>
      <w:r>
        <w:rPr>
          <w:iCs/>
        </w:rPr>
        <w:t>ry</w:t>
      </w:r>
      <w:r w:rsidRPr="00ED4E9E">
        <w:rPr>
          <w:iCs/>
        </w:rPr>
        <w:t xml:space="preserve"> Table S1.</w:t>
      </w:r>
    </w:p>
    <w:p w14:paraId="1A72DD05" w14:textId="77777777" w:rsidR="00AA086E" w:rsidRDefault="00AA086E" w:rsidP="00B97895">
      <w:pPr>
        <w:spacing w:line="480" w:lineRule="auto"/>
        <w:rPr>
          <w:iCs/>
        </w:rPr>
      </w:pPr>
    </w:p>
    <w:p w14:paraId="44AA25EC" w14:textId="4DEE59EA" w:rsidR="00D36215" w:rsidRDefault="003E22E4" w:rsidP="00B97895">
      <w:pPr>
        <w:spacing w:line="480" w:lineRule="auto"/>
        <w:rPr>
          <w:ins w:id="433" w:author="Charlotte Dawson" w:date="2020-01-11T19:35:00Z"/>
          <w:iCs/>
        </w:rPr>
      </w:pPr>
      <w:r w:rsidRPr="003E22E4">
        <w:rPr>
          <w:b/>
          <w:bCs/>
          <w:iCs/>
        </w:rPr>
        <w:t xml:space="preserve">Figure 2: Differential abundance analysis of proteins identified in </w:t>
      </w:r>
      <w:r w:rsidRPr="00324E0F">
        <w:rPr>
          <w:b/>
          <w:bCs/>
          <w:i/>
        </w:rPr>
        <w:t>C. albicans</w:t>
      </w:r>
      <w:r w:rsidRPr="003E22E4">
        <w:rPr>
          <w:b/>
          <w:bCs/>
          <w:iCs/>
        </w:rPr>
        <w:t xml:space="preserve"> EVs and whole cell lysates (WCL).</w:t>
      </w:r>
      <w:r w:rsidRPr="003E22E4">
        <w:rPr>
          <w:iCs/>
        </w:rPr>
        <w:t xml:space="preserve"> </w:t>
      </w:r>
      <w:r w:rsidRPr="003E22E4">
        <w:rPr>
          <w:i/>
        </w:rPr>
        <w:t>(A)</w:t>
      </w:r>
      <w:r w:rsidRPr="003E22E4">
        <w:rPr>
          <w:iCs/>
        </w:rPr>
        <w:t xml:space="preserve"> Venn diagrams comparing the EV and WCL proteomes from four </w:t>
      </w:r>
      <w:r w:rsidRPr="00782832">
        <w:rPr>
          <w:i/>
        </w:rPr>
        <w:t>C. albicans</w:t>
      </w:r>
      <w:r w:rsidRPr="003E22E4">
        <w:rPr>
          <w:iCs/>
        </w:rPr>
        <w:t xml:space="preserve"> strains; DAY286 yeast (n = 3), ATCC90028 yeast (n = 3), ATCC10231 yeast (n = 3), and DAY286 biofilm (n = 5). Whole cell lysates were prepared from the EV source cells. Proteins were quantified (</w:t>
      </w:r>
      <w:proofErr w:type="spellStart"/>
      <w:r w:rsidRPr="003E22E4">
        <w:rPr>
          <w:iCs/>
        </w:rPr>
        <w:t>MaxQuant</w:t>
      </w:r>
      <w:proofErr w:type="spellEnd"/>
      <w:r w:rsidRPr="003E22E4">
        <w:rPr>
          <w:iCs/>
        </w:rPr>
        <w:t xml:space="preserve"> LFQ intensity) in minimum 2/3 (yeast) and 4/5 (biofilm) biological replicates of EV or WCL. </w:t>
      </w:r>
      <w:r w:rsidRPr="003E22E4">
        <w:rPr>
          <w:i/>
        </w:rPr>
        <w:t xml:space="preserve">(B) </w:t>
      </w:r>
      <w:r w:rsidRPr="003E22E4">
        <w:rPr>
          <w:iCs/>
        </w:rPr>
        <w:t xml:space="preserve">Volcano plots depicting significantly enriched EV or WCL proteins. Differential abundance analysis was performed by comparing the mean normalised LFQ intensities of proteins identified in both EV and WCL (i.e. proteins in the </w:t>
      </w:r>
      <w:r w:rsidR="00D36215">
        <w:rPr>
          <w:iCs/>
        </w:rPr>
        <w:t>V</w:t>
      </w:r>
      <w:r w:rsidRPr="003E22E4">
        <w:rPr>
          <w:iCs/>
        </w:rPr>
        <w:t xml:space="preserve">enn overlap) using the package </w:t>
      </w:r>
      <w:proofErr w:type="spellStart"/>
      <w:r w:rsidRPr="00D36215">
        <w:rPr>
          <w:i/>
        </w:rPr>
        <w:t>limma</w:t>
      </w:r>
      <w:proofErr w:type="spellEnd"/>
      <w:r w:rsidRPr="003E22E4">
        <w:rPr>
          <w:iCs/>
        </w:rPr>
        <w:t xml:space="preserve"> </w:t>
      </w:r>
      <w:r w:rsidR="006D59D0">
        <w:rPr>
          <w:iCs/>
        </w:rPr>
        <w:fldChar w:fldCharType="begin"/>
      </w:r>
      <w:r w:rsidR="00996F3E">
        <w:rPr>
          <w:iCs/>
        </w:rPr>
        <w:instrText xml:space="preserve"> ADDIN ZOTERO_ITEM CSL_CITATION {"citationID":"4HHaMT5f","properties":{"formattedCitation":"[47, 52]","plainCitation":"[47, 52]","noteIndex":0},"citationItems":[{"id":55,"uris":["http://zotero.org/users/5329443/items/3BHU5T55"],"uri":["http://zotero.org/users/5329443/items/3BHU5T55"],"itemData":{"id":55,"type":"article-journal","abstract":"Protein quantification without isotopic labels has been a long-standing interest in the proteomics field. However, accurate and robust proteome-wide quantification with label-free approaches remains a challenge. We developed a new intensity determination and normalization procedure called MaxLFQ that is fully compatible with any peptide or protein separation prior to LC-MS analysis. Protein abundance profiles are assembled using the maximum possible information from MS signals, given that the presence of quantifiable peptides varies from sample to sample. For a benchmark dataset with two proteomes mixed at known ratios, we accurately detected the mixing ratio over the entire protein expression range, with greater precision for abundant proteins. The significance of individual label-free quantifications was obtained via a t test approach. For a second benchmark dataset, we accurately quantify fold changes over several orders of magnitude, a task that is challenging with label-based methods. MaxLFQ is a generic label-free quantification technology that is readily applicable to many biological questions; it is compatible with standard statistical analysis workflows, and it has been validated in many and diverse biological projects. Our algorithms can handle very large experiments of 500+ samples in a manageable computing time. It is implemented in the freely available MaxQuant computational proteomics platform and works completely seamlessly at the click of a button.","container-title":"Molecular &amp; Cellular Proteomics","DOI":"10.1074/mcp.M113.031591","ISSN":"1535-9476, 1535-9484","issue":"9","journalAbbreviation":"Mol. Cell. Proteomics","language":"en","note":"PMID: 24942700","page":"2513-2526","source":"www.mcponline.org","title":"Accurate Proteome-wide Label-free Quantification by Delayed Normalization and Maximal Peptide Ratio Extraction, Termed MaxLFQ","volume":"13","author":[{"family":"Cox","given":"Jürgen"},{"family":"Hein","given":"Marco Y."},{"family":"Luber","given":"Christian A."},{"family":"Paron","given":"Igor"},{"family":"Nagaraj","given":"Nagarjuna"},{"family":"Mann","given":"Matthias"}],"issued":{"date-parts":[["2014",9,1]]}}},{"id":11,"uris":["http://zotero.org/users/5329443/items/5PKY4ZSS"],"uri":["http://zotero.org/users/5329443/items/5PKY4ZSS"],"itemData":{"id":11,"type":"article-journal","abstract":"Abstract.  limma is an R/Bioconductor software package that provides an integrated solution for analysing data from gene expression experiments. It contains ric","container-title":"Nucleic Acids Research","DOI":"10.1093/nar/gkv007","ISSN":"0305-1048","issue":"7","journalAbbreviation":"Nucleic Acids Res.","language":"en","page":"e47-e47","source":"academic.oup.com","title":"limma powers differential expression analyses for RNA-sequencing and microarray studies","volume":"43","author":[{"family":"Ritchie","given":"Matthew E."},{"family":"Phipson","given":"Belinda"},{"family":"Wu","given":"Di"},{"family":"Hu","given":"Yifang"},{"family":"Law","given":"Charity W."},{"family":"Shi","given":"Wei"},{"family":"Smyth","given":"Gordon K."}],"issued":{"date-parts":[["2015",4,20]]}}}],"schema":"https://github.com/citation-style-language/schema/raw/master/csl-citation.json"} </w:instrText>
      </w:r>
      <w:r w:rsidR="006D59D0">
        <w:rPr>
          <w:iCs/>
        </w:rPr>
        <w:fldChar w:fldCharType="separate"/>
      </w:r>
      <w:r w:rsidR="00996F3E" w:rsidRPr="00996F3E">
        <w:rPr>
          <w:rFonts w:ascii="Calibri" w:hAnsi="Calibri" w:cs="Calibri"/>
        </w:rPr>
        <w:t>[47, 52]</w:t>
      </w:r>
      <w:r w:rsidR="006D59D0">
        <w:rPr>
          <w:iCs/>
        </w:rPr>
        <w:fldChar w:fldCharType="end"/>
      </w:r>
      <w:r w:rsidRPr="003E22E4">
        <w:rPr>
          <w:iCs/>
        </w:rPr>
        <w:t xml:space="preserve">. Significantly </w:t>
      </w:r>
      <w:r w:rsidRPr="003E22E4">
        <w:rPr>
          <w:iCs/>
        </w:rPr>
        <w:lastRenderedPageBreak/>
        <w:t xml:space="preserve">enriched proteins were identified using a </w:t>
      </w:r>
      <w:proofErr w:type="spellStart"/>
      <w:r w:rsidRPr="003E22E4">
        <w:rPr>
          <w:iCs/>
        </w:rPr>
        <w:t>Benjamini­Hochberg</w:t>
      </w:r>
      <w:proofErr w:type="spellEnd"/>
      <w:r w:rsidRPr="003E22E4">
        <w:rPr>
          <w:iCs/>
        </w:rPr>
        <w:t xml:space="preserve"> adjusted </w:t>
      </w:r>
      <w:proofErr w:type="spellStart"/>
      <w:r w:rsidRPr="003E22E4">
        <w:rPr>
          <w:iCs/>
        </w:rPr>
        <w:t>p­value</w:t>
      </w:r>
      <w:proofErr w:type="spellEnd"/>
      <w:r w:rsidRPr="003E22E4">
        <w:rPr>
          <w:iCs/>
        </w:rPr>
        <w:t xml:space="preserve"> cut</w:t>
      </w:r>
      <w:r w:rsidR="00C94F0B">
        <w:rPr>
          <w:iCs/>
        </w:rPr>
        <w:t>-</w:t>
      </w:r>
      <w:r w:rsidRPr="003E22E4">
        <w:rPr>
          <w:iCs/>
        </w:rPr>
        <w:t>off</w:t>
      </w:r>
      <w:r w:rsidR="00C94F0B">
        <w:rPr>
          <w:iCs/>
        </w:rPr>
        <w:t xml:space="preserve"> </w:t>
      </w:r>
      <w:r w:rsidRPr="003E22E4">
        <w:rPr>
          <w:iCs/>
        </w:rPr>
        <w:t>of 0.01 and log</w:t>
      </w:r>
      <w:r w:rsidRPr="00883E5C">
        <w:rPr>
          <w:iCs/>
          <w:vertAlign w:val="subscript"/>
        </w:rPr>
        <w:t>2</w:t>
      </w:r>
      <w:r w:rsidRPr="003E22E4">
        <w:rPr>
          <w:iCs/>
        </w:rPr>
        <w:t>(FC) cut</w:t>
      </w:r>
      <w:r w:rsidR="00C94F0B">
        <w:rPr>
          <w:iCs/>
        </w:rPr>
        <w:t>-</w:t>
      </w:r>
      <w:r w:rsidRPr="003E22E4">
        <w:rPr>
          <w:iCs/>
        </w:rPr>
        <w:t>off</w:t>
      </w:r>
      <w:r>
        <w:rPr>
          <w:iCs/>
        </w:rPr>
        <w:t xml:space="preserve"> </w:t>
      </w:r>
      <w:r w:rsidRPr="003E22E4">
        <w:rPr>
          <w:iCs/>
        </w:rPr>
        <w:t>of 1. Counts of significant and non­significant proteins are indicated on each graph. Proteins with a log</w:t>
      </w:r>
      <w:r w:rsidRPr="00883E5C">
        <w:rPr>
          <w:iCs/>
          <w:vertAlign w:val="subscript"/>
        </w:rPr>
        <w:t>2</w:t>
      </w:r>
      <w:r w:rsidRPr="003E22E4">
        <w:rPr>
          <w:iCs/>
        </w:rPr>
        <w:t xml:space="preserve">(FC) greater than 8 are labelled. Data tables underlying the </w:t>
      </w:r>
      <w:r w:rsidR="00C94F0B">
        <w:rPr>
          <w:iCs/>
        </w:rPr>
        <w:t>V</w:t>
      </w:r>
      <w:r w:rsidRPr="003E22E4">
        <w:rPr>
          <w:iCs/>
        </w:rPr>
        <w:t xml:space="preserve">enn diagrams and volcano plots are provided in </w:t>
      </w:r>
      <w:r w:rsidR="00C94F0B">
        <w:rPr>
          <w:iCs/>
        </w:rPr>
        <w:t>S</w:t>
      </w:r>
      <w:r w:rsidRPr="003E22E4">
        <w:rPr>
          <w:iCs/>
        </w:rPr>
        <w:t>upplementa</w:t>
      </w:r>
      <w:r w:rsidR="00C94F0B">
        <w:rPr>
          <w:iCs/>
        </w:rPr>
        <w:t>ry</w:t>
      </w:r>
      <w:r w:rsidRPr="003E22E4">
        <w:rPr>
          <w:iCs/>
        </w:rPr>
        <w:t xml:space="preserve"> </w:t>
      </w:r>
      <w:r w:rsidR="00C94F0B">
        <w:rPr>
          <w:iCs/>
        </w:rPr>
        <w:t>Data</w:t>
      </w:r>
      <w:r w:rsidRPr="003E22E4">
        <w:rPr>
          <w:iCs/>
        </w:rPr>
        <w:t xml:space="preserve"> S2.</w:t>
      </w:r>
    </w:p>
    <w:p w14:paraId="1B364D59" w14:textId="77777777" w:rsidR="007E2511" w:rsidRDefault="007E2511" w:rsidP="00B97895">
      <w:pPr>
        <w:spacing w:line="480" w:lineRule="auto"/>
        <w:rPr>
          <w:iCs/>
        </w:rPr>
      </w:pPr>
    </w:p>
    <w:p w14:paraId="25095303" w14:textId="5BD98629" w:rsidR="00012927" w:rsidRDefault="00B97895" w:rsidP="00B97895">
      <w:pPr>
        <w:spacing w:line="480" w:lineRule="auto"/>
        <w:rPr>
          <w:iCs/>
        </w:rPr>
      </w:pPr>
      <w:r>
        <w:rPr>
          <w:b/>
          <w:bCs/>
          <w:iCs/>
        </w:rPr>
        <w:t>F</w:t>
      </w:r>
      <w:r w:rsidR="00D36215" w:rsidRPr="00D36215">
        <w:rPr>
          <w:b/>
          <w:bCs/>
          <w:iCs/>
        </w:rPr>
        <w:t xml:space="preserve">igure 3: Functional enrichment analyses of the significantly enriched and exclusive </w:t>
      </w:r>
      <w:r w:rsidR="00D36215" w:rsidRPr="00E17A2A">
        <w:rPr>
          <w:b/>
          <w:bCs/>
          <w:i/>
        </w:rPr>
        <w:t>C. albicans</w:t>
      </w:r>
      <w:r w:rsidR="00D36215" w:rsidRPr="00D36215">
        <w:rPr>
          <w:b/>
          <w:bCs/>
          <w:iCs/>
        </w:rPr>
        <w:t xml:space="preserve"> EV proteins.</w:t>
      </w:r>
      <w:r w:rsidR="00D36215" w:rsidRPr="00D36215">
        <w:rPr>
          <w:iCs/>
        </w:rPr>
        <w:t xml:space="preserve"> The online tool FungiFun2 (elbe.hki­jena.de/</w:t>
      </w:r>
      <w:proofErr w:type="spellStart"/>
      <w:r w:rsidR="00D36215" w:rsidRPr="00D36215">
        <w:rPr>
          <w:iCs/>
        </w:rPr>
        <w:t>fungifun</w:t>
      </w:r>
      <w:proofErr w:type="spellEnd"/>
      <w:r w:rsidR="00D36215" w:rsidRPr="00D36215">
        <w:rPr>
          <w:iCs/>
        </w:rPr>
        <w:t xml:space="preserve">) was used to identify enriched biological process (BP), cellular component (CC), and molecular function (MF) GO terms </w:t>
      </w:r>
      <w:r w:rsidR="00655AC8">
        <w:rPr>
          <w:iCs/>
        </w:rPr>
        <w:fldChar w:fldCharType="begin"/>
      </w:r>
      <w:r w:rsidR="00996F3E">
        <w:rPr>
          <w:iCs/>
        </w:rPr>
        <w:instrText xml:space="preserve"> ADDIN ZOTERO_ITEM CSL_CITATION {"citationID":"gf0bi9UZ","properties":{"formattedCitation":"[56]","plainCitation":"[56]","noteIndex":0},"citationItems":[{"id":157,"uris":["http://zotero.org/users/5329443/items/UHCGN5CG"],"uri":["http://zotero.org/users/5329443/items/UHCGN5CG"],"itemData":{"id":157,"type":"article-journal","abstract":"Abstract.  Summary : Systematically extracting biological meaning from omics data is a major challenge in systems biology. Enrichment analysis is often used to","container-title":"Bioinformatics","DOI":"10.1093/bioinformatics/btu627","ISSN":"1367-4803","issue":"3","journalAbbreviation":"Bioinformatics","language":"en","page":"445-446","source":"academic.oup.com","title":"FungiFun2: a comprehensive online resource for systematic analysis of gene lists from fungal species","title-short":"FungiFun2","volume":"31","author":[{"family":"Priebe","given":"Steffen"},{"family":"Kreisel","given":"Christian"},{"family":"Horn","given":"Fabian"},{"family":"Guthke","given":"Reinhard"},{"family":"Linde","given":"Jörg"}],"issued":{"date-parts":[["2015",2,1]]}}}],"schema":"https://github.com/citation-style-language/schema/raw/master/csl-citation.json"} </w:instrText>
      </w:r>
      <w:r w:rsidR="00655AC8">
        <w:rPr>
          <w:iCs/>
        </w:rPr>
        <w:fldChar w:fldCharType="separate"/>
      </w:r>
      <w:r w:rsidR="00996F3E" w:rsidRPr="00996F3E">
        <w:rPr>
          <w:rFonts w:ascii="Calibri" w:hAnsi="Calibri" w:cs="Calibri"/>
        </w:rPr>
        <w:t>[56]</w:t>
      </w:r>
      <w:r w:rsidR="00655AC8">
        <w:rPr>
          <w:iCs/>
        </w:rPr>
        <w:fldChar w:fldCharType="end"/>
      </w:r>
      <w:ins w:id="434" w:author="Charlotte Dawson" w:date="2020-01-11T21:21:00Z">
        <w:r w:rsidR="00A43C13">
          <w:rPr>
            <w:iCs/>
          </w:rPr>
          <w:t xml:space="preserve"> </w:t>
        </w:r>
        <w:commentRangeStart w:id="435"/>
        <w:r w:rsidR="00A43C13">
          <w:rPr>
            <w:iCs/>
          </w:rPr>
          <w:t>based</w:t>
        </w:r>
      </w:ins>
      <w:commentRangeEnd w:id="435"/>
      <w:ins w:id="436" w:author="Charlotte Dawson" w:date="2020-01-11T21:27:00Z">
        <w:r w:rsidR="00A43C13">
          <w:rPr>
            <w:rStyle w:val="CommentReference"/>
          </w:rPr>
          <w:commentReference w:id="435"/>
        </w:r>
      </w:ins>
      <w:ins w:id="437" w:author="Charlotte Dawson" w:date="2020-01-11T21:21:00Z">
        <w:r w:rsidR="00A43C13">
          <w:rPr>
            <w:iCs/>
          </w:rPr>
          <w:t xml:space="preserve"> on EV enriched or exclusive proteins from </w:t>
        </w:r>
        <w:r w:rsidR="00A43C13" w:rsidRPr="00A43C13">
          <w:rPr>
            <w:i/>
          </w:rPr>
          <w:t>(A)</w:t>
        </w:r>
        <w:r w:rsidR="00A43C13">
          <w:rPr>
            <w:iCs/>
          </w:rPr>
          <w:t xml:space="preserve"> DAY286 yeast</w:t>
        </w:r>
      </w:ins>
      <w:ins w:id="438" w:author="Charlotte Dawson" w:date="2020-01-11T21:22:00Z">
        <w:r w:rsidR="00A43C13">
          <w:rPr>
            <w:iCs/>
          </w:rPr>
          <w:t xml:space="preserve">, </w:t>
        </w:r>
        <w:r w:rsidR="00A43C13" w:rsidRPr="00A43C13">
          <w:rPr>
            <w:i/>
          </w:rPr>
          <w:t>(B)</w:t>
        </w:r>
        <w:r w:rsidR="00A43C13">
          <w:rPr>
            <w:iCs/>
          </w:rPr>
          <w:t xml:space="preserve"> ATCC90028, </w:t>
        </w:r>
        <w:r w:rsidR="00A43C13" w:rsidRPr="00A43C13">
          <w:rPr>
            <w:i/>
          </w:rPr>
          <w:t>(C)</w:t>
        </w:r>
        <w:r w:rsidR="00A43C13">
          <w:rPr>
            <w:iCs/>
          </w:rPr>
          <w:t xml:space="preserve"> ATCC10231, and </w:t>
        </w:r>
        <w:r w:rsidR="00A43C13" w:rsidRPr="00A43C13">
          <w:rPr>
            <w:i/>
          </w:rPr>
          <w:t>(D)</w:t>
        </w:r>
        <w:r w:rsidR="00A43C13">
          <w:rPr>
            <w:iCs/>
          </w:rPr>
          <w:t xml:space="preserve"> DAY286 biofilm</w:t>
        </w:r>
      </w:ins>
      <w:r w:rsidR="00D36215" w:rsidRPr="00D36215">
        <w:rPr>
          <w:iCs/>
        </w:rPr>
        <w:t xml:space="preserve">. </w:t>
      </w:r>
      <w:del w:id="439" w:author="Charlotte Dawson" w:date="2020-01-11T21:16:00Z">
        <w:r w:rsidR="00D36215" w:rsidRPr="00D36215" w:rsidDel="00A43C13">
          <w:rPr>
            <w:iCs/>
          </w:rPr>
          <w:delText xml:space="preserve">A selection </w:delText>
        </w:r>
      </w:del>
      <w:ins w:id="440" w:author="Charlotte Dawson" w:date="2020-01-11T21:16:00Z">
        <w:r w:rsidR="00A43C13">
          <w:rPr>
            <w:iCs/>
          </w:rPr>
          <w:t>The top 8</w:t>
        </w:r>
      </w:ins>
      <w:ins w:id="441" w:author="Charlotte Dawson" w:date="2020-01-11T21:23:00Z">
        <w:r w:rsidR="00A43C13">
          <w:rPr>
            <w:iCs/>
          </w:rPr>
          <w:t xml:space="preserve"> (where present)</w:t>
        </w:r>
      </w:ins>
      <w:ins w:id="442" w:author="Charlotte Dawson" w:date="2020-01-11T21:16:00Z">
        <w:r w:rsidR="00A43C13">
          <w:rPr>
            <w:iCs/>
          </w:rPr>
          <w:t xml:space="preserve"> </w:t>
        </w:r>
      </w:ins>
      <w:ins w:id="443" w:author="Charlotte Dawson" w:date="2020-01-11T21:17:00Z">
        <w:r w:rsidR="00A43C13">
          <w:rPr>
            <w:iCs/>
          </w:rPr>
          <w:t xml:space="preserve">significantly </w:t>
        </w:r>
      </w:ins>
      <w:ins w:id="444" w:author="Charlotte Dawson" w:date="2020-01-11T21:16:00Z">
        <w:r w:rsidR="00A43C13">
          <w:rPr>
            <w:iCs/>
          </w:rPr>
          <w:t xml:space="preserve">enriched terms for each GO </w:t>
        </w:r>
      </w:ins>
      <w:ins w:id="445" w:author="Charlotte Dawson" w:date="2020-01-11T21:17:00Z">
        <w:r w:rsidR="00A43C13">
          <w:rPr>
            <w:iCs/>
          </w:rPr>
          <w:t>domain are shown</w:t>
        </w:r>
      </w:ins>
      <w:ins w:id="446" w:author="Charlotte Dawson" w:date="2020-01-11T21:18:00Z">
        <w:r w:rsidR="00A43C13">
          <w:rPr>
            <w:iCs/>
          </w:rPr>
          <w:t xml:space="preserve"> (Hypergeomet</w:t>
        </w:r>
      </w:ins>
      <w:ins w:id="447" w:author="Charlotte Dawson" w:date="2020-01-11T21:19:00Z">
        <w:r w:rsidR="00A43C13">
          <w:rPr>
            <w:iCs/>
          </w:rPr>
          <w:t xml:space="preserve">ric distribution, </w:t>
        </w:r>
        <w:proofErr w:type="spellStart"/>
        <w:r w:rsidR="00A43C13">
          <w:rPr>
            <w:iCs/>
          </w:rPr>
          <w:t>Benjamini</w:t>
        </w:r>
        <w:proofErr w:type="spellEnd"/>
        <w:r w:rsidR="00A43C13">
          <w:rPr>
            <w:iCs/>
          </w:rPr>
          <w:t>-Hochberg adjusted p-value &lt; 0.01)</w:t>
        </w:r>
      </w:ins>
      <w:del w:id="448" w:author="Charlotte Dawson" w:date="2020-01-11T21:17:00Z">
        <w:r w:rsidR="00D36215" w:rsidRPr="00D36215" w:rsidDel="00A43C13">
          <w:rPr>
            <w:iCs/>
          </w:rPr>
          <w:delText xml:space="preserve">of the most significantly enriched terms for each GO domain are shown. </w:delText>
        </w:r>
      </w:del>
      <w:r w:rsidR="00D36215" w:rsidRPr="00D36215">
        <w:rPr>
          <w:iCs/>
        </w:rPr>
        <w:t xml:space="preserve">They are presented top to bottom in order of increasing </w:t>
      </w:r>
      <w:proofErr w:type="spellStart"/>
      <w:r w:rsidR="00D36215" w:rsidRPr="00D36215">
        <w:rPr>
          <w:iCs/>
        </w:rPr>
        <w:t>Benjamini­Hochberg</w:t>
      </w:r>
      <w:proofErr w:type="spellEnd"/>
      <w:r w:rsidR="00D36215" w:rsidRPr="00D36215">
        <w:rPr>
          <w:iCs/>
        </w:rPr>
        <w:t xml:space="preserve"> adjusted </w:t>
      </w:r>
      <w:proofErr w:type="spellStart"/>
      <w:r w:rsidR="00D36215" w:rsidRPr="00D36215">
        <w:rPr>
          <w:iCs/>
        </w:rPr>
        <w:t>p­value</w:t>
      </w:r>
      <w:proofErr w:type="spellEnd"/>
      <w:r w:rsidR="00D36215" w:rsidRPr="00D36215">
        <w:rPr>
          <w:iCs/>
        </w:rPr>
        <w:t xml:space="preserve">. Full lists of enriched GO terms can be found in </w:t>
      </w:r>
      <w:r w:rsidR="00655AC8">
        <w:rPr>
          <w:iCs/>
        </w:rPr>
        <w:t>S</w:t>
      </w:r>
      <w:r w:rsidR="00D36215" w:rsidRPr="00D36215">
        <w:rPr>
          <w:iCs/>
        </w:rPr>
        <w:t>upplementa</w:t>
      </w:r>
      <w:r w:rsidR="00655AC8">
        <w:rPr>
          <w:iCs/>
        </w:rPr>
        <w:t>ry</w:t>
      </w:r>
      <w:r w:rsidR="00D36215" w:rsidRPr="00D36215">
        <w:rPr>
          <w:iCs/>
        </w:rPr>
        <w:t xml:space="preserve"> </w:t>
      </w:r>
      <w:r w:rsidR="00655AC8">
        <w:rPr>
          <w:iCs/>
        </w:rPr>
        <w:t>Data</w:t>
      </w:r>
      <w:r w:rsidR="00D36215" w:rsidRPr="00D36215">
        <w:rPr>
          <w:iCs/>
        </w:rPr>
        <w:t xml:space="preserve"> S3.</w:t>
      </w:r>
    </w:p>
    <w:p w14:paraId="22D8B1B2" w14:textId="77777777" w:rsidR="00012927" w:rsidRDefault="00012927" w:rsidP="00B97895">
      <w:pPr>
        <w:spacing w:line="480" w:lineRule="auto"/>
        <w:rPr>
          <w:iCs/>
        </w:rPr>
      </w:pPr>
    </w:p>
    <w:p w14:paraId="24E79466" w14:textId="7965DBF1" w:rsidR="00F97D25" w:rsidRDefault="00782832" w:rsidP="00B97895">
      <w:pPr>
        <w:spacing w:line="480" w:lineRule="auto"/>
        <w:rPr>
          <w:iCs/>
        </w:rPr>
      </w:pPr>
      <w:r w:rsidRPr="00782832">
        <w:rPr>
          <w:b/>
          <w:bCs/>
          <w:iCs/>
        </w:rPr>
        <w:t xml:space="preserve">Figure 4: Combined comparison of </w:t>
      </w:r>
      <w:r w:rsidRPr="000572AD">
        <w:rPr>
          <w:b/>
          <w:bCs/>
          <w:i/>
        </w:rPr>
        <w:t>C. albicans</w:t>
      </w:r>
      <w:r w:rsidRPr="00782832">
        <w:rPr>
          <w:b/>
          <w:bCs/>
          <w:iCs/>
        </w:rPr>
        <w:t xml:space="preserve"> proteomes.</w:t>
      </w:r>
      <w:r w:rsidRPr="00782832">
        <w:rPr>
          <w:iCs/>
        </w:rPr>
        <w:t xml:space="preserve"> </w:t>
      </w:r>
      <w:r w:rsidRPr="00782832">
        <w:rPr>
          <w:i/>
        </w:rPr>
        <w:t>(A)</w:t>
      </w:r>
      <w:r w:rsidRPr="00782832">
        <w:rPr>
          <w:iCs/>
        </w:rPr>
        <w:t xml:space="preserve"> Venn diagram comparing four </w:t>
      </w:r>
      <w:r w:rsidRPr="000572AD">
        <w:rPr>
          <w:i/>
        </w:rPr>
        <w:t>C. albicans</w:t>
      </w:r>
      <w:r w:rsidRPr="00782832">
        <w:rPr>
          <w:iCs/>
        </w:rPr>
        <w:t xml:space="preserve"> EV proteomes. Lists of</w:t>
      </w:r>
      <w:r w:rsidR="009B068B">
        <w:rPr>
          <w:iCs/>
        </w:rPr>
        <w:t xml:space="preserve"> EV</w:t>
      </w:r>
      <w:r w:rsidRPr="00782832">
        <w:rPr>
          <w:iCs/>
        </w:rPr>
        <w:t xml:space="preserve"> proteins present in the </w:t>
      </w:r>
      <w:r w:rsidR="000572AD">
        <w:rPr>
          <w:iCs/>
        </w:rPr>
        <w:t>V</w:t>
      </w:r>
      <w:r w:rsidRPr="00782832">
        <w:rPr>
          <w:iCs/>
        </w:rPr>
        <w:t>enn diagram</w:t>
      </w:r>
      <w:r w:rsidR="002E50A4">
        <w:rPr>
          <w:iCs/>
        </w:rPr>
        <w:t>s</w:t>
      </w:r>
      <w:r w:rsidRPr="00782832">
        <w:rPr>
          <w:iCs/>
        </w:rPr>
        <w:t xml:space="preserve"> in Figure 2A were compared to identify proteins </w:t>
      </w:r>
      <w:r w:rsidR="004825F7">
        <w:rPr>
          <w:iCs/>
        </w:rPr>
        <w:t>common to</w:t>
      </w:r>
      <w:r w:rsidRPr="00782832">
        <w:rPr>
          <w:iCs/>
        </w:rPr>
        <w:t xml:space="preserve"> all four</w:t>
      </w:r>
      <w:r w:rsidR="00557384">
        <w:rPr>
          <w:iCs/>
        </w:rPr>
        <w:t xml:space="preserve"> EV</w:t>
      </w:r>
      <w:r w:rsidRPr="00782832">
        <w:rPr>
          <w:iCs/>
        </w:rPr>
        <w:t xml:space="preserve"> datasets. </w:t>
      </w:r>
      <w:r w:rsidRPr="00782832">
        <w:rPr>
          <w:i/>
        </w:rPr>
        <w:t>(B)</w:t>
      </w:r>
      <w:r w:rsidRPr="00782832">
        <w:rPr>
          <w:iCs/>
        </w:rPr>
        <w:t xml:space="preserve"> Venn diagram comparing four </w:t>
      </w:r>
      <w:r w:rsidRPr="000572AD">
        <w:rPr>
          <w:i/>
        </w:rPr>
        <w:t>C. albicans</w:t>
      </w:r>
      <w:r w:rsidRPr="00782832">
        <w:rPr>
          <w:iCs/>
        </w:rPr>
        <w:t xml:space="preserve"> WCL proteomes. Lists of </w:t>
      </w:r>
      <w:r w:rsidR="002E50A4">
        <w:rPr>
          <w:iCs/>
        </w:rPr>
        <w:t xml:space="preserve">WCL </w:t>
      </w:r>
      <w:r w:rsidRPr="00782832">
        <w:rPr>
          <w:iCs/>
        </w:rPr>
        <w:t xml:space="preserve">proteins present in the </w:t>
      </w:r>
      <w:r w:rsidR="000572AD">
        <w:rPr>
          <w:iCs/>
        </w:rPr>
        <w:t>V</w:t>
      </w:r>
      <w:r w:rsidRPr="00782832">
        <w:rPr>
          <w:iCs/>
        </w:rPr>
        <w:t>enn diagram</w:t>
      </w:r>
      <w:r w:rsidR="002E50A4">
        <w:rPr>
          <w:iCs/>
        </w:rPr>
        <w:t>s</w:t>
      </w:r>
      <w:r w:rsidRPr="00782832">
        <w:rPr>
          <w:iCs/>
        </w:rPr>
        <w:t xml:space="preserve"> in Figure 2A were compared to identify proteins </w:t>
      </w:r>
      <w:r w:rsidR="004825F7">
        <w:rPr>
          <w:iCs/>
        </w:rPr>
        <w:t>common to</w:t>
      </w:r>
      <w:r w:rsidRPr="00782832">
        <w:rPr>
          <w:iCs/>
        </w:rPr>
        <w:t xml:space="preserve"> all four</w:t>
      </w:r>
      <w:r w:rsidR="00557384">
        <w:rPr>
          <w:iCs/>
        </w:rPr>
        <w:t xml:space="preserve"> WCL</w:t>
      </w:r>
      <w:r w:rsidRPr="00782832">
        <w:rPr>
          <w:iCs/>
        </w:rPr>
        <w:t xml:space="preserve"> datasets. The data tables underlying Figures 4A and 4B are provided in </w:t>
      </w:r>
      <w:r w:rsidR="000572AD">
        <w:rPr>
          <w:iCs/>
        </w:rPr>
        <w:t>S</w:t>
      </w:r>
      <w:r w:rsidRPr="00782832">
        <w:rPr>
          <w:iCs/>
        </w:rPr>
        <w:t>upplementa</w:t>
      </w:r>
      <w:r w:rsidR="000572AD">
        <w:rPr>
          <w:iCs/>
        </w:rPr>
        <w:t>ry</w:t>
      </w:r>
      <w:r w:rsidRPr="00782832">
        <w:rPr>
          <w:iCs/>
        </w:rPr>
        <w:t xml:space="preserve"> </w:t>
      </w:r>
      <w:r w:rsidR="000572AD">
        <w:rPr>
          <w:iCs/>
        </w:rPr>
        <w:t>Data</w:t>
      </w:r>
      <w:r w:rsidRPr="00782832">
        <w:rPr>
          <w:iCs/>
        </w:rPr>
        <w:t xml:space="preserve"> S4. </w:t>
      </w:r>
      <w:r w:rsidRPr="00782832">
        <w:rPr>
          <w:i/>
        </w:rPr>
        <w:t xml:space="preserve">(C) </w:t>
      </w:r>
      <w:r w:rsidRPr="00782832">
        <w:rPr>
          <w:iCs/>
        </w:rPr>
        <w:t>Multidimensional scaling (MDS) plot of</w:t>
      </w:r>
      <w:r w:rsidR="000572AD">
        <w:rPr>
          <w:iCs/>
        </w:rPr>
        <w:t xml:space="preserve"> </w:t>
      </w:r>
      <w:r w:rsidRPr="00782832">
        <w:rPr>
          <w:iCs/>
        </w:rPr>
        <w:t>each LC­MS/MS biological replicate sample with the first 2 dimensions shown. Pairwise distance between samples approximately indicates the log2(FC) between samples.</w:t>
      </w:r>
      <w:r w:rsidR="00F97D25">
        <w:rPr>
          <w:iCs/>
        </w:rPr>
        <w:t xml:space="preserve"> The </w:t>
      </w:r>
      <w:proofErr w:type="spellStart"/>
      <w:r w:rsidR="00F97D25">
        <w:rPr>
          <w:iCs/>
        </w:rPr>
        <w:t>plotMDS</w:t>
      </w:r>
      <w:proofErr w:type="spellEnd"/>
      <w:r w:rsidR="00F97D25">
        <w:rPr>
          <w:iCs/>
        </w:rPr>
        <w:t xml:space="preserve"> function from</w:t>
      </w:r>
      <w:r w:rsidRPr="00782832">
        <w:rPr>
          <w:iCs/>
        </w:rPr>
        <w:t xml:space="preserve"> </w:t>
      </w:r>
      <w:proofErr w:type="spellStart"/>
      <w:r w:rsidRPr="00F97D25">
        <w:rPr>
          <w:i/>
        </w:rPr>
        <w:t>limma</w:t>
      </w:r>
      <w:proofErr w:type="spellEnd"/>
      <w:r w:rsidRPr="00782832">
        <w:rPr>
          <w:iCs/>
        </w:rPr>
        <w:t xml:space="preserve"> was used to generate the MDS plots </w:t>
      </w:r>
      <w:r w:rsidR="00EB1443">
        <w:rPr>
          <w:iCs/>
        </w:rPr>
        <w:fldChar w:fldCharType="begin"/>
      </w:r>
      <w:r w:rsidR="00996F3E">
        <w:rPr>
          <w:iCs/>
        </w:rPr>
        <w:instrText xml:space="preserve"> ADDIN ZOTERO_ITEM CSL_CITATION {"citationID":"SMAGBxn7","properties":{"formattedCitation":"[52]","plainCitation":"[52]","noteIndex":0},"citationItems":[{"id":11,"uris":["http://zotero.org/users/5329443/items/5PKY4ZSS"],"uri":["http://zotero.org/users/5329443/items/5PKY4ZSS"],"itemData":{"id":11,"type":"article-journal","abstract":"Abstract.  limma is an R/Bioconductor software package that provides an integrated solution for analysing data from gene expression experiments. It contains ric","container-title":"Nucleic Acids Research","DOI":"10.1093/nar/gkv007","ISSN":"0305-1048","issue":"7","journalAbbreviation":"Nucleic Acids Res.","language":"en","page":"e47-e47","source":"academic.oup.com","title":"limma powers differential expression analyses for RNA-sequencing and microarray studies","volume":"43","author":[{"family":"Ritchie","given":"Matthew E."},{"family":"Phipson","given":"Belinda"},{"family":"Wu","given":"Di"},{"family":"Hu","given":"Yifang"},{"family":"Law","given":"Charity W."},{"family":"Shi","given":"Wei"},{"family":"Smyth","given":"Gordon K."}],"issued":{"date-parts":[["2015",4,20]]}}}],"schema":"https://github.com/citation-style-language/schema/raw/master/csl-citation.json"} </w:instrText>
      </w:r>
      <w:r w:rsidR="00EB1443">
        <w:rPr>
          <w:iCs/>
        </w:rPr>
        <w:fldChar w:fldCharType="separate"/>
      </w:r>
      <w:r w:rsidR="00996F3E" w:rsidRPr="00996F3E">
        <w:rPr>
          <w:rFonts w:ascii="Calibri" w:hAnsi="Calibri" w:cs="Calibri"/>
        </w:rPr>
        <w:t>[52]</w:t>
      </w:r>
      <w:r w:rsidR="00EB1443">
        <w:rPr>
          <w:iCs/>
        </w:rPr>
        <w:fldChar w:fldCharType="end"/>
      </w:r>
      <w:r w:rsidRPr="00782832">
        <w:rPr>
          <w:iCs/>
        </w:rPr>
        <w:t xml:space="preserve">. </w:t>
      </w:r>
      <w:r w:rsidRPr="00782832">
        <w:rPr>
          <w:i/>
        </w:rPr>
        <w:t>(D)</w:t>
      </w:r>
      <w:r w:rsidRPr="00782832">
        <w:rPr>
          <w:iCs/>
        </w:rPr>
        <w:t xml:space="preserve"> MDS plot of each LC­MS/MS biological replicate sample with the second and third dimensions shown.</w:t>
      </w:r>
    </w:p>
    <w:p w14:paraId="4124A983" w14:textId="77777777" w:rsidR="00F97D25" w:rsidRDefault="00F97D25" w:rsidP="00B97895">
      <w:pPr>
        <w:spacing w:line="480" w:lineRule="auto"/>
        <w:rPr>
          <w:iCs/>
        </w:rPr>
      </w:pPr>
    </w:p>
    <w:p w14:paraId="45A41C20" w14:textId="7D7D7FCD" w:rsidR="00662B7D" w:rsidRPr="00AC4D27" w:rsidRDefault="003D4959" w:rsidP="00CF1871">
      <w:pPr>
        <w:spacing w:line="480" w:lineRule="auto"/>
        <w:rPr>
          <w:iCs/>
        </w:rPr>
      </w:pPr>
      <w:r w:rsidRPr="003D4959">
        <w:rPr>
          <w:b/>
          <w:bCs/>
          <w:iCs/>
        </w:rPr>
        <w:t xml:space="preserve">Figure 5: Identification of commonly enriched EV proteins across different </w:t>
      </w:r>
      <w:r w:rsidRPr="003D4959">
        <w:rPr>
          <w:b/>
          <w:bCs/>
          <w:i/>
        </w:rPr>
        <w:t>C. albicans</w:t>
      </w:r>
      <w:r w:rsidRPr="003D4959">
        <w:rPr>
          <w:b/>
          <w:bCs/>
          <w:iCs/>
        </w:rPr>
        <w:t xml:space="preserve"> strains. </w:t>
      </w:r>
      <w:r w:rsidRPr="003D4959">
        <w:rPr>
          <w:iCs/>
        </w:rPr>
        <w:t>Heatmap of proteins identified in all four EV samples (</w:t>
      </w:r>
      <w:r w:rsidR="007172A6">
        <w:rPr>
          <w:iCs/>
        </w:rPr>
        <w:t xml:space="preserve">n = 396, </w:t>
      </w:r>
      <w:r>
        <w:rPr>
          <w:iCs/>
        </w:rPr>
        <w:t>V</w:t>
      </w:r>
      <w:r w:rsidRPr="003D4959">
        <w:rPr>
          <w:iCs/>
        </w:rPr>
        <w:t xml:space="preserve">enn overlap in Figure 4A). Each column represents a </w:t>
      </w:r>
      <w:r w:rsidRPr="00ED2D12">
        <w:rPr>
          <w:i/>
        </w:rPr>
        <w:t>C. albicans</w:t>
      </w:r>
      <w:r w:rsidRPr="003D4959">
        <w:rPr>
          <w:iCs/>
        </w:rPr>
        <w:t xml:space="preserve"> strain and each row represents a protein. The colours indicate the log</w:t>
      </w:r>
      <w:r w:rsidRPr="00883E5C">
        <w:rPr>
          <w:iCs/>
          <w:vertAlign w:val="subscript"/>
        </w:rPr>
        <w:t>2</w:t>
      </w:r>
      <w:r w:rsidRPr="003D4959">
        <w:rPr>
          <w:iCs/>
        </w:rPr>
        <w:t xml:space="preserve">(FC) of the protein for that </w:t>
      </w:r>
      <w:proofErr w:type="gramStart"/>
      <w:r w:rsidRPr="003D4959">
        <w:rPr>
          <w:iCs/>
        </w:rPr>
        <w:t>particular strain</w:t>
      </w:r>
      <w:proofErr w:type="gramEnd"/>
      <w:r w:rsidRPr="003D4959">
        <w:rPr>
          <w:iCs/>
        </w:rPr>
        <w:t xml:space="preserve">; red is EV enriched, blue is EV depleted, and black is EV exclusive. Unsupervised clustering of rows and columns was performed using Gower’s formula via the daisy function from the R package </w:t>
      </w:r>
      <w:r w:rsidRPr="00ED2D12">
        <w:rPr>
          <w:i/>
        </w:rPr>
        <w:t>cluster</w:t>
      </w:r>
      <w:r w:rsidRPr="003D4959">
        <w:rPr>
          <w:iCs/>
        </w:rPr>
        <w:t xml:space="preserve"> </w:t>
      </w:r>
      <w:r w:rsidR="00ED2D12">
        <w:rPr>
          <w:iCs/>
        </w:rPr>
        <w:fldChar w:fldCharType="begin"/>
      </w:r>
      <w:r w:rsidR="00996F3E">
        <w:rPr>
          <w:iCs/>
        </w:rPr>
        <w:instrText xml:space="preserve"> ADDIN ZOTERO_ITEM CSL_CITATION {"citationID":"GSUxB1kB","properties":{"formattedCitation":"[57]","plainCitation":"[57]","noteIndex":0},"citationItems":[{"id":246,"uris":["http://zotero.org/users/5329443/items/677ISW6J"],"uri":["http://zotero.org/users/5329443/items/677ISW6J"],"itemData":{"id":246,"type":"article-journal","title":"cluster: Cluster Analysis Basics and Extensions. R package version 2.0.8","author":[{"family":"Maechler","given":"Martin"},{"family":"Rousseeuw","given":"Peter"},{"family":"Struwf","given":"Anja"},{"family":"Hubert","given":"Mia"},{"family":"Hornik","given":"Kurt"}],"issued":{"date-parts":[["2019"]]}}}],"schema":"https://github.com/citation-style-language/schema/raw/master/csl-citation.json"} </w:instrText>
      </w:r>
      <w:r w:rsidR="00ED2D12">
        <w:rPr>
          <w:iCs/>
        </w:rPr>
        <w:fldChar w:fldCharType="separate"/>
      </w:r>
      <w:r w:rsidR="00996F3E" w:rsidRPr="00996F3E">
        <w:rPr>
          <w:rFonts w:ascii="Calibri" w:hAnsi="Calibri" w:cs="Calibri"/>
        </w:rPr>
        <w:t>[57]</w:t>
      </w:r>
      <w:r w:rsidR="00ED2D12">
        <w:rPr>
          <w:iCs/>
        </w:rPr>
        <w:fldChar w:fldCharType="end"/>
      </w:r>
      <w:r w:rsidRPr="003D4959">
        <w:rPr>
          <w:iCs/>
        </w:rPr>
        <w:t xml:space="preserve">. Proteins which were exclusive to EVs </w:t>
      </w:r>
      <w:ins w:id="449" w:author="Charlotte Dawson" w:date="2020-01-12T19:20:00Z">
        <w:r w:rsidR="008B1FC9">
          <w:rPr>
            <w:iCs/>
          </w:rPr>
          <w:t>in</w:t>
        </w:r>
      </w:ins>
      <w:del w:id="450" w:author="Charlotte Dawson" w:date="2020-01-12T19:20:00Z">
        <w:r w:rsidRPr="003D4959" w:rsidDel="008B1FC9">
          <w:rPr>
            <w:iCs/>
          </w:rPr>
          <w:delText>from</w:delText>
        </w:r>
      </w:del>
      <w:r w:rsidRPr="003D4959">
        <w:rPr>
          <w:iCs/>
        </w:rPr>
        <w:t xml:space="preserve"> all four </w:t>
      </w:r>
      <w:ins w:id="451" w:author="Charlotte Dawson" w:date="2020-01-12T19:20:00Z">
        <w:r w:rsidR="008B1FC9">
          <w:rPr>
            <w:iCs/>
          </w:rPr>
          <w:t>data sets</w:t>
        </w:r>
      </w:ins>
      <w:del w:id="452" w:author="Charlotte Dawson" w:date="2020-01-12T19:20:00Z">
        <w:r w:rsidRPr="003D4959" w:rsidDel="008B1FC9">
          <w:rPr>
            <w:iCs/>
          </w:rPr>
          <w:delText>strains</w:delText>
        </w:r>
      </w:del>
      <w:r w:rsidRPr="003D4959">
        <w:rPr>
          <w:iCs/>
        </w:rPr>
        <w:t xml:space="preserve"> and therefore had no valid log</w:t>
      </w:r>
      <w:r w:rsidRPr="00883E5C">
        <w:rPr>
          <w:vertAlign w:val="subscript"/>
        </w:rPr>
        <w:t>2</w:t>
      </w:r>
      <w:r w:rsidRPr="003D4959">
        <w:rPr>
          <w:iCs/>
        </w:rPr>
        <w:t>(FC) values were sep</w:t>
      </w:r>
      <w:r w:rsidR="00041663">
        <w:rPr>
          <w:iCs/>
        </w:rPr>
        <w:t>a</w:t>
      </w:r>
      <w:r w:rsidRPr="003D4959">
        <w:rPr>
          <w:iCs/>
        </w:rPr>
        <w:t>rated prior to clustering, in the group designated “</w:t>
      </w:r>
      <w:r w:rsidR="00041663">
        <w:rPr>
          <w:iCs/>
        </w:rPr>
        <w:t>C</w:t>
      </w:r>
      <w:r w:rsidRPr="003D4959">
        <w:rPr>
          <w:iCs/>
        </w:rPr>
        <w:t xml:space="preserve">luster 8”. Functional enrichment analyses were performed on the heatmap protein clusters using the online tool FungiFun2 </w:t>
      </w:r>
      <w:r w:rsidR="00041663">
        <w:rPr>
          <w:iCs/>
        </w:rPr>
        <w:fldChar w:fldCharType="begin"/>
      </w:r>
      <w:r w:rsidR="00996F3E">
        <w:rPr>
          <w:iCs/>
        </w:rPr>
        <w:instrText xml:space="preserve"> ADDIN ZOTERO_ITEM CSL_CITATION {"citationID":"AgyIsdUp","properties":{"formattedCitation":"[56]","plainCitation":"[56]","noteIndex":0},"citationItems":[{"id":157,"uris":["http://zotero.org/users/5329443/items/UHCGN5CG"],"uri":["http://zotero.org/users/5329443/items/UHCGN5CG"],"itemData":{"id":157,"type":"article-journal","abstract":"Abstract.  Summary : Systematically extracting biological meaning from omics data is a major challenge in systems biology. Enrichment analysis is often used to","container-title":"Bioinformatics","DOI":"10.1093/bioinformatics/btu627","ISSN":"1367-4803","issue":"3","journalAbbreviation":"Bioinformatics","language":"en","page":"445-446","source":"academic.oup.com","title":"FungiFun2: a comprehensive online resource for systematic analysis of gene lists from fungal species","title-short":"FungiFun2","volume":"31","author":[{"family":"Priebe","given":"Steffen"},{"family":"Kreisel","given":"Christian"},{"family":"Horn","given":"Fabian"},{"family":"Guthke","given":"Reinhard"},{"family":"Linde","given":"Jörg"}],"issued":{"date-parts":[["2015",2,1]]}}}],"schema":"https://github.com/citation-style-language/schema/raw/master/csl-citation.json"} </w:instrText>
      </w:r>
      <w:r w:rsidR="00041663">
        <w:rPr>
          <w:iCs/>
        </w:rPr>
        <w:fldChar w:fldCharType="separate"/>
      </w:r>
      <w:r w:rsidR="00996F3E" w:rsidRPr="00996F3E">
        <w:rPr>
          <w:rFonts w:ascii="Calibri" w:hAnsi="Calibri" w:cs="Calibri"/>
        </w:rPr>
        <w:t>[56]</w:t>
      </w:r>
      <w:r w:rsidR="00041663">
        <w:rPr>
          <w:iCs/>
        </w:rPr>
        <w:fldChar w:fldCharType="end"/>
      </w:r>
      <w:r w:rsidRPr="003D4959">
        <w:rPr>
          <w:iCs/>
        </w:rPr>
        <w:t>. A selection of significantly enriched GO terms</w:t>
      </w:r>
      <w:r w:rsidR="003F188C">
        <w:rPr>
          <w:iCs/>
        </w:rPr>
        <w:t xml:space="preserve">, </w:t>
      </w:r>
      <w:r w:rsidR="003F188C" w:rsidRPr="00D36215">
        <w:rPr>
          <w:iCs/>
        </w:rPr>
        <w:t>biological process (BP), cellular component (CC), and molecular function (MF)</w:t>
      </w:r>
      <w:r w:rsidR="003F188C">
        <w:rPr>
          <w:iCs/>
        </w:rPr>
        <w:t>,</w:t>
      </w:r>
      <w:r w:rsidR="003F188C" w:rsidRPr="00D36215">
        <w:rPr>
          <w:iCs/>
        </w:rPr>
        <w:t xml:space="preserve"> </w:t>
      </w:r>
      <w:r w:rsidR="003F188C">
        <w:rPr>
          <w:iCs/>
        </w:rPr>
        <w:t>are</w:t>
      </w:r>
      <w:r w:rsidRPr="003D4959">
        <w:rPr>
          <w:iCs/>
        </w:rPr>
        <w:t xml:space="preserve"> presented in the table inset. Full lists of enriched GO terms and proteins in each cluster are available in</w:t>
      </w:r>
      <w:r w:rsidR="00EB1443">
        <w:rPr>
          <w:iCs/>
        </w:rPr>
        <w:t xml:space="preserve"> S</w:t>
      </w:r>
      <w:r w:rsidRPr="003D4959">
        <w:rPr>
          <w:iCs/>
        </w:rPr>
        <w:t>upplementa</w:t>
      </w:r>
      <w:r w:rsidR="00EB1443">
        <w:rPr>
          <w:iCs/>
        </w:rPr>
        <w:t>ry</w:t>
      </w:r>
      <w:r w:rsidRPr="003D4959">
        <w:rPr>
          <w:iCs/>
        </w:rPr>
        <w:t xml:space="preserve"> </w:t>
      </w:r>
      <w:r w:rsidR="00EB1443">
        <w:rPr>
          <w:iCs/>
        </w:rPr>
        <w:t>Data</w:t>
      </w:r>
      <w:r w:rsidRPr="003D4959">
        <w:rPr>
          <w:iCs/>
        </w:rPr>
        <w:t xml:space="preserve"> S3 and S5 respectively.</w:t>
      </w:r>
      <w:ins w:id="453" w:author="Charlotte Dawson" w:date="2020-01-12T16:25:00Z">
        <w:r w:rsidR="00AC4D27">
          <w:rPr>
            <w:iCs/>
          </w:rPr>
          <w:t xml:space="preserve"> </w:t>
        </w:r>
        <w:commentRangeStart w:id="454"/>
        <w:r w:rsidR="00AC4D27">
          <w:rPr>
            <w:iCs/>
          </w:rPr>
          <w:t>Proteins</w:t>
        </w:r>
        <w:commentRangeEnd w:id="454"/>
        <w:r w:rsidR="00AC4D27">
          <w:rPr>
            <w:rStyle w:val="CommentReference"/>
          </w:rPr>
          <w:commentReference w:id="454"/>
        </w:r>
        <w:r w:rsidR="00AC4D27">
          <w:rPr>
            <w:iCs/>
          </w:rPr>
          <w:t xml:space="preserve"> </w:t>
        </w:r>
        <w:del w:id="455" w:author="Marilyn Anne" w:date="2020-01-17T15:46:00Z">
          <w:r w:rsidR="00AC4D27" w:rsidDel="002E2B95">
            <w:rPr>
              <w:iCs/>
            </w:rPr>
            <w:delText xml:space="preserve">indicating </w:delText>
          </w:r>
        </w:del>
        <w:r w:rsidR="00AC4D27">
          <w:rPr>
            <w:iCs/>
          </w:rPr>
          <w:t xml:space="preserve">in bold italics are the 22 putative </w:t>
        </w:r>
        <w:r w:rsidR="00AC4D27">
          <w:rPr>
            <w:i/>
          </w:rPr>
          <w:t>C. albicans</w:t>
        </w:r>
        <w:r w:rsidR="00AC4D27">
          <w:rPr>
            <w:iCs/>
          </w:rPr>
          <w:t xml:space="preserve"> EV marker proteins presented in Figure 7.</w:t>
        </w:r>
      </w:ins>
    </w:p>
    <w:p w14:paraId="270B0CE5" w14:textId="5EA56C90" w:rsidR="00662B7D" w:rsidRDefault="00662B7D" w:rsidP="00B97895">
      <w:pPr>
        <w:spacing w:line="480" w:lineRule="auto"/>
        <w:rPr>
          <w:iCs/>
        </w:rPr>
      </w:pPr>
    </w:p>
    <w:p w14:paraId="2A7B4EA2" w14:textId="77777777" w:rsidR="00B33F5C" w:rsidRDefault="00662B7D" w:rsidP="00B97895">
      <w:pPr>
        <w:spacing w:line="480" w:lineRule="auto"/>
        <w:rPr>
          <w:iCs/>
        </w:rPr>
      </w:pPr>
      <w:r w:rsidRPr="00662B7D">
        <w:rPr>
          <w:b/>
          <w:bCs/>
          <w:iCs/>
        </w:rPr>
        <w:t>Figure 6: Identification of common sign</w:t>
      </w:r>
      <w:r>
        <w:rPr>
          <w:b/>
          <w:bCs/>
          <w:iCs/>
        </w:rPr>
        <w:t>i</w:t>
      </w:r>
      <w:r w:rsidRPr="00662B7D">
        <w:rPr>
          <w:b/>
          <w:bCs/>
          <w:iCs/>
        </w:rPr>
        <w:t xml:space="preserve">ficantly enriched or exclusive </w:t>
      </w:r>
      <w:r w:rsidRPr="00662B7D">
        <w:rPr>
          <w:b/>
          <w:bCs/>
          <w:i/>
        </w:rPr>
        <w:t xml:space="preserve">C. albicans </w:t>
      </w:r>
      <w:r w:rsidRPr="00662B7D">
        <w:rPr>
          <w:b/>
          <w:bCs/>
          <w:iCs/>
        </w:rPr>
        <w:t>EV and WCL proteins.</w:t>
      </w:r>
      <w:r w:rsidRPr="00662B7D">
        <w:rPr>
          <w:iCs/>
        </w:rPr>
        <w:t xml:space="preserve"> Proteins identified as significantly enriched or exclusive to EVs in Figure 2 were compared to select those which were common to all </w:t>
      </w:r>
      <w:r>
        <w:rPr>
          <w:iCs/>
        </w:rPr>
        <w:t>four</w:t>
      </w:r>
      <w:r w:rsidRPr="00662B7D">
        <w:rPr>
          <w:iCs/>
        </w:rPr>
        <w:t xml:space="preserve"> datasets. 47 proteins were identified as potential positive EV protein markers and 62 proteins as potential negative EV protein markers. The data tables underlying Figure 6 are provided in </w:t>
      </w:r>
      <w:r>
        <w:rPr>
          <w:iCs/>
        </w:rPr>
        <w:t>S</w:t>
      </w:r>
      <w:r w:rsidRPr="00662B7D">
        <w:rPr>
          <w:iCs/>
        </w:rPr>
        <w:t>upplementa</w:t>
      </w:r>
      <w:r>
        <w:rPr>
          <w:iCs/>
        </w:rPr>
        <w:t>ry</w:t>
      </w:r>
      <w:r w:rsidRPr="00662B7D">
        <w:rPr>
          <w:iCs/>
        </w:rPr>
        <w:t xml:space="preserve"> </w:t>
      </w:r>
      <w:r>
        <w:rPr>
          <w:iCs/>
        </w:rPr>
        <w:t>Data</w:t>
      </w:r>
      <w:r w:rsidRPr="00662B7D">
        <w:rPr>
          <w:iCs/>
        </w:rPr>
        <w:t xml:space="preserve"> S4. Details of</w:t>
      </w:r>
      <w:r>
        <w:rPr>
          <w:iCs/>
        </w:rPr>
        <w:t xml:space="preserve"> </w:t>
      </w:r>
      <w:r w:rsidRPr="00662B7D">
        <w:rPr>
          <w:iCs/>
        </w:rPr>
        <w:t xml:space="preserve">the 47 positive EV protein marker candidates and 62 negative candidates can be found in Table 1 and </w:t>
      </w:r>
      <w:r>
        <w:rPr>
          <w:iCs/>
        </w:rPr>
        <w:t>S</w:t>
      </w:r>
      <w:r w:rsidRPr="00662B7D">
        <w:rPr>
          <w:iCs/>
        </w:rPr>
        <w:t>upplementa</w:t>
      </w:r>
      <w:r>
        <w:rPr>
          <w:iCs/>
        </w:rPr>
        <w:t>ry</w:t>
      </w:r>
      <w:r w:rsidRPr="00662B7D">
        <w:rPr>
          <w:iCs/>
        </w:rPr>
        <w:t xml:space="preserve"> Table S2 respectively.</w:t>
      </w:r>
    </w:p>
    <w:p w14:paraId="237B518A" w14:textId="77777777" w:rsidR="00B33F5C" w:rsidRDefault="00B33F5C" w:rsidP="00B97895">
      <w:pPr>
        <w:spacing w:line="480" w:lineRule="auto"/>
        <w:rPr>
          <w:iCs/>
        </w:rPr>
      </w:pPr>
    </w:p>
    <w:p w14:paraId="6251C1BD" w14:textId="77777777" w:rsidR="00B97895" w:rsidRDefault="00B97895">
      <w:pPr>
        <w:rPr>
          <w:b/>
          <w:bCs/>
          <w:iCs/>
        </w:rPr>
      </w:pPr>
      <w:r>
        <w:rPr>
          <w:b/>
          <w:bCs/>
          <w:iCs/>
        </w:rPr>
        <w:br w:type="page"/>
      </w:r>
    </w:p>
    <w:p w14:paraId="1AECA219" w14:textId="27B6D0D7" w:rsidR="00787A82" w:rsidRDefault="00B33F5C" w:rsidP="00B97895">
      <w:pPr>
        <w:spacing w:line="480" w:lineRule="auto"/>
        <w:rPr>
          <w:iCs/>
        </w:rPr>
      </w:pPr>
      <w:r w:rsidRPr="00B33F5C">
        <w:rPr>
          <w:b/>
          <w:bCs/>
          <w:iCs/>
        </w:rPr>
        <w:lastRenderedPageBreak/>
        <w:t xml:space="preserve">Figure 7: </w:t>
      </w:r>
      <w:proofErr w:type="spellStart"/>
      <w:r w:rsidRPr="00B33F5C">
        <w:rPr>
          <w:b/>
          <w:bCs/>
          <w:iCs/>
        </w:rPr>
        <w:t>Twenty­two</w:t>
      </w:r>
      <w:proofErr w:type="spellEnd"/>
      <w:r w:rsidRPr="00B33F5C">
        <w:rPr>
          <w:b/>
          <w:bCs/>
          <w:iCs/>
        </w:rPr>
        <w:t xml:space="preserve"> best potential </w:t>
      </w:r>
      <w:r w:rsidRPr="00B33F5C">
        <w:rPr>
          <w:b/>
          <w:bCs/>
          <w:i/>
        </w:rPr>
        <w:t>C. albicans</w:t>
      </w:r>
      <w:r w:rsidRPr="00B33F5C">
        <w:rPr>
          <w:b/>
          <w:bCs/>
          <w:iCs/>
        </w:rPr>
        <w:t xml:space="preserve"> positive EV protein markers.</w:t>
      </w:r>
      <w:r w:rsidRPr="00B33F5C">
        <w:rPr>
          <w:iCs/>
        </w:rPr>
        <w:t xml:space="preserve"> </w:t>
      </w:r>
      <w:del w:id="456" w:author="Marilyn Anne" w:date="2020-01-17T15:48:00Z">
        <w:r w:rsidRPr="00B33F5C" w:rsidDel="002E2B95">
          <w:rPr>
            <w:iCs/>
          </w:rPr>
          <w:delText xml:space="preserve">These </w:delText>
        </w:r>
      </w:del>
      <w:ins w:id="457" w:author="Marilyn Anne" w:date="2020-01-17T15:48:00Z">
        <w:r w:rsidR="002E2B95" w:rsidRPr="00B33F5C">
          <w:rPr>
            <w:iCs/>
          </w:rPr>
          <w:t>The</w:t>
        </w:r>
        <w:r w:rsidR="002E2B95">
          <w:rPr>
            <w:iCs/>
          </w:rPr>
          <w:t xml:space="preserve"> most promising EV marker</w:t>
        </w:r>
        <w:r w:rsidR="002E2B95" w:rsidRPr="00B33F5C">
          <w:rPr>
            <w:iCs/>
          </w:rPr>
          <w:t xml:space="preserve"> </w:t>
        </w:r>
      </w:ins>
      <w:r w:rsidRPr="00B33F5C">
        <w:rPr>
          <w:iCs/>
        </w:rPr>
        <w:t xml:space="preserve">proteins are </w:t>
      </w:r>
      <w:del w:id="458" w:author="Marilyn Anne" w:date="2020-01-17T15:48:00Z">
        <w:r w:rsidRPr="00B33F5C" w:rsidDel="002E2B95">
          <w:rPr>
            <w:iCs/>
          </w:rPr>
          <w:delText xml:space="preserve">those </w:delText>
        </w:r>
      </w:del>
      <w:r w:rsidRPr="00B33F5C">
        <w:rPr>
          <w:iCs/>
        </w:rPr>
        <w:t>underlined in Table 1. They are enriched or exclusive to EVs isolated from all</w:t>
      </w:r>
      <w:del w:id="459" w:author="Marilyn Anne" w:date="2020-01-17T15:49:00Z">
        <w:r w:rsidRPr="00B33F5C" w:rsidDel="002E2B95">
          <w:rPr>
            <w:iCs/>
          </w:rPr>
          <w:delText xml:space="preserve"> of</w:delText>
        </w:r>
      </w:del>
      <w:r w:rsidRPr="00B33F5C">
        <w:rPr>
          <w:iCs/>
        </w:rPr>
        <w:t xml:space="preserve"> the </w:t>
      </w:r>
      <w:r w:rsidRPr="00B33F5C">
        <w:rPr>
          <w:i/>
        </w:rPr>
        <w:t xml:space="preserve">C. albicans </w:t>
      </w:r>
      <w:r w:rsidRPr="00B33F5C">
        <w:rPr>
          <w:iCs/>
        </w:rPr>
        <w:t xml:space="preserve">strains investigated in this study. The proteins fit within the EV biomarker categories 1 and 2 from MISEV2018 which includes transmembrane, </w:t>
      </w:r>
      <w:proofErr w:type="spellStart"/>
      <w:r w:rsidRPr="00B33F5C">
        <w:rPr>
          <w:iCs/>
        </w:rPr>
        <w:t>GPI­anchored</w:t>
      </w:r>
      <w:proofErr w:type="spellEnd"/>
      <w:r w:rsidRPr="00B33F5C">
        <w:rPr>
          <w:iCs/>
        </w:rPr>
        <w:t xml:space="preserve">, and cytosolic proteins that are EV enriched </w:t>
      </w:r>
      <w:r w:rsidR="00787A82">
        <w:rPr>
          <w:iCs/>
        </w:rPr>
        <w:fldChar w:fldCharType="begin"/>
      </w:r>
      <w:r w:rsidR="00996F3E">
        <w:rPr>
          <w:iCs/>
        </w:rPr>
        <w:instrText xml:space="preserve"> ADDIN ZOTERO_ITEM CSL_CITATION {"citationID":"8VD1daVc","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787A82">
        <w:rPr>
          <w:iCs/>
        </w:rPr>
        <w:fldChar w:fldCharType="separate"/>
      </w:r>
      <w:r w:rsidR="00996F3E" w:rsidRPr="00996F3E">
        <w:rPr>
          <w:rFonts w:ascii="Calibri" w:hAnsi="Calibri" w:cs="Calibri"/>
        </w:rPr>
        <w:t>[15]</w:t>
      </w:r>
      <w:r w:rsidR="00787A82">
        <w:rPr>
          <w:iCs/>
        </w:rPr>
        <w:fldChar w:fldCharType="end"/>
      </w:r>
      <w:r w:rsidRPr="00B33F5C">
        <w:rPr>
          <w:iCs/>
        </w:rPr>
        <w:t>.</w:t>
      </w:r>
    </w:p>
    <w:p w14:paraId="1A5CC053" w14:textId="77777777" w:rsidR="00787A82" w:rsidRDefault="00787A82" w:rsidP="00B97895">
      <w:pPr>
        <w:spacing w:line="480" w:lineRule="auto"/>
        <w:rPr>
          <w:iCs/>
        </w:rPr>
      </w:pPr>
    </w:p>
    <w:p w14:paraId="66144DEC" w14:textId="773D2ABF" w:rsidR="00240910" w:rsidRPr="009D16D5" w:rsidRDefault="00787A82" w:rsidP="00B97895">
      <w:pPr>
        <w:spacing w:line="480" w:lineRule="auto"/>
        <w:rPr>
          <w:ins w:id="460" w:author="Charlotte Dawson" w:date="2020-01-12T17:08:00Z"/>
          <w:iCs/>
        </w:rPr>
      </w:pPr>
      <w:r w:rsidRPr="00787A82">
        <w:rPr>
          <w:b/>
          <w:bCs/>
          <w:iCs/>
        </w:rPr>
        <w:t xml:space="preserve">Figure 8: Predicted topology and palmitoylation sites of </w:t>
      </w:r>
      <w:r w:rsidRPr="00787A82">
        <w:rPr>
          <w:b/>
          <w:bCs/>
          <w:i/>
        </w:rPr>
        <w:t>C. albicans</w:t>
      </w:r>
      <w:r w:rsidRPr="00787A82">
        <w:rPr>
          <w:b/>
          <w:bCs/>
          <w:iCs/>
        </w:rPr>
        <w:t xml:space="preserve"> MCC/</w:t>
      </w:r>
      <w:proofErr w:type="spellStart"/>
      <w:r w:rsidRPr="00787A82">
        <w:rPr>
          <w:b/>
          <w:bCs/>
          <w:iCs/>
        </w:rPr>
        <w:t>eisosome</w:t>
      </w:r>
      <w:proofErr w:type="spellEnd"/>
      <w:r w:rsidRPr="00787A82">
        <w:rPr>
          <w:b/>
          <w:bCs/>
          <w:iCs/>
        </w:rPr>
        <w:t xml:space="preserve"> proteins Sur7 and Evp1 (orf19.6741) compared to the human </w:t>
      </w:r>
      <w:proofErr w:type="spellStart"/>
      <w:r w:rsidRPr="00787A82">
        <w:rPr>
          <w:b/>
          <w:bCs/>
          <w:iCs/>
        </w:rPr>
        <w:t>tetraspanin</w:t>
      </w:r>
      <w:proofErr w:type="spellEnd"/>
      <w:r w:rsidRPr="00787A82">
        <w:rPr>
          <w:b/>
          <w:bCs/>
          <w:iCs/>
        </w:rPr>
        <w:t xml:space="preserve"> CD81. </w:t>
      </w:r>
    </w:p>
    <w:p w14:paraId="1D784AC1" w14:textId="63C0B741" w:rsidR="009B79C3" w:rsidRPr="00ED4E9E" w:rsidRDefault="00787A82" w:rsidP="00B97895">
      <w:pPr>
        <w:spacing w:line="480" w:lineRule="auto"/>
        <w:rPr>
          <w:iCs/>
        </w:rPr>
      </w:pPr>
      <w:del w:id="461" w:author="Charlotte Dawson" w:date="2020-01-12T17:09:00Z">
        <w:r w:rsidRPr="00787A82" w:rsidDel="00240910">
          <w:rPr>
            <w:iCs/>
          </w:rPr>
          <w:delText xml:space="preserve">The </w:delText>
        </w:r>
      </w:del>
      <w:commentRangeStart w:id="462"/>
      <w:ins w:id="463" w:author="Charlotte Dawson" w:date="2020-01-12T17:09:00Z">
        <w:r w:rsidR="00240910" w:rsidRPr="00787A82">
          <w:rPr>
            <w:iCs/>
          </w:rPr>
          <w:t>TOPCONS2</w:t>
        </w:r>
      </w:ins>
      <w:commentRangeEnd w:id="462"/>
      <w:ins w:id="464" w:author="Charlotte Dawson" w:date="2020-01-12T17:16:00Z">
        <w:r w:rsidR="009D16D5">
          <w:rPr>
            <w:rStyle w:val="CommentReference"/>
          </w:rPr>
          <w:commentReference w:id="462"/>
        </w:r>
      </w:ins>
      <w:ins w:id="466" w:author="Charlotte Dawson" w:date="2020-01-12T17:09:00Z">
        <w:r w:rsidR="00240910" w:rsidRPr="00787A82">
          <w:rPr>
            <w:iCs/>
          </w:rPr>
          <w:t xml:space="preserve"> (topcons.cbr.su.se)</w:t>
        </w:r>
      </w:ins>
      <w:r w:rsidR="00240910" w:rsidRPr="00787A82">
        <w:rPr>
          <w:iCs/>
        </w:rPr>
        <w:t xml:space="preserve"> </w:t>
      </w:r>
      <w:r w:rsidR="00240910">
        <w:rPr>
          <w:iCs/>
        </w:rPr>
        <w:fldChar w:fldCharType="begin"/>
      </w:r>
      <w:r w:rsidR="00240910">
        <w:rPr>
          <w:iCs/>
        </w:rPr>
        <w:instrText xml:space="preserve"> ADDIN ZOTERO_ITEM CSL_CITATION {"citationID":"7dC3jYWN","properties":{"formattedCitation":"[59]","plainCitation":"[59]","noteIndex":0},"citationItems":[{"id":264,"uris":["http://zotero.org/users/5329443/items/MYFQ9PUS"],"uri":["http://zotero.org/users/5329443/items/MYFQ9PUS"],"itemData":{"id":264,"type":"article-journal","abstract":"Abstract.  TOPCONS (http://topcons.net/) is a widely used web server for consensus prediction of membrane protein topology. We hereby present a major update to","container-title":"Nucleic Acids Research","DOI":"10.1093/nar/gkv485","ISSN":"0305-1048","issue":"W1","journalAbbreviation":"Nucleic Acids Res","language":"en","page":"W401-W407","source":"academic.oup.com","title":"The TOPCONS web server for consensus prediction of membrane protein topology and signal peptides","volume":"43","author":[{"family":"Tsirigos","given":"Konstantinos D."},{"family":"Peters","given":"Christoph"},{"family":"Shu","given":"Nanjiang"},{"family":"Käll","given":"Lukas"},{"family":"Elofsson","given":"Arne"}],"issued":{"date-parts":[["2015",7,1]]}}}],"schema":"https://github.com/citation-style-language/schema/raw/master/csl-citation.json"} </w:instrText>
      </w:r>
      <w:r w:rsidR="00240910">
        <w:rPr>
          <w:iCs/>
        </w:rPr>
        <w:fldChar w:fldCharType="separate"/>
      </w:r>
      <w:r w:rsidR="00240910" w:rsidRPr="00996F3E">
        <w:rPr>
          <w:rFonts w:ascii="Calibri" w:hAnsi="Calibri" w:cs="Calibri"/>
        </w:rPr>
        <w:t>[59]</w:t>
      </w:r>
      <w:r w:rsidR="00240910">
        <w:rPr>
          <w:iCs/>
        </w:rPr>
        <w:fldChar w:fldCharType="end"/>
      </w:r>
      <w:ins w:id="467" w:author="Charlotte Dawson" w:date="2020-01-12T17:09:00Z">
        <w:r w:rsidR="00240910">
          <w:rPr>
            <w:iCs/>
          </w:rPr>
          <w:t xml:space="preserve"> was used to analyse the </w:t>
        </w:r>
      </w:ins>
      <w:ins w:id="468" w:author="Charlotte Dawson" w:date="2020-01-12T17:08:00Z">
        <w:r w:rsidR="00240910">
          <w:rPr>
            <w:iCs/>
          </w:rPr>
          <w:t>amino acid sequence</w:t>
        </w:r>
      </w:ins>
      <w:ins w:id="469" w:author="Charlotte Dawson" w:date="2020-01-12T17:09:00Z">
        <w:r w:rsidR="00240910">
          <w:rPr>
            <w:iCs/>
          </w:rPr>
          <w:t>s</w:t>
        </w:r>
      </w:ins>
      <w:ins w:id="470" w:author="Charlotte Dawson" w:date="2020-01-12T17:08:00Z">
        <w:r w:rsidR="00240910">
          <w:rPr>
            <w:iCs/>
          </w:rPr>
          <w:t xml:space="preserve"> of human CD81</w:t>
        </w:r>
      </w:ins>
      <w:ins w:id="471" w:author="Charlotte Dawson" w:date="2020-01-12T17:09:00Z">
        <w:r w:rsidR="00240910">
          <w:rPr>
            <w:iCs/>
          </w:rPr>
          <w:t xml:space="preserve"> and </w:t>
        </w:r>
      </w:ins>
      <w:ins w:id="472" w:author="Charlotte Dawson" w:date="2020-01-12T17:08:00Z">
        <w:r w:rsidR="00240910">
          <w:rPr>
            <w:iCs/>
          </w:rPr>
          <w:t xml:space="preserve">C. albicans Sur7 and Evp1 </w:t>
        </w:r>
      </w:ins>
      <w:ins w:id="473" w:author="Charlotte Dawson" w:date="2020-01-12T17:09:00Z">
        <w:r w:rsidR="00240910">
          <w:rPr>
            <w:iCs/>
          </w:rPr>
          <w:t>to predict the</w:t>
        </w:r>
      </w:ins>
      <w:ins w:id="474" w:author="Charlotte Dawson" w:date="2020-01-12T17:11:00Z">
        <w:r w:rsidR="00240910">
          <w:rPr>
            <w:iCs/>
          </w:rPr>
          <w:t xml:space="preserve">ir topology and the location </w:t>
        </w:r>
      </w:ins>
      <w:del w:id="475" w:author="Charlotte Dawson" w:date="2020-01-12T17:11:00Z">
        <w:r w:rsidRPr="00787A82" w:rsidDel="00240910">
          <w:rPr>
            <w:iCs/>
          </w:rPr>
          <w:delText>presence</w:delText>
        </w:r>
      </w:del>
      <w:r w:rsidRPr="00787A82">
        <w:rPr>
          <w:iCs/>
        </w:rPr>
        <w:t xml:space="preserve"> of transmembrane (TM) domains</w:t>
      </w:r>
      <w:ins w:id="476" w:author="Charlotte Dawson" w:date="2020-01-12T17:11:00Z">
        <w:r w:rsidR="00240910">
          <w:rPr>
            <w:iCs/>
          </w:rPr>
          <w:t>. The hydrophobicity plots</w:t>
        </w:r>
      </w:ins>
      <w:ins w:id="477" w:author="Charlotte Dawson" w:date="2020-01-12T17:13:00Z">
        <w:r w:rsidR="00240910">
          <w:rPr>
            <w:iCs/>
          </w:rPr>
          <w:t xml:space="preserve"> (light blue chart)</w:t>
        </w:r>
      </w:ins>
      <w:ins w:id="478" w:author="Charlotte Dawson" w:date="2020-01-12T17:11:00Z">
        <w:r w:rsidR="00240910">
          <w:rPr>
            <w:iCs/>
          </w:rPr>
          <w:t xml:space="preserve"> and </w:t>
        </w:r>
      </w:ins>
      <w:ins w:id="479" w:author="Charlotte Dawson" w:date="2020-01-12T17:12:00Z">
        <w:r w:rsidR="00240910">
          <w:rPr>
            <w:iCs/>
          </w:rPr>
          <w:t>topology diagrams (red and blue lines) are shown on the left side of the figure. Additionally, cysteine residues of Sur7 and Evp1 predicted to be palm</w:t>
        </w:r>
      </w:ins>
      <w:ins w:id="480" w:author="Charlotte Dawson" w:date="2020-01-12T17:13:00Z">
        <w:r w:rsidR="00240910">
          <w:rPr>
            <w:iCs/>
          </w:rPr>
          <w:t xml:space="preserve">itoylated using </w:t>
        </w:r>
      </w:ins>
      <w:ins w:id="481" w:author="Charlotte Dawson" w:date="2020-01-12T17:14:00Z">
        <w:r w:rsidR="00240910" w:rsidRPr="00787A82">
          <w:rPr>
            <w:iCs/>
          </w:rPr>
          <w:t xml:space="preserve">CSS­PALM 4.0 (csspalm.biocuckoo.org) </w:t>
        </w:r>
        <w:r w:rsidR="00240910">
          <w:rPr>
            <w:iCs/>
          </w:rPr>
          <w:t>have been annotated</w:t>
        </w:r>
      </w:ins>
      <w:r w:rsidR="00240910">
        <w:rPr>
          <w:iCs/>
        </w:rPr>
        <w:t xml:space="preserve"> </w:t>
      </w:r>
      <w:r w:rsidR="00240910">
        <w:rPr>
          <w:iCs/>
        </w:rPr>
        <w:fldChar w:fldCharType="begin"/>
      </w:r>
      <w:r w:rsidR="00240910">
        <w:rPr>
          <w:iCs/>
        </w:rPr>
        <w:instrText xml:space="preserve"> ADDIN ZOTERO_ITEM CSL_CITATION {"citationID":"osptvbtS","properties":{"formattedCitation":"[60]","plainCitation":"[60]","noteIndex":0},"citationItems":[{"id":245,"uris":["http://zotero.org/users/5329443/items/9AYB23I8"],"uri":["http://zotero.org/users/5329443/items/9AYB23I8"],"itemData":{"id":245,"type":"article-journal","abstract":"Abstract.  Protein palmitoylation is an essential post-translational lipid modification of proteins, and reversibly orchestrates a variety of cellular processes","container-title":"Protein Engineering, Design and Selection","DOI":"10.1093/protein/gzn039","ISSN":"1741-0126","issue":"11","journalAbbreviation":"Protein Eng Des Sel","language":"en","page":"639-644","source":"academic-oup-com.ez.library.latrobe.edu.au","title":"CSS-Palm 2.0: an updated software for palmitoylation sites prediction","title-short":"CSS-Palm 2.0","volume":"21","author":[{"family":"Ren","given":"Jian"},{"family":"Wen","given":"Longping"},{"family":"Gao","given":"Xinjiao"},{"family":"Jin","given":"Changjiang"},{"family":"Xue","given":"Yu"},{"family":"Yao","given":"Xuebiao"}],"issued":{"date-parts":[["2008",11,1]]}}}],"schema":"https://github.com/citation-style-language/schema/raw/master/csl-citation.json"} </w:instrText>
      </w:r>
      <w:r w:rsidR="00240910">
        <w:rPr>
          <w:iCs/>
        </w:rPr>
        <w:fldChar w:fldCharType="separate"/>
      </w:r>
      <w:r w:rsidR="00240910" w:rsidRPr="00996F3E">
        <w:rPr>
          <w:rFonts w:ascii="Calibri" w:hAnsi="Calibri" w:cs="Calibri"/>
        </w:rPr>
        <w:t>[60]</w:t>
      </w:r>
      <w:r w:rsidR="00240910">
        <w:rPr>
          <w:iCs/>
        </w:rPr>
        <w:fldChar w:fldCharType="end"/>
      </w:r>
      <w:ins w:id="482" w:author="Charlotte Dawson" w:date="2020-01-12T17:14:00Z">
        <w:r w:rsidR="00240910">
          <w:rPr>
            <w:iCs/>
          </w:rPr>
          <w:t>.</w:t>
        </w:r>
      </w:ins>
      <w:ins w:id="483" w:author="Charlotte Dawson" w:date="2020-01-12T17:15:00Z">
        <w:r w:rsidR="009D16D5">
          <w:rPr>
            <w:iCs/>
          </w:rPr>
          <w:t xml:space="preserve"> </w:t>
        </w:r>
      </w:ins>
      <w:del w:id="484" w:author="Charlotte Dawson" w:date="2020-01-12T17:11:00Z">
        <w:r w:rsidRPr="00787A82" w:rsidDel="00240910">
          <w:rPr>
            <w:iCs/>
          </w:rPr>
          <w:delText xml:space="preserve"> </w:delText>
        </w:r>
      </w:del>
      <w:del w:id="485" w:author="Charlotte Dawson" w:date="2020-01-12T17:14:00Z">
        <w:r w:rsidRPr="00787A82" w:rsidDel="00240910">
          <w:rPr>
            <w:iCs/>
          </w:rPr>
          <w:delText xml:space="preserve">and palmitoylation sites shown on the left side of the figure were predicted using the online tools </w:delText>
        </w:r>
      </w:del>
      <w:del w:id="486" w:author="Charlotte Dawson" w:date="2020-01-12T17:09:00Z">
        <w:r w:rsidRPr="00787A82" w:rsidDel="00240910">
          <w:rPr>
            <w:iCs/>
          </w:rPr>
          <w:delText xml:space="preserve">TOPCONS2 (topcons.cbr.su.se) </w:delText>
        </w:r>
      </w:del>
      <w:del w:id="487" w:author="Charlotte Dawson" w:date="2020-01-12T17:14:00Z">
        <w:r w:rsidRPr="00787A82" w:rsidDel="00240910">
          <w:rPr>
            <w:iCs/>
          </w:rPr>
          <w:delText xml:space="preserve">and CSS­PALM 4.0 (csspalm.biocuckoo.org) respectively. </w:delText>
        </w:r>
      </w:del>
      <w:r w:rsidRPr="00787A82">
        <w:rPr>
          <w:iCs/>
        </w:rPr>
        <w:t>For CD81, palmitoylation sites experimentally determined in previous literature are shown</w:t>
      </w:r>
      <w:r w:rsidR="00603140">
        <w:rPr>
          <w:iCs/>
        </w:rPr>
        <w:t xml:space="preserve"> </w:t>
      </w:r>
      <w:r w:rsidR="00603140">
        <w:rPr>
          <w:iCs/>
        </w:rPr>
        <w:fldChar w:fldCharType="begin"/>
      </w:r>
      <w:r w:rsidR="00FA3D72">
        <w:rPr>
          <w:iCs/>
        </w:rPr>
        <w:instrText xml:space="preserve"> ADDIN ZOTERO_ITEM CSL_CITATION {"citationID":"njq7a85P","properties":{"formattedCitation":"[119]","plainCitation":"[119]","noteIndex":0},"citationItems":[{"id":259,"uris":["http://zotero.org/users/5329443/items/ZLZPJCCY"],"uri":["http://zotero.org/users/5329443/items/ZLZPJCCY"],"itemData":{"id":259,"type":"article-journal","abstract":"Palmitoylation of tetraspanins affects protein–protein interactions, suggesting a key role in the assembly of the tetraspanin web. Since palmitoylation occurs on intracellular cysteine residues, we examined whether mutating these residues in the human tetraspanin CD81 would affect the association of CD81 with other surface membrane proteins. Mutation of at least six of the eight juxtamembrane cysteines was required to completely eliminate detectable CD81 palmitoylation, indicating that several sites can be palmitoylated. Interestingly, these mutated proteins exhibited reduced cell surface detection by antibody compared to wild-type CD81, but this was not due to differences in the level of protein expression, trafficking to the cell surface, protein stability, or anti-CD81 antibody binding affinity. Instead, the mutant CD81 proteins appeared to be partially hidden from detection by anti-CD81 antibody, presumably due to altered interactions with other proteins at the cell surface. Associations with the known CD81-interacting proteins CD9 and EWI-2 were also impaired with the mutant CD81 proteins. Taken together, these findings indicate that mutation of juxtamembrane cysteines alters the interaction of CD81 with other proteins, either because of reduced palmitoylation, structural alterations in the mutant proteins, or a combination of both factors, and this affects the CD81 microenvironment on the cell surface.","container-title":"Experimental Cell Research","DOI":"10.1016/j.yexcr.2009.03.013","ISSN":"0014-4827","issue":"11","journalAbbreviation":"Experimental Cell Research","page":"1953-1963","source":"ScienceDirect","title":"Mutation of juxtamembrane cysteines in the tetraspanin CD81 affects palmitoylation and alters interaction with other proteins at the cell surface","volume":"315","author":[{"family":"Delandre","given":"Caroline"},{"family":"Penabaz","given":"Taryn R."},{"family":"Passarelli","given":"A. Lorena"},{"family":"Chapes","given":"Stephen K."},{"family":"Clem","given":"Rollie J."}],"issued":{"date-parts":[["2009",7,1]]}}}],"schema":"https://github.com/citation-style-language/schema/raw/master/csl-citation.json"} </w:instrText>
      </w:r>
      <w:r w:rsidR="00603140">
        <w:rPr>
          <w:iCs/>
        </w:rPr>
        <w:fldChar w:fldCharType="separate"/>
      </w:r>
      <w:r w:rsidR="00FA3D72" w:rsidRPr="00FA3D72">
        <w:rPr>
          <w:rFonts w:ascii="Calibri" w:hAnsi="Calibri" w:cs="Calibri"/>
        </w:rPr>
        <w:t>[119]</w:t>
      </w:r>
      <w:r w:rsidR="00603140">
        <w:rPr>
          <w:iCs/>
        </w:rPr>
        <w:fldChar w:fldCharType="end"/>
      </w:r>
      <w:r w:rsidRPr="00787A82">
        <w:rPr>
          <w:iCs/>
        </w:rPr>
        <w:t>. The right side of</w:t>
      </w:r>
      <w:r w:rsidR="00603140">
        <w:rPr>
          <w:iCs/>
        </w:rPr>
        <w:t xml:space="preserve"> </w:t>
      </w:r>
      <w:r w:rsidRPr="00787A82">
        <w:rPr>
          <w:iCs/>
        </w:rPr>
        <w:t>the figure shows a cartoon representation of</w:t>
      </w:r>
      <w:r w:rsidR="00603140">
        <w:rPr>
          <w:iCs/>
        </w:rPr>
        <w:t xml:space="preserve"> </w:t>
      </w:r>
      <w:r w:rsidRPr="00787A82">
        <w:rPr>
          <w:iCs/>
        </w:rPr>
        <w:t>the TOPCONS2 consensus topology prediction for the three proteins as well as the crystal structure of</w:t>
      </w:r>
      <w:r w:rsidR="00603140">
        <w:rPr>
          <w:iCs/>
        </w:rPr>
        <w:t xml:space="preserve"> </w:t>
      </w:r>
      <w:r w:rsidRPr="00787A82">
        <w:rPr>
          <w:iCs/>
        </w:rPr>
        <w:t xml:space="preserve">CD81 (PDB: 5TCX) </w:t>
      </w:r>
      <w:r w:rsidR="00603140">
        <w:rPr>
          <w:iCs/>
        </w:rPr>
        <w:fldChar w:fldCharType="begin"/>
      </w:r>
      <w:r w:rsidR="00FA3D72">
        <w:rPr>
          <w:iCs/>
        </w:rPr>
        <w:instrText xml:space="preserve"> ADDIN ZOTERO_ITEM CSL_CITATION {"citationID":"oqcOw7ue","properties":{"formattedCitation":"[120]","plainCitation":"[120]","noteIndex":0},"citationItems":[{"id":257,"uris":["http://zotero.org/users/5329443/items/EH3IU8IQ"],"uri":["http://zotero.org/users/5329443/items/EH3IU8IQ"],"itemData":{"id":257,"type":"article-journal","abstract":"Summary\nTetraspanins comprise a diverse family of four-pass transmembrane proteins that play critical roles in the immune, reproductive, genitourinary, and auditory systems. Despite their pervasive roles in human physiology, little is known about the structure of tetraspanins or the molecular mechanisms underlying their various functions. Here, we report the crystal structure of human CD81, a full-length tetraspanin. The transmembrane segments of CD81 pack as two largely separated pairs of helices, capped by the large extracellular loop (EC2) at the outer membrane leaflet. The two pairs of helices converge at the inner leaflet to create an intramembrane pocket with additional electron density corresponding to a bound cholesterol molecule within the cavity. Molecular dynamics simulations identify an additional conformation in which EC2 separates substantially from the transmembrane domain. Cholesterol binding appears to modulate CD81 activity in cells, suggesting a potential mechanism for regulation of tetraspanin function.","container-title":"Cell","DOI":"10.1016/j.cell.2016.09.056","ISSN":"0092-8674","issue":"4","journalAbbreviation":"Cell","page":"1041-1051.e11","source":"ScienceDirect","title":"Crystal Structure of a Full-Length Human Tetraspanin Reveals a Cholesterol-Binding Pocket","volume":"167","author":[{"family":"Zimmerman","given":"Brandon"},{"family":"Kelly","given":"Brendan"},{"family":"McMillan","given":"Brian J."},{"family":"Seegar","given":"Tom C. M."},{"family":"Dror","given":"Ron O."},{"family":"Kruse","given":"Andrew C."},{"family":"Blacklow","given":"Stephen C."}],"issued":{"date-parts":[["2016",11,3]]}}}],"schema":"https://github.com/citation-style-language/schema/raw/master/csl-citation.json"} </w:instrText>
      </w:r>
      <w:r w:rsidR="00603140">
        <w:rPr>
          <w:iCs/>
        </w:rPr>
        <w:fldChar w:fldCharType="separate"/>
      </w:r>
      <w:r w:rsidR="00FA3D72" w:rsidRPr="00FA3D72">
        <w:rPr>
          <w:rFonts w:ascii="Calibri" w:hAnsi="Calibri" w:cs="Calibri"/>
        </w:rPr>
        <w:t>[120]</w:t>
      </w:r>
      <w:r w:rsidR="00603140">
        <w:rPr>
          <w:iCs/>
        </w:rPr>
        <w:fldChar w:fldCharType="end"/>
      </w:r>
      <w:r w:rsidRPr="00787A82">
        <w:rPr>
          <w:iCs/>
        </w:rPr>
        <w:t>.</w:t>
      </w:r>
    </w:p>
    <w:p w14:paraId="07B79754" w14:textId="77777777" w:rsidR="00603140" w:rsidRDefault="00603140" w:rsidP="00B97895">
      <w:pPr>
        <w:spacing w:line="360" w:lineRule="auto"/>
        <w:rPr>
          <w:b/>
          <w:bCs/>
          <w:u w:val="single"/>
        </w:rPr>
      </w:pPr>
      <w:r>
        <w:br w:type="page"/>
      </w:r>
    </w:p>
    <w:p w14:paraId="2AD89838" w14:textId="0DB8DB09" w:rsidR="00FA7301" w:rsidRPr="005D42D3" w:rsidRDefault="00FA7301" w:rsidP="00BE39F1">
      <w:pPr>
        <w:pStyle w:val="Heading1"/>
        <w:spacing w:line="360" w:lineRule="auto"/>
      </w:pPr>
      <w:r w:rsidRPr="005D42D3">
        <w:lastRenderedPageBreak/>
        <w:t>References</w:t>
      </w:r>
    </w:p>
    <w:p w14:paraId="257B1E7C" w14:textId="77777777" w:rsidR="00FA3D72" w:rsidRDefault="00FA7301" w:rsidP="00FA3D72">
      <w:pPr>
        <w:pStyle w:val="Bibliography"/>
      </w:pPr>
      <w:r>
        <w:fldChar w:fldCharType="begin"/>
      </w:r>
      <w:r w:rsidR="00996F3E">
        <w:instrText xml:space="preserve"> ADDIN ZOTERO_BIBL {"uncited":[],"omitted":[],"custom":[]} CSL_BIBLIOGRAPHY </w:instrText>
      </w:r>
      <w:r>
        <w:fldChar w:fldCharType="separate"/>
      </w:r>
      <w:r w:rsidR="00FA3D72">
        <w:t>[1]</w:t>
      </w:r>
      <w:r w:rsidR="00FA3D72">
        <w:tab/>
      </w:r>
      <w:proofErr w:type="spellStart"/>
      <w:r w:rsidR="00FA3D72">
        <w:t>Havlickova</w:t>
      </w:r>
      <w:proofErr w:type="spellEnd"/>
      <w:r w:rsidR="00FA3D72">
        <w:t xml:space="preserve">, B.; </w:t>
      </w:r>
      <w:proofErr w:type="spellStart"/>
      <w:r w:rsidR="00FA3D72">
        <w:t>Czaika</w:t>
      </w:r>
      <w:proofErr w:type="spellEnd"/>
      <w:r w:rsidR="00FA3D72">
        <w:t xml:space="preserve">, V. A.; Friedrich, M. Epidemiological Trends in Skin Mycoses Worldwide. </w:t>
      </w:r>
      <w:r w:rsidR="00FA3D72">
        <w:rPr>
          <w:i/>
          <w:iCs/>
        </w:rPr>
        <w:t>Mycoses</w:t>
      </w:r>
      <w:r w:rsidR="00FA3D72">
        <w:t xml:space="preserve">, </w:t>
      </w:r>
      <w:r w:rsidR="00FA3D72">
        <w:rPr>
          <w:b/>
          <w:bCs/>
        </w:rPr>
        <w:t>2008</w:t>
      </w:r>
      <w:r w:rsidR="00FA3D72">
        <w:t xml:space="preserve">, </w:t>
      </w:r>
      <w:r w:rsidR="00FA3D72">
        <w:rPr>
          <w:i/>
          <w:iCs/>
        </w:rPr>
        <w:t>51</w:t>
      </w:r>
      <w:r w:rsidR="00FA3D72">
        <w:t xml:space="preserve"> (s4), 2–15. https://doi.org/10.1111/j.1439-0507.2008.01606.x.</w:t>
      </w:r>
    </w:p>
    <w:p w14:paraId="7F4D3F87" w14:textId="77777777" w:rsidR="00FA3D72" w:rsidRDefault="00FA3D72" w:rsidP="00FA3D72">
      <w:pPr>
        <w:pStyle w:val="Bibliography"/>
      </w:pPr>
      <w:r>
        <w:t>[2]</w:t>
      </w:r>
      <w:r>
        <w:tab/>
        <w:t xml:space="preserve">Benedict, K.; Jackson, B. R.; Chiller, T.; Beer, K. D. Estimation of Direct Healthcare Costs of Fungal Diseases in the United States. </w:t>
      </w:r>
      <w:r>
        <w:rPr>
          <w:i/>
          <w:iCs/>
        </w:rPr>
        <w:t>Clin. Infect. Dis.</w:t>
      </w:r>
      <w:r>
        <w:t xml:space="preserve">, </w:t>
      </w:r>
      <w:r>
        <w:rPr>
          <w:b/>
          <w:bCs/>
        </w:rPr>
        <w:t>2018</w:t>
      </w:r>
      <w:r>
        <w:t xml:space="preserve">, </w:t>
      </w:r>
      <w:r>
        <w:rPr>
          <w:i/>
          <w:iCs/>
        </w:rPr>
        <w:t>68</w:t>
      </w:r>
      <w:r>
        <w:t xml:space="preserve"> (11), 1791–1797. https://doi.org/10.1093/cid/ciy776.</w:t>
      </w:r>
    </w:p>
    <w:p w14:paraId="518B1EFE" w14:textId="77777777" w:rsidR="00FA3D72" w:rsidRDefault="00FA3D72" w:rsidP="00FA3D72">
      <w:pPr>
        <w:pStyle w:val="Bibliography"/>
      </w:pPr>
      <w:r>
        <w:t>[3]</w:t>
      </w:r>
      <w:r>
        <w:tab/>
      </w:r>
      <w:proofErr w:type="spellStart"/>
      <w:r>
        <w:t>Pfaller</w:t>
      </w:r>
      <w:proofErr w:type="spellEnd"/>
      <w:r>
        <w:t xml:space="preserve">, M. A.; </w:t>
      </w:r>
      <w:proofErr w:type="spellStart"/>
      <w:r>
        <w:t>Diekema</w:t>
      </w:r>
      <w:proofErr w:type="spellEnd"/>
      <w:r>
        <w:t xml:space="preserve">, D. J. Epidemiology of Invasive Candidiasis: A Persistent Public Health Problem. </w:t>
      </w:r>
      <w:r>
        <w:rPr>
          <w:i/>
          <w:iCs/>
        </w:rPr>
        <w:t>Clin. Microbiol. Rev.</w:t>
      </w:r>
      <w:r>
        <w:t xml:space="preserve">, </w:t>
      </w:r>
      <w:r>
        <w:rPr>
          <w:b/>
          <w:bCs/>
        </w:rPr>
        <w:t>2007</w:t>
      </w:r>
      <w:r>
        <w:t xml:space="preserve">, </w:t>
      </w:r>
      <w:r>
        <w:rPr>
          <w:i/>
          <w:iCs/>
        </w:rPr>
        <w:t>20</w:t>
      </w:r>
      <w:r>
        <w:t xml:space="preserve"> (1), 133–163. https://doi.org/10.1128/CMR.00029-06.</w:t>
      </w:r>
    </w:p>
    <w:p w14:paraId="6130E757" w14:textId="77777777" w:rsidR="00FA3D72" w:rsidRDefault="00FA3D72" w:rsidP="00FA3D72">
      <w:pPr>
        <w:pStyle w:val="Bibliography"/>
      </w:pPr>
      <w:r>
        <w:t>[4]</w:t>
      </w:r>
      <w:r>
        <w:tab/>
        <w:t xml:space="preserve">Brown, G. D.; Denning, D. W.; </w:t>
      </w:r>
      <w:proofErr w:type="spellStart"/>
      <w:r>
        <w:t>Gow</w:t>
      </w:r>
      <w:proofErr w:type="spellEnd"/>
      <w:r>
        <w:t xml:space="preserve">, N. A. R.; Levitz, S. M.; </w:t>
      </w:r>
      <w:proofErr w:type="spellStart"/>
      <w:r>
        <w:t>Netea</w:t>
      </w:r>
      <w:proofErr w:type="spellEnd"/>
      <w:r>
        <w:t xml:space="preserve">, M. G.; White, T. C. Hidden Killers: Human Fungal Infections. </w:t>
      </w:r>
      <w:r>
        <w:rPr>
          <w:i/>
          <w:iCs/>
        </w:rPr>
        <w:t>Sci. Transl. Med.</w:t>
      </w:r>
      <w:r>
        <w:t xml:space="preserve">, </w:t>
      </w:r>
      <w:r>
        <w:rPr>
          <w:b/>
          <w:bCs/>
        </w:rPr>
        <w:t>2012</w:t>
      </w:r>
      <w:r>
        <w:t xml:space="preserve">, </w:t>
      </w:r>
      <w:r>
        <w:rPr>
          <w:i/>
          <w:iCs/>
        </w:rPr>
        <w:t>4</w:t>
      </w:r>
      <w:r>
        <w:t xml:space="preserve"> (165), 165rv13. https://doi.org/10.1126/scitranslmed.3004404.</w:t>
      </w:r>
    </w:p>
    <w:p w14:paraId="2C27D21E" w14:textId="77777777" w:rsidR="00FA3D72" w:rsidRDefault="00FA3D72" w:rsidP="00FA3D72">
      <w:pPr>
        <w:pStyle w:val="Bibliography"/>
      </w:pPr>
      <w:r>
        <w:t>[5]</w:t>
      </w:r>
      <w:r>
        <w:tab/>
        <w:t xml:space="preserve">Kullberg, B. J.; </w:t>
      </w:r>
      <w:proofErr w:type="spellStart"/>
      <w:r>
        <w:t>Arendrup</w:t>
      </w:r>
      <w:proofErr w:type="spellEnd"/>
      <w:r>
        <w:t xml:space="preserve">, M. C. Invasive Candidiasis. </w:t>
      </w:r>
      <w:r>
        <w:rPr>
          <w:i/>
          <w:iCs/>
        </w:rPr>
        <w:t>N. Engl. J. Med.</w:t>
      </w:r>
      <w:r>
        <w:t xml:space="preserve">, </w:t>
      </w:r>
      <w:r>
        <w:rPr>
          <w:b/>
          <w:bCs/>
        </w:rPr>
        <w:t>2015</w:t>
      </w:r>
      <w:r>
        <w:t xml:space="preserve">, </w:t>
      </w:r>
      <w:r>
        <w:rPr>
          <w:i/>
          <w:iCs/>
        </w:rPr>
        <w:t>373</w:t>
      </w:r>
      <w:r>
        <w:t xml:space="preserve"> (15), 1445–1456. https://doi.org/10.1056/NEJMra1315399.</w:t>
      </w:r>
    </w:p>
    <w:p w14:paraId="0EB496C1" w14:textId="77777777" w:rsidR="00FA3D72" w:rsidRDefault="00FA3D72" w:rsidP="00FA3D72">
      <w:pPr>
        <w:pStyle w:val="Bibliography"/>
      </w:pPr>
      <w:r>
        <w:t>[6]</w:t>
      </w:r>
      <w:r>
        <w:tab/>
        <w:t xml:space="preserve">Guinea, J. Global Trends in the Distribution of Candida Species Causing Candidemia. </w:t>
      </w:r>
      <w:r>
        <w:rPr>
          <w:i/>
          <w:iCs/>
        </w:rPr>
        <w:t>Clin. Microbiol. Infect.</w:t>
      </w:r>
      <w:r>
        <w:t xml:space="preserve">, </w:t>
      </w:r>
      <w:r>
        <w:rPr>
          <w:b/>
          <w:bCs/>
        </w:rPr>
        <w:t>2014</w:t>
      </w:r>
      <w:r>
        <w:t xml:space="preserve">, </w:t>
      </w:r>
      <w:r>
        <w:rPr>
          <w:i/>
          <w:iCs/>
        </w:rPr>
        <w:t>20</w:t>
      </w:r>
      <w:r>
        <w:t xml:space="preserve"> (Suppl. 6), 5–10. https://doi.org/10.1111/1469-0691.12539.</w:t>
      </w:r>
    </w:p>
    <w:p w14:paraId="41081306" w14:textId="77777777" w:rsidR="00FA3D72" w:rsidRDefault="00FA3D72" w:rsidP="00FA3D72">
      <w:pPr>
        <w:pStyle w:val="Bibliography"/>
      </w:pPr>
      <w:r>
        <w:t>[7]</w:t>
      </w:r>
      <w:r>
        <w:tab/>
        <w:t xml:space="preserve">Pappas, P. G.; Kauffman, C. A.; Andes, D. R.; Clancy, C. J.; Marr, K. A.; </w:t>
      </w:r>
      <w:proofErr w:type="spellStart"/>
      <w:r>
        <w:t>Ostrosky-Zeichner</w:t>
      </w:r>
      <w:proofErr w:type="spellEnd"/>
      <w:r>
        <w:t xml:space="preserve">, L.; </w:t>
      </w:r>
      <w:proofErr w:type="spellStart"/>
      <w:r>
        <w:t>Reboli</w:t>
      </w:r>
      <w:proofErr w:type="spellEnd"/>
      <w:r>
        <w:t xml:space="preserve">, A. C.; Schuster, M. G.; Vazquez, J. A.; Walsh, T. J.; et al. Clinical Practice Guideline for the Management of Candidiasis: 2016 Update by the Infectious Diseases Society of America. </w:t>
      </w:r>
      <w:r>
        <w:rPr>
          <w:i/>
          <w:iCs/>
        </w:rPr>
        <w:t>Clin. Infect. Dis.</w:t>
      </w:r>
      <w:r>
        <w:t xml:space="preserve">, </w:t>
      </w:r>
      <w:r>
        <w:rPr>
          <w:b/>
          <w:bCs/>
        </w:rPr>
        <w:t>2016</w:t>
      </w:r>
      <w:r>
        <w:t xml:space="preserve">, </w:t>
      </w:r>
      <w:r>
        <w:rPr>
          <w:i/>
          <w:iCs/>
        </w:rPr>
        <w:t>62</w:t>
      </w:r>
      <w:r>
        <w:t xml:space="preserve"> (4), e1–e50. https://doi.org/10.1093/cid/civ933.</w:t>
      </w:r>
    </w:p>
    <w:p w14:paraId="6DCEADC3" w14:textId="77777777" w:rsidR="00FA3D72" w:rsidRDefault="00FA3D72" w:rsidP="00FA3D72">
      <w:pPr>
        <w:pStyle w:val="Bibliography"/>
      </w:pPr>
      <w:r>
        <w:t>[8]</w:t>
      </w:r>
      <w:r>
        <w:tab/>
        <w:t xml:space="preserve">Whaley, S. G.; </w:t>
      </w:r>
      <w:proofErr w:type="spellStart"/>
      <w:r>
        <w:t>Berkow</w:t>
      </w:r>
      <w:proofErr w:type="spellEnd"/>
      <w:r>
        <w:t xml:space="preserve">, E. L.; Rybak, J. M.; Nishimoto, A. T.; Barker, K. S.; Rogers, P. D. Azole Antifungal Resistance in Candida Albicans and Emerging Non-Albicans Candida Species. </w:t>
      </w:r>
      <w:r>
        <w:rPr>
          <w:i/>
          <w:iCs/>
        </w:rPr>
        <w:t>Front. Microbiol.</w:t>
      </w:r>
      <w:r>
        <w:t xml:space="preserve">, </w:t>
      </w:r>
      <w:r>
        <w:rPr>
          <w:b/>
          <w:bCs/>
        </w:rPr>
        <w:t>2017</w:t>
      </w:r>
      <w:r>
        <w:t xml:space="preserve">, </w:t>
      </w:r>
      <w:r>
        <w:rPr>
          <w:i/>
          <w:iCs/>
        </w:rPr>
        <w:t>7</w:t>
      </w:r>
      <w:r>
        <w:t>, 2173. https://doi.org/10.3389/fmicb.2016.02173.</w:t>
      </w:r>
    </w:p>
    <w:p w14:paraId="2CECF0DA" w14:textId="77777777" w:rsidR="00FA3D72" w:rsidRDefault="00FA3D72" w:rsidP="00FA3D72">
      <w:pPr>
        <w:pStyle w:val="Bibliography"/>
      </w:pPr>
      <w:r>
        <w:t>[9]</w:t>
      </w:r>
      <w:r>
        <w:tab/>
        <w:t xml:space="preserve">Perlin, D. S. Mechanisms of Echinocandin Antifungal Drug Resistance. </w:t>
      </w:r>
      <w:r>
        <w:rPr>
          <w:i/>
          <w:iCs/>
        </w:rPr>
        <w:t>Ann. N. Y. Acad. Sci.</w:t>
      </w:r>
      <w:r>
        <w:t xml:space="preserve">, </w:t>
      </w:r>
      <w:r>
        <w:rPr>
          <w:b/>
          <w:bCs/>
        </w:rPr>
        <w:t>2015</w:t>
      </w:r>
      <w:r>
        <w:t xml:space="preserve">, </w:t>
      </w:r>
      <w:r>
        <w:rPr>
          <w:i/>
          <w:iCs/>
        </w:rPr>
        <w:t>1354</w:t>
      </w:r>
      <w:r>
        <w:t xml:space="preserve"> (1), 1–11. https://doi.org/10.1111/nyas.12831.</w:t>
      </w:r>
    </w:p>
    <w:p w14:paraId="18E09AF6" w14:textId="77777777" w:rsidR="00FA3D72" w:rsidRDefault="00FA3D72" w:rsidP="00FA3D72">
      <w:pPr>
        <w:pStyle w:val="Bibliography"/>
      </w:pPr>
      <w:r>
        <w:t>[10]</w:t>
      </w:r>
      <w:r>
        <w:tab/>
        <w:t xml:space="preserve">Perlin, D. S.; </w:t>
      </w:r>
      <w:proofErr w:type="spellStart"/>
      <w:r>
        <w:t>Rautemaa</w:t>
      </w:r>
      <w:proofErr w:type="spellEnd"/>
      <w:r>
        <w:t xml:space="preserve">-Richardson, R.; </w:t>
      </w:r>
      <w:proofErr w:type="spellStart"/>
      <w:r>
        <w:t>Alastruey-Izquierdo</w:t>
      </w:r>
      <w:proofErr w:type="spellEnd"/>
      <w:r>
        <w:t xml:space="preserve">, A. The Global Problem of Antifungal Resistance: Prevalence, Mechanisms, and Management. </w:t>
      </w:r>
      <w:r>
        <w:rPr>
          <w:i/>
          <w:iCs/>
        </w:rPr>
        <w:t>Lancet Infect. Dis.</w:t>
      </w:r>
      <w:r>
        <w:t xml:space="preserve">, </w:t>
      </w:r>
      <w:r>
        <w:rPr>
          <w:b/>
          <w:bCs/>
        </w:rPr>
        <w:t>2017</w:t>
      </w:r>
      <w:r>
        <w:t xml:space="preserve">, </w:t>
      </w:r>
      <w:r>
        <w:rPr>
          <w:i/>
          <w:iCs/>
        </w:rPr>
        <w:t>17</w:t>
      </w:r>
      <w:r>
        <w:t xml:space="preserve"> (12), e383–e392. https://doi.org/10.1016/S1473-3099(17)30316-X.</w:t>
      </w:r>
    </w:p>
    <w:p w14:paraId="7BA598F2" w14:textId="77777777" w:rsidR="00FA3D72" w:rsidRDefault="00FA3D72" w:rsidP="00FA3D72">
      <w:pPr>
        <w:pStyle w:val="Bibliography"/>
      </w:pPr>
      <w:r>
        <w:t>[11]</w:t>
      </w:r>
      <w:r>
        <w:tab/>
        <w:t xml:space="preserve">Fisher, M. C.; Hawkins, N. J.; </w:t>
      </w:r>
      <w:proofErr w:type="spellStart"/>
      <w:r>
        <w:t>Sanglard</w:t>
      </w:r>
      <w:proofErr w:type="spellEnd"/>
      <w:r>
        <w:t xml:space="preserve">, D.; </w:t>
      </w:r>
      <w:proofErr w:type="spellStart"/>
      <w:r>
        <w:t>Gurr</w:t>
      </w:r>
      <w:proofErr w:type="spellEnd"/>
      <w:r>
        <w:t xml:space="preserve">, S. J. Worldwide Emergence of Resistance to Antifungal Drugs Challenges Human Health and Food Security. </w:t>
      </w:r>
      <w:r>
        <w:rPr>
          <w:i/>
          <w:iCs/>
        </w:rPr>
        <w:t>Science</w:t>
      </w:r>
      <w:r>
        <w:t xml:space="preserve">, </w:t>
      </w:r>
      <w:r>
        <w:rPr>
          <w:b/>
          <w:bCs/>
        </w:rPr>
        <w:t>2018</w:t>
      </w:r>
      <w:r>
        <w:t xml:space="preserve">, </w:t>
      </w:r>
      <w:r>
        <w:rPr>
          <w:i/>
          <w:iCs/>
        </w:rPr>
        <w:t>360</w:t>
      </w:r>
      <w:r>
        <w:t xml:space="preserve"> (6390), 739–742. https://doi.org/10.1126/science.aap7999.</w:t>
      </w:r>
    </w:p>
    <w:p w14:paraId="1AE963FE" w14:textId="77777777" w:rsidR="00FA3D72" w:rsidRDefault="00FA3D72" w:rsidP="00FA3D72">
      <w:pPr>
        <w:pStyle w:val="Bibliography"/>
      </w:pPr>
      <w:r>
        <w:t>[12]</w:t>
      </w:r>
      <w:r>
        <w:tab/>
        <w:t xml:space="preserve">Xu, R.; Rai, A.; Chen, M.; </w:t>
      </w:r>
      <w:proofErr w:type="spellStart"/>
      <w:r>
        <w:t>Suwakulsiri</w:t>
      </w:r>
      <w:proofErr w:type="spellEnd"/>
      <w:r>
        <w:t xml:space="preserve">, W.; Greening, D. W.; Simpson, R. J. Extracellular Vesicles in Cancer - Implications for Future Improvements in Cancer Care. </w:t>
      </w:r>
      <w:r>
        <w:rPr>
          <w:i/>
          <w:iCs/>
        </w:rPr>
        <w:t>Nat. Rev. Clin. Oncol.</w:t>
      </w:r>
      <w:r>
        <w:t xml:space="preserve">, </w:t>
      </w:r>
      <w:r>
        <w:rPr>
          <w:b/>
          <w:bCs/>
        </w:rPr>
        <w:t>2018</w:t>
      </w:r>
      <w:r>
        <w:t xml:space="preserve">, </w:t>
      </w:r>
      <w:r>
        <w:rPr>
          <w:i/>
          <w:iCs/>
        </w:rPr>
        <w:t>15</w:t>
      </w:r>
      <w:r>
        <w:t xml:space="preserve"> (10), 617–638. https://doi.org/10.1038/s41571-018-0036-9.</w:t>
      </w:r>
    </w:p>
    <w:p w14:paraId="06ADC64B" w14:textId="77777777" w:rsidR="00FA3D72" w:rsidRDefault="00FA3D72" w:rsidP="00FA3D72">
      <w:pPr>
        <w:pStyle w:val="Bibliography"/>
      </w:pPr>
      <w:r>
        <w:t>[13]</w:t>
      </w:r>
      <w:r>
        <w:tab/>
        <w:t xml:space="preserve">Quek, C.; Hill, A. F. The Role of Extracellular Vesicles in Neurodegenerative Diseases. </w:t>
      </w:r>
      <w:proofErr w:type="spellStart"/>
      <w:r>
        <w:rPr>
          <w:i/>
          <w:iCs/>
        </w:rPr>
        <w:t>Biochem</w:t>
      </w:r>
      <w:proofErr w:type="spellEnd"/>
      <w:r>
        <w:rPr>
          <w:i/>
          <w:iCs/>
        </w:rPr>
        <w:t xml:space="preserve">. </w:t>
      </w:r>
      <w:proofErr w:type="spellStart"/>
      <w:r>
        <w:rPr>
          <w:i/>
          <w:iCs/>
        </w:rPr>
        <w:t>Biophys</w:t>
      </w:r>
      <w:proofErr w:type="spellEnd"/>
      <w:r>
        <w:rPr>
          <w:i/>
          <w:iCs/>
        </w:rPr>
        <w:t xml:space="preserve">. Res. </w:t>
      </w:r>
      <w:proofErr w:type="spellStart"/>
      <w:r>
        <w:rPr>
          <w:i/>
          <w:iCs/>
        </w:rPr>
        <w:t>Commun</w:t>
      </w:r>
      <w:proofErr w:type="spellEnd"/>
      <w:r>
        <w:rPr>
          <w:i/>
          <w:iCs/>
        </w:rPr>
        <w:t>.</w:t>
      </w:r>
      <w:r>
        <w:t xml:space="preserve">, </w:t>
      </w:r>
      <w:r>
        <w:rPr>
          <w:b/>
          <w:bCs/>
        </w:rPr>
        <w:t>2017</w:t>
      </w:r>
      <w:r>
        <w:t xml:space="preserve">, </w:t>
      </w:r>
      <w:r>
        <w:rPr>
          <w:i/>
          <w:iCs/>
        </w:rPr>
        <w:t>483</w:t>
      </w:r>
      <w:r>
        <w:t xml:space="preserve"> (4), 1178–1186. https://doi.org/10.1016/j.bbrc.2016.09.090.</w:t>
      </w:r>
    </w:p>
    <w:p w14:paraId="539CD581" w14:textId="77777777" w:rsidR="00FA3D72" w:rsidRDefault="00FA3D72" w:rsidP="00FA3D72">
      <w:pPr>
        <w:pStyle w:val="Bibliography"/>
      </w:pPr>
      <w:r>
        <w:t>[14]</w:t>
      </w:r>
      <w:r>
        <w:tab/>
        <w:t xml:space="preserve">Pathirana, R. D.; </w:t>
      </w:r>
      <w:proofErr w:type="spellStart"/>
      <w:r>
        <w:t>Kaparakis‐Liaskos</w:t>
      </w:r>
      <w:proofErr w:type="spellEnd"/>
      <w:r>
        <w:t xml:space="preserve">, M. Bacterial Membrane Vesicles: Biogenesis, Immune Regulation and Pathogenesis. </w:t>
      </w:r>
      <w:r>
        <w:rPr>
          <w:i/>
          <w:iCs/>
        </w:rPr>
        <w:t>Cell. Microbiol.</w:t>
      </w:r>
      <w:r>
        <w:t xml:space="preserve">, </w:t>
      </w:r>
      <w:r>
        <w:rPr>
          <w:b/>
          <w:bCs/>
        </w:rPr>
        <w:t>2016</w:t>
      </w:r>
      <w:r>
        <w:t xml:space="preserve">, </w:t>
      </w:r>
      <w:r>
        <w:rPr>
          <w:i/>
          <w:iCs/>
        </w:rPr>
        <w:t>18</w:t>
      </w:r>
      <w:r>
        <w:t xml:space="preserve"> (11), 1518–1524. https://doi.org/10.1111/cmi.12658.</w:t>
      </w:r>
    </w:p>
    <w:p w14:paraId="42B7A0C9" w14:textId="77777777" w:rsidR="00FA3D72" w:rsidRDefault="00FA3D72" w:rsidP="00FA3D72">
      <w:pPr>
        <w:pStyle w:val="Bibliography"/>
      </w:pPr>
      <w:r>
        <w:t>[15]</w:t>
      </w:r>
      <w:r>
        <w:tab/>
      </w:r>
      <w:proofErr w:type="spellStart"/>
      <w:r>
        <w:t>Théry</w:t>
      </w:r>
      <w:proofErr w:type="spellEnd"/>
      <w:r>
        <w:t xml:space="preserve">, C.; Witwer, K. W.; </w:t>
      </w:r>
      <w:proofErr w:type="spellStart"/>
      <w:r>
        <w:t>Aikawa</w:t>
      </w:r>
      <w:proofErr w:type="spellEnd"/>
      <w:r>
        <w:t xml:space="preserve">, E.; Alcaraz, M. J.; Anderson, J. D.; </w:t>
      </w:r>
      <w:proofErr w:type="spellStart"/>
      <w:r>
        <w:t>Andriantsitohaina</w:t>
      </w:r>
      <w:proofErr w:type="spellEnd"/>
      <w:r>
        <w:t xml:space="preserve">, R.; Antoniou, A.; Arab, T.; Archer, F.; Atkin-Smith, G. K.; et al. Minimal Information for Studies of Extracellular Vesicles 2018 (MISEV2018): A Position Statement of the International Society for Extracellular Vesicles and Update of the MISEV2014 Guidelines. </w:t>
      </w:r>
      <w:r>
        <w:rPr>
          <w:i/>
          <w:iCs/>
        </w:rPr>
        <w:t xml:space="preserve">J. </w:t>
      </w:r>
      <w:proofErr w:type="spellStart"/>
      <w:r>
        <w:rPr>
          <w:i/>
          <w:iCs/>
        </w:rPr>
        <w:t>Extracell</w:t>
      </w:r>
      <w:proofErr w:type="spellEnd"/>
      <w:r>
        <w:rPr>
          <w:i/>
          <w:iCs/>
        </w:rPr>
        <w:t>. Vesicles</w:t>
      </w:r>
      <w:r>
        <w:t xml:space="preserve">, </w:t>
      </w:r>
      <w:r>
        <w:rPr>
          <w:b/>
          <w:bCs/>
        </w:rPr>
        <w:t>2018</w:t>
      </w:r>
      <w:r>
        <w:t xml:space="preserve">, </w:t>
      </w:r>
      <w:r>
        <w:rPr>
          <w:i/>
          <w:iCs/>
        </w:rPr>
        <w:t>7</w:t>
      </w:r>
      <w:r>
        <w:t xml:space="preserve"> (1), 1535750. https://doi.org/10.1080/20013078.2018.1535750.</w:t>
      </w:r>
    </w:p>
    <w:p w14:paraId="19A02094" w14:textId="77777777" w:rsidR="00FA3D72" w:rsidRDefault="00FA3D72" w:rsidP="00FA3D72">
      <w:pPr>
        <w:pStyle w:val="Bibliography"/>
      </w:pPr>
      <w:r>
        <w:t>[16]</w:t>
      </w:r>
      <w:r>
        <w:tab/>
        <w:t xml:space="preserve">Maas, S. L. N.; </w:t>
      </w:r>
      <w:proofErr w:type="spellStart"/>
      <w:r>
        <w:t>Breakefield</w:t>
      </w:r>
      <w:proofErr w:type="spellEnd"/>
      <w:r>
        <w:t xml:space="preserve">, X. O.; Weaver, A. M. Extracellular Vesicles: Unique Intercellular Delivery Vehicles. </w:t>
      </w:r>
      <w:r>
        <w:rPr>
          <w:i/>
          <w:iCs/>
        </w:rPr>
        <w:t>Trends Cell Biol.</w:t>
      </w:r>
      <w:r>
        <w:t xml:space="preserve">, </w:t>
      </w:r>
      <w:r>
        <w:rPr>
          <w:b/>
          <w:bCs/>
        </w:rPr>
        <w:t>2017</w:t>
      </w:r>
      <w:r>
        <w:t xml:space="preserve">, </w:t>
      </w:r>
      <w:r>
        <w:rPr>
          <w:i/>
          <w:iCs/>
        </w:rPr>
        <w:t>27</w:t>
      </w:r>
      <w:r>
        <w:t xml:space="preserve"> (3), 172–188. https://doi.org/10.1016/j.tcb.2016.11.003.</w:t>
      </w:r>
    </w:p>
    <w:p w14:paraId="2F0E9446" w14:textId="77777777" w:rsidR="00FA3D72" w:rsidRDefault="00FA3D72" w:rsidP="00FA3D72">
      <w:pPr>
        <w:pStyle w:val="Bibliography"/>
      </w:pPr>
      <w:r>
        <w:t>[17]</w:t>
      </w:r>
      <w:r>
        <w:tab/>
      </w:r>
      <w:proofErr w:type="spellStart"/>
      <w:r>
        <w:t>Schorey</w:t>
      </w:r>
      <w:proofErr w:type="spellEnd"/>
      <w:r>
        <w:t xml:space="preserve">, J. S.; Cheng, Y.; Singh, P. P.; Smith, V. L. Exosomes and Other Extracellular Vesicles in Host-Pathogen Interactions. </w:t>
      </w:r>
      <w:r>
        <w:rPr>
          <w:i/>
          <w:iCs/>
        </w:rPr>
        <w:t>EMBO Rep.</w:t>
      </w:r>
      <w:r>
        <w:t xml:space="preserve">, </w:t>
      </w:r>
      <w:r>
        <w:rPr>
          <w:b/>
          <w:bCs/>
        </w:rPr>
        <w:t>2015</w:t>
      </w:r>
      <w:r>
        <w:t xml:space="preserve">, </w:t>
      </w:r>
      <w:r>
        <w:rPr>
          <w:i/>
          <w:iCs/>
        </w:rPr>
        <w:t>16</w:t>
      </w:r>
      <w:r>
        <w:t xml:space="preserve"> (1), 24–43. https://doi.org/10.15252/embr.201439363.</w:t>
      </w:r>
    </w:p>
    <w:p w14:paraId="5D5B1858" w14:textId="77777777" w:rsidR="00FA3D72" w:rsidRDefault="00FA3D72" w:rsidP="00FA3D72">
      <w:pPr>
        <w:pStyle w:val="Bibliography"/>
      </w:pPr>
      <w:r>
        <w:lastRenderedPageBreak/>
        <w:t>[18]</w:t>
      </w:r>
      <w:r>
        <w:tab/>
        <w:t xml:space="preserve">Oliveira, D. L.; Freire-de-Lima, C. G.; </w:t>
      </w:r>
      <w:proofErr w:type="spellStart"/>
      <w:r>
        <w:t>Nosanchuk</w:t>
      </w:r>
      <w:proofErr w:type="spellEnd"/>
      <w:r>
        <w:t xml:space="preserve">, J. D.; </w:t>
      </w:r>
      <w:proofErr w:type="spellStart"/>
      <w:r>
        <w:t>Casadevall</w:t>
      </w:r>
      <w:proofErr w:type="spellEnd"/>
      <w:r>
        <w:t xml:space="preserve">, A.; Rodrigues, M. L.; </w:t>
      </w:r>
      <w:proofErr w:type="spellStart"/>
      <w:r>
        <w:t>Nimrichter</w:t>
      </w:r>
      <w:proofErr w:type="spellEnd"/>
      <w:r>
        <w:t xml:space="preserve">, L. Extracellular Vesicles from Cryptococcus Neoformans Modulate Macrophage Functions. </w:t>
      </w:r>
      <w:r>
        <w:rPr>
          <w:i/>
          <w:iCs/>
        </w:rPr>
        <w:t>Infect. Immun.</w:t>
      </w:r>
      <w:r>
        <w:t xml:space="preserve">, </w:t>
      </w:r>
      <w:r>
        <w:rPr>
          <w:b/>
          <w:bCs/>
        </w:rPr>
        <w:t>2010</w:t>
      </w:r>
      <w:r>
        <w:t xml:space="preserve">, </w:t>
      </w:r>
      <w:r>
        <w:rPr>
          <w:i/>
          <w:iCs/>
        </w:rPr>
        <w:t>78</w:t>
      </w:r>
      <w:r>
        <w:t xml:space="preserve"> (4), 1601–1609. https://doi.org/10.1128/IAI.01171-09.</w:t>
      </w:r>
    </w:p>
    <w:p w14:paraId="0AC1DCC9" w14:textId="77777777" w:rsidR="00FA3D72" w:rsidRDefault="00FA3D72" w:rsidP="00FA3D72">
      <w:pPr>
        <w:pStyle w:val="Bibliography"/>
      </w:pPr>
      <w:r>
        <w:t>[19]</w:t>
      </w:r>
      <w:r>
        <w:tab/>
        <w:t xml:space="preserve">Rodrigues, M. L.; </w:t>
      </w:r>
      <w:proofErr w:type="spellStart"/>
      <w:r>
        <w:t>Nakayasu</w:t>
      </w:r>
      <w:proofErr w:type="spellEnd"/>
      <w:r>
        <w:t xml:space="preserve">, E. S.; Oliveira, D. L.; </w:t>
      </w:r>
      <w:proofErr w:type="spellStart"/>
      <w:r>
        <w:t>Nimrichter</w:t>
      </w:r>
      <w:proofErr w:type="spellEnd"/>
      <w:r>
        <w:t xml:space="preserve">, L.; </w:t>
      </w:r>
      <w:proofErr w:type="spellStart"/>
      <w:r>
        <w:t>Nosanchuk</w:t>
      </w:r>
      <w:proofErr w:type="spellEnd"/>
      <w:r>
        <w:t xml:space="preserve">, J. D.; Almeida, I. C.; </w:t>
      </w:r>
      <w:proofErr w:type="spellStart"/>
      <w:r>
        <w:t>Casadevall</w:t>
      </w:r>
      <w:proofErr w:type="spellEnd"/>
      <w:r>
        <w:t xml:space="preserve">, A. Extracellular Vesicles Produced by Cryptococcus Neoformans Contain Protein Components Associated with Virulence. </w:t>
      </w:r>
      <w:proofErr w:type="spellStart"/>
      <w:r>
        <w:rPr>
          <w:i/>
          <w:iCs/>
        </w:rPr>
        <w:t>Eukaryot</w:t>
      </w:r>
      <w:proofErr w:type="spellEnd"/>
      <w:r>
        <w:rPr>
          <w:i/>
          <w:iCs/>
        </w:rPr>
        <w:t>. Cell</w:t>
      </w:r>
      <w:r>
        <w:t xml:space="preserve">, </w:t>
      </w:r>
      <w:r>
        <w:rPr>
          <w:b/>
          <w:bCs/>
        </w:rPr>
        <w:t>2008</w:t>
      </w:r>
      <w:r>
        <w:t xml:space="preserve">, </w:t>
      </w:r>
      <w:r>
        <w:rPr>
          <w:i/>
          <w:iCs/>
        </w:rPr>
        <w:t>7</w:t>
      </w:r>
      <w:r>
        <w:t xml:space="preserve"> (1), 58–67. https://doi.org/10.1128/EC.00370-07.</w:t>
      </w:r>
    </w:p>
    <w:p w14:paraId="4A3FC550" w14:textId="77777777" w:rsidR="00FA3D72" w:rsidRDefault="00FA3D72" w:rsidP="00FA3D72">
      <w:pPr>
        <w:pStyle w:val="Bibliography"/>
      </w:pPr>
      <w:r>
        <w:t>[20]</w:t>
      </w:r>
      <w:r>
        <w:tab/>
      </w:r>
      <w:proofErr w:type="spellStart"/>
      <w:r>
        <w:t>Bielska</w:t>
      </w:r>
      <w:proofErr w:type="spellEnd"/>
      <w:r>
        <w:t xml:space="preserve">, E.; </w:t>
      </w:r>
      <w:proofErr w:type="spellStart"/>
      <w:r>
        <w:t>Sisquella</w:t>
      </w:r>
      <w:proofErr w:type="spellEnd"/>
      <w:r>
        <w:t xml:space="preserve">, M. A.; </w:t>
      </w:r>
      <w:proofErr w:type="spellStart"/>
      <w:r>
        <w:t>Aldeieg</w:t>
      </w:r>
      <w:proofErr w:type="spellEnd"/>
      <w:r>
        <w:t xml:space="preserve">, M.; Birch, C.; </w:t>
      </w:r>
      <w:proofErr w:type="spellStart"/>
      <w:r>
        <w:t>O’Donoghue</w:t>
      </w:r>
      <w:proofErr w:type="spellEnd"/>
      <w:r>
        <w:t xml:space="preserve">, E. J.; May, R. C. Pathogen-Derived Extracellular Vesicles Mediate Virulence in the Fatal Human Pathogen Cryptococcus </w:t>
      </w:r>
      <w:proofErr w:type="spellStart"/>
      <w:r>
        <w:t>Gattii</w:t>
      </w:r>
      <w:proofErr w:type="spellEnd"/>
      <w:r>
        <w:t xml:space="preserve">. </w:t>
      </w:r>
      <w:r>
        <w:rPr>
          <w:i/>
          <w:iCs/>
        </w:rPr>
        <w:t xml:space="preserve">Nat. </w:t>
      </w:r>
      <w:proofErr w:type="spellStart"/>
      <w:r>
        <w:rPr>
          <w:i/>
          <w:iCs/>
        </w:rPr>
        <w:t>Commun</w:t>
      </w:r>
      <w:proofErr w:type="spellEnd"/>
      <w:r>
        <w:rPr>
          <w:i/>
          <w:iCs/>
        </w:rPr>
        <w:t>.</w:t>
      </w:r>
      <w:r>
        <w:t xml:space="preserve">, </w:t>
      </w:r>
      <w:r>
        <w:rPr>
          <w:b/>
          <w:bCs/>
        </w:rPr>
        <w:t>2018</w:t>
      </w:r>
      <w:r>
        <w:t xml:space="preserve">, </w:t>
      </w:r>
      <w:r>
        <w:rPr>
          <w:i/>
          <w:iCs/>
        </w:rPr>
        <w:t>9</w:t>
      </w:r>
      <w:r>
        <w:t xml:space="preserve"> (1), 1556. https://doi.org/10.1038/s41467-018-03991-6.</w:t>
      </w:r>
    </w:p>
    <w:p w14:paraId="0B81740B" w14:textId="77777777" w:rsidR="00FA3D72" w:rsidRDefault="00FA3D72" w:rsidP="00FA3D72">
      <w:pPr>
        <w:pStyle w:val="Bibliography"/>
      </w:pPr>
      <w:r>
        <w:t>[21]</w:t>
      </w:r>
      <w:r>
        <w:tab/>
        <w:t xml:space="preserve">Vallejo, M. C.; Matsuo, A. L.; </w:t>
      </w:r>
      <w:proofErr w:type="spellStart"/>
      <w:r>
        <w:t>Ganiko</w:t>
      </w:r>
      <w:proofErr w:type="spellEnd"/>
      <w:r>
        <w:t xml:space="preserve">, L.; Medeiros, L. C. S.; Miranda, K.; Silva, L. S.; </w:t>
      </w:r>
      <w:proofErr w:type="spellStart"/>
      <w:r>
        <w:t>Freymüller-Haapalainen</w:t>
      </w:r>
      <w:proofErr w:type="spellEnd"/>
      <w:r>
        <w:t xml:space="preserve">, E.; </w:t>
      </w:r>
      <w:proofErr w:type="spellStart"/>
      <w:r>
        <w:t>Sinigaglia</w:t>
      </w:r>
      <w:proofErr w:type="spellEnd"/>
      <w:r>
        <w:t xml:space="preserve">-Coimbra, R.; Almeida, I. C.; </w:t>
      </w:r>
      <w:proofErr w:type="spellStart"/>
      <w:r>
        <w:t>Puccia</w:t>
      </w:r>
      <w:proofErr w:type="spellEnd"/>
      <w:r>
        <w:t xml:space="preserve">, R. The Pathogenic Fungus Paracoccidioides Brasiliensis Exports Extracellular Vesicles Containing Highly Immunogenic α-Galactosyl Epitopes. </w:t>
      </w:r>
      <w:proofErr w:type="spellStart"/>
      <w:r>
        <w:rPr>
          <w:i/>
          <w:iCs/>
        </w:rPr>
        <w:t>Eukaryot</w:t>
      </w:r>
      <w:proofErr w:type="spellEnd"/>
      <w:r>
        <w:rPr>
          <w:i/>
          <w:iCs/>
        </w:rPr>
        <w:t>. Cell</w:t>
      </w:r>
      <w:r>
        <w:t xml:space="preserve">, </w:t>
      </w:r>
      <w:r>
        <w:rPr>
          <w:b/>
          <w:bCs/>
        </w:rPr>
        <w:t>2011</w:t>
      </w:r>
      <w:r>
        <w:t xml:space="preserve">, </w:t>
      </w:r>
      <w:r>
        <w:rPr>
          <w:i/>
          <w:iCs/>
        </w:rPr>
        <w:t>10</w:t>
      </w:r>
      <w:r>
        <w:t xml:space="preserve"> (3), 343–351. https://doi.org/10.1128/EC.00227-10.</w:t>
      </w:r>
    </w:p>
    <w:p w14:paraId="004D85A5" w14:textId="77777777" w:rsidR="00FA3D72" w:rsidRDefault="00FA3D72" w:rsidP="00FA3D72">
      <w:pPr>
        <w:pStyle w:val="Bibliography"/>
      </w:pPr>
      <w:r>
        <w:t>[22]</w:t>
      </w:r>
      <w:r>
        <w:tab/>
        <w:t xml:space="preserve">da Silva, R. P.; </w:t>
      </w:r>
      <w:proofErr w:type="spellStart"/>
      <w:r>
        <w:t>Heiss</w:t>
      </w:r>
      <w:proofErr w:type="spellEnd"/>
      <w:r>
        <w:t xml:space="preserve">, C.; Black, I.; Azadi, P.; Gerlach, J. Q.; </w:t>
      </w:r>
      <w:proofErr w:type="spellStart"/>
      <w:r>
        <w:t>Travassos</w:t>
      </w:r>
      <w:proofErr w:type="spellEnd"/>
      <w:r>
        <w:t xml:space="preserve">, L. R.; Joshi, L.; Kilcoyne, M.; </w:t>
      </w:r>
      <w:proofErr w:type="spellStart"/>
      <w:r>
        <w:t>Puccia</w:t>
      </w:r>
      <w:proofErr w:type="spellEnd"/>
      <w:r>
        <w:t xml:space="preserve">, R. Extracellular Vesicles from Paracoccidioides Pathogenic Species Transport Polysaccharide and Expose Ligands for DC-SIGN Receptors. </w:t>
      </w:r>
      <w:r>
        <w:rPr>
          <w:i/>
          <w:iCs/>
        </w:rPr>
        <w:t>Sci. Rep.</w:t>
      </w:r>
      <w:r>
        <w:t xml:space="preserve">, </w:t>
      </w:r>
      <w:r>
        <w:rPr>
          <w:b/>
          <w:bCs/>
        </w:rPr>
        <w:t>2015</w:t>
      </w:r>
      <w:r>
        <w:t xml:space="preserve">, </w:t>
      </w:r>
      <w:r>
        <w:rPr>
          <w:i/>
          <w:iCs/>
        </w:rPr>
        <w:t>5</w:t>
      </w:r>
      <w:r>
        <w:t>, 14213. https://doi.org/10.1038/srep14213.</w:t>
      </w:r>
    </w:p>
    <w:p w14:paraId="390CAE88" w14:textId="77777777" w:rsidR="00FA3D72" w:rsidRDefault="00FA3D72" w:rsidP="00FA3D72">
      <w:pPr>
        <w:pStyle w:val="Bibliography"/>
      </w:pPr>
      <w:r>
        <w:t>[23]</w:t>
      </w:r>
      <w:r>
        <w:tab/>
        <w:t xml:space="preserve">Wolf, J. M.; Espadas, J.; </w:t>
      </w:r>
      <w:proofErr w:type="spellStart"/>
      <w:r>
        <w:t>Luque</w:t>
      </w:r>
      <w:proofErr w:type="spellEnd"/>
      <w:r>
        <w:t xml:space="preserve">-Garcia, J.; Reynolds, T.; </w:t>
      </w:r>
      <w:proofErr w:type="spellStart"/>
      <w:r>
        <w:t>Casadevall</w:t>
      </w:r>
      <w:proofErr w:type="spellEnd"/>
      <w:r>
        <w:t xml:space="preserve">, A. Lipid Biosynthetic Genes Affect Candida Albicans Extracellular Vesicle Morphology, Cargo, and Immunostimulatory Properties. </w:t>
      </w:r>
      <w:proofErr w:type="spellStart"/>
      <w:r>
        <w:rPr>
          <w:i/>
          <w:iCs/>
        </w:rPr>
        <w:t>Eukaryot</w:t>
      </w:r>
      <w:proofErr w:type="spellEnd"/>
      <w:r>
        <w:rPr>
          <w:i/>
          <w:iCs/>
        </w:rPr>
        <w:t>. Cell</w:t>
      </w:r>
      <w:r>
        <w:t xml:space="preserve">, </w:t>
      </w:r>
      <w:r>
        <w:rPr>
          <w:b/>
          <w:bCs/>
        </w:rPr>
        <w:t>2015</w:t>
      </w:r>
      <w:r>
        <w:t xml:space="preserve">, </w:t>
      </w:r>
      <w:r>
        <w:rPr>
          <w:i/>
          <w:iCs/>
        </w:rPr>
        <w:t>14</w:t>
      </w:r>
      <w:r>
        <w:t xml:space="preserve"> (8), 745–754. https://doi.org/10.1128/EC.00054-15.</w:t>
      </w:r>
    </w:p>
    <w:p w14:paraId="36907BF6" w14:textId="77777777" w:rsidR="00FA3D72" w:rsidRDefault="00FA3D72" w:rsidP="00FA3D72">
      <w:pPr>
        <w:pStyle w:val="Bibliography"/>
      </w:pPr>
      <w:r>
        <w:t>[24]</w:t>
      </w:r>
      <w:r>
        <w:tab/>
        <w:t xml:space="preserve">Vargas, G.; Rocha, J. D. B.; Oliveira, D. L.; Albuquerque, P. C.; </w:t>
      </w:r>
      <w:proofErr w:type="spellStart"/>
      <w:r>
        <w:t>Frases</w:t>
      </w:r>
      <w:proofErr w:type="spellEnd"/>
      <w:r>
        <w:t xml:space="preserve">, S.; Santos, S. S.; </w:t>
      </w:r>
      <w:proofErr w:type="spellStart"/>
      <w:r>
        <w:t>Nosanchuk</w:t>
      </w:r>
      <w:proofErr w:type="spellEnd"/>
      <w:r>
        <w:t xml:space="preserve">, J. D.; Gomes, A. M. O.; Medeiros, L. C. A. S.; Miranda, K.; et al. Compositional and Immunobiological Analyses of Extracellular Vesicles Released by Candida Albicans. </w:t>
      </w:r>
      <w:r>
        <w:rPr>
          <w:i/>
          <w:iCs/>
        </w:rPr>
        <w:t>Cell. Microbiol.</w:t>
      </w:r>
      <w:r>
        <w:t xml:space="preserve">, </w:t>
      </w:r>
      <w:r>
        <w:rPr>
          <w:b/>
          <w:bCs/>
        </w:rPr>
        <w:t>2015</w:t>
      </w:r>
      <w:r>
        <w:t xml:space="preserve">, </w:t>
      </w:r>
      <w:r>
        <w:rPr>
          <w:i/>
          <w:iCs/>
        </w:rPr>
        <w:t>17</w:t>
      </w:r>
      <w:r>
        <w:t xml:space="preserve"> (3), 389–407. https://doi.org/10.1111/cmi.12374.</w:t>
      </w:r>
    </w:p>
    <w:p w14:paraId="5FF06B73" w14:textId="77777777" w:rsidR="00FA3D72" w:rsidRDefault="00FA3D72" w:rsidP="00FA3D72">
      <w:pPr>
        <w:pStyle w:val="Bibliography"/>
      </w:pPr>
      <w:r>
        <w:t>[25]</w:t>
      </w:r>
      <w:r>
        <w:tab/>
        <w:t xml:space="preserve">Joffe, L. S.; </w:t>
      </w:r>
      <w:proofErr w:type="spellStart"/>
      <w:r>
        <w:t>Nimrichter</w:t>
      </w:r>
      <w:proofErr w:type="spellEnd"/>
      <w:r>
        <w:t xml:space="preserve">, L.; Rodrigues, M. L.; </w:t>
      </w:r>
      <w:proofErr w:type="spellStart"/>
      <w:r>
        <w:t>Poeta</w:t>
      </w:r>
      <w:proofErr w:type="spellEnd"/>
      <w:r>
        <w:t xml:space="preserve">, M. D. Potential Roles of Fungal Extracellular Vesicles during Infection. </w:t>
      </w:r>
      <w:proofErr w:type="spellStart"/>
      <w:r>
        <w:rPr>
          <w:i/>
          <w:iCs/>
        </w:rPr>
        <w:t>mSphere</w:t>
      </w:r>
      <w:proofErr w:type="spellEnd"/>
      <w:r>
        <w:t xml:space="preserve">, </w:t>
      </w:r>
      <w:r>
        <w:rPr>
          <w:b/>
          <w:bCs/>
        </w:rPr>
        <w:t>2016</w:t>
      </w:r>
      <w:r>
        <w:t xml:space="preserve">, </w:t>
      </w:r>
      <w:r>
        <w:rPr>
          <w:i/>
          <w:iCs/>
        </w:rPr>
        <w:t>1</w:t>
      </w:r>
      <w:r>
        <w:t xml:space="preserve"> (4), e00099-16. https://doi.org/10.1128/mSphere.00099-16.</w:t>
      </w:r>
    </w:p>
    <w:p w14:paraId="255707E0" w14:textId="77777777" w:rsidR="00FA3D72" w:rsidRDefault="00FA3D72" w:rsidP="00FA3D72">
      <w:pPr>
        <w:pStyle w:val="Bibliography"/>
      </w:pPr>
      <w:r>
        <w:t>[26]</w:t>
      </w:r>
      <w:r>
        <w:tab/>
        <w:t xml:space="preserve">Bleackley, M. R.; Dawson, C. S.; Anderson, M. A. Fungal Extracellular Vesicles with a Focus on Proteomic Analysis. </w:t>
      </w:r>
      <w:r>
        <w:rPr>
          <w:i/>
          <w:iCs/>
        </w:rPr>
        <w:t>PROTEOMICS</w:t>
      </w:r>
      <w:r>
        <w:t xml:space="preserve">, </w:t>
      </w:r>
      <w:r>
        <w:rPr>
          <w:b/>
          <w:bCs/>
        </w:rPr>
        <w:t>2019</w:t>
      </w:r>
      <w:r>
        <w:t xml:space="preserve">, </w:t>
      </w:r>
      <w:r>
        <w:rPr>
          <w:i/>
          <w:iCs/>
        </w:rPr>
        <w:t>19</w:t>
      </w:r>
      <w:r>
        <w:t xml:space="preserve"> (8), 1800232. https://doi.org/10.1002/pmic.201800232.</w:t>
      </w:r>
    </w:p>
    <w:p w14:paraId="16D5E1D6" w14:textId="77777777" w:rsidR="00FA3D72" w:rsidRDefault="00FA3D72" w:rsidP="00FA3D72">
      <w:pPr>
        <w:pStyle w:val="Bibliography"/>
      </w:pPr>
      <w:r>
        <w:t>[27]</w:t>
      </w:r>
      <w:r>
        <w:tab/>
        <w:t xml:space="preserve">da Silva, R. P.; </w:t>
      </w:r>
      <w:proofErr w:type="spellStart"/>
      <w:r>
        <w:t>Puccia</w:t>
      </w:r>
      <w:proofErr w:type="spellEnd"/>
      <w:r>
        <w:t xml:space="preserve">, R.; Rodrigues, M. L.; Oliveira, D. L.; Joffe, L. S.; César, G. V.; </w:t>
      </w:r>
      <w:proofErr w:type="spellStart"/>
      <w:r>
        <w:t>Nimrichter</w:t>
      </w:r>
      <w:proofErr w:type="spellEnd"/>
      <w:r>
        <w:t xml:space="preserve">, L.; Goldenberg, S.; Alves, L. R. Extracellular Vesicle-Mediated Export of Fungal RNA. </w:t>
      </w:r>
      <w:r>
        <w:rPr>
          <w:i/>
          <w:iCs/>
        </w:rPr>
        <w:t>Sci. Rep.</w:t>
      </w:r>
      <w:r>
        <w:t xml:space="preserve">, </w:t>
      </w:r>
      <w:r>
        <w:rPr>
          <w:b/>
          <w:bCs/>
        </w:rPr>
        <w:t>2015</w:t>
      </w:r>
      <w:r>
        <w:t xml:space="preserve">, </w:t>
      </w:r>
      <w:r>
        <w:rPr>
          <w:i/>
          <w:iCs/>
        </w:rPr>
        <w:t>5</w:t>
      </w:r>
      <w:r>
        <w:t>, 7763. https://doi.org/10.1038/srep07763.</w:t>
      </w:r>
    </w:p>
    <w:p w14:paraId="264590D5" w14:textId="77777777" w:rsidR="00FA3D72" w:rsidRDefault="00FA3D72" w:rsidP="00FA3D72">
      <w:pPr>
        <w:pStyle w:val="Bibliography"/>
      </w:pPr>
      <w:r>
        <w:t>[28]</w:t>
      </w:r>
      <w:r>
        <w:tab/>
        <w:t xml:space="preserve">Rodrigues, M. L.; </w:t>
      </w:r>
      <w:proofErr w:type="spellStart"/>
      <w:r>
        <w:t>Nimrichter</w:t>
      </w:r>
      <w:proofErr w:type="spellEnd"/>
      <w:r>
        <w:t xml:space="preserve">, L.; Oliveira, D. L.; </w:t>
      </w:r>
      <w:proofErr w:type="spellStart"/>
      <w:r>
        <w:t>Frases</w:t>
      </w:r>
      <w:proofErr w:type="spellEnd"/>
      <w:r>
        <w:t xml:space="preserve">, S.; Miranda, K.; Zaragoza, O.; Alvarez, M.; </w:t>
      </w:r>
      <w:proofErr w:type="spellStart"/>
      <w:r>
        <w:t>Nakouzi</w:t>
      </w:r>
      <w:proofErr w:type="spellEnd"/>
      <w:r>
        <w:t xml:space="preserve">, A.; </w:t>
      </w:r>
      <w:proofErr w:type="spellStart"/>
      <w:r>
        <w:t>Feldmesser</w:t>
      </w:r>
      <w:proofErr w:type="spellEnd"/>
      <w:r>
        <w:t xml:space="preserve">, M.; </w:t>
      </w:r>
      <w:proofErr w:type="spellStart"/>
      <w:r>
        <w:t>Casadevall</w:t>
      </w:r>
      <w:proofErr w:type="spellEnd"/>
      <w:r>
        <w:t xml:space="preserve">, A. Vesicular Polysaccharide Export in Cryptococcus Neoformans Is a Eukaryotic Solution to the Problem of Fungal Trans-Cell Wall Transport. </w:t>
      </w:r>
      <w:proofErr w:type="spellStart"/>
      <w:r>
        <w:rPr>
          <w:i/>
          <w:iCs/>
        </w:rPr>
        <w:t>Eukaryot</w:t>
      </w:r>
      <w:proofErr w:type="spellEnd"/>
      <w:r>
        <w:rPr>
          <w:i/>
          <w:iCs/>
        </w:rPr>
        <w:t>. Cell</w:t>
      </w:r>
      <w:r>
        <w:t xml:space="preserve">, </w:t>
      </w:r>
      <w:r>
        <w:rPr>
          <w:b/>
          <w:bCs/>
        </w:rPr>
        <w:t>2007</w:t>
      </w:r>
      <w:r>
        <w:t xml:space="preserve">, </w:t>
      </w:r>
      <w:r>
        <w:rPr>
          <w:i/>
          <w:iCs/>
        </w:rPr>
        <w:t>6</w:t>
      </w:r>
      <w:r>
        <w:t xml:space="preserve"> (1), 48–59. https://doi.org/10.1128/EC.00318-06.</w:t>
      </w:r>
    </w:p>
    <w:p w14:paraId="55D1F6CC" w14:textId="77777777" w:rsidR="00FA3D72" w:rsidRDefault="00FA3D72" w:rsidP="00FA3D72">
      <w:pPr>
        <w:pStyle w:val="Bibliography"/>
      </w:pPr>
      <w:r>
        <w:t>[29]</w:t>
      </w:r>
      <w:r>
        <w:tab/>
        <w:t xml:space="preserve">Oliveira, D. L.; </w:t>
      </w:r>
      <w:proofErr w:type="spellStart"/>
      <w:r>
        <w:t>Nimrichter</w:t>
      </w:r>
      <w:proofErr w:type="spellEnd"/>
      <w:r>
        <w:t xml:space="preserve">, L.; Miranda, K.; </w:t>
      </w:r>
      <w:proofErr w:type="spellStart"/>
      <w:r>
        <w:t>Frases</w:t>
      </w:r>
      <w:proofErr w:type="spellEnd"/>
      <w:r>
        <w:t xml:space="preserve">, S.; Faull, K. F.; </w:t>
      </w:r>
      <w:proofErr w:type="spellStart"/>
      <w:r>
        <w:t>Casadevall</w:t>
      </w:r>
      <w:proofErr w:type="spellEnd"/>
      <w:r>
        <w:t xml:space="preserve">, A.; Rodrigues, M. L. Cryptococcus Neoformans </w:t>
      </w:r>
      <w:proofErr w:type="spellStart"/>
      <w:r>
        <w:t>Cryoultramicrotomy</w:t>
      </w:r>
      <w:proofErr w:type="spellEnd"/>
      <w:r>
        <w:t xml:space="preserve"> and Vesicle Fractionation Reveals an Intimate Association between Membrane Lipids and Glucuronoxylomannan. </w:t>
      </w:r>
      <w:r>
        <w:rPr>
          <w:i/>
          <w:iCs/>
        </w:rPr>
        <w:t>Fungal Genet. Biol.</w:t>
      </w:r>
      <w:r>
        <w:t xml:space="preserve">, </w:t>
      </w:r>
      <w:r>
        <w:rPr>
          <w:b/>
          <w:bCs/>
        </w:rPr>
        <w:t>2009</w:t>
      </w:r>
      <w:r>
        <w:t xml:space="preserve">, </w:t>
      </w:r>
      <w:r>
        <w:rPr>
          <w:i/>
          <w:iCs/>
        </w:rPr>
        <w:t>46</w:t>
      </w:r>
      <w:r>
        <w:t xml:space="preserve"> (12), 956–963. https://doi.org/10.1016/j.fgb.2009.09.001.</w:t>
      </w:r>
    </w:p>
    <w:p w14:paraId="72F5CB85" w14:textId="77777777" w:rsidR="00FA3D72" w:rsidRDefault="00FA3D72" w:rsidP="00FA3D72">
      <w:pPr>
        <w:pStyle w:val="Bibliography"/>
      </w:pPr>
      <w:r>
        <w:t>[30]</w:t>
      </w:r>
      <w:r>
        <w:tab/>
        <w:t>da Silva, T. A.; Roque-</w:t>
      </w:r>
      <w:proofErr w:type="spellStart"/>
      <w:r>
        <w:t>Barreira</w:t>
      </w:r>
      <w:proofErr w:type="spellEnd"/>
      <w:r>
        <w:t xml:space="preserve">, M. C.; </w:t>
      </w:r>
      <w:proofErr w:type="spellStart"/>
      <w:r>
        <w:t>Casadevall</w:t>
      </w:r>
      <w:proofErr w:type="spellEnd"/>
      <w:r>
        <w:t xml:space="preserve">, A.; Almeida, F. Extracellular Vesicles from Paracoccidioides Brasiliensis Induced M1 Polarization in Vitro. </w:t>
      </w:r>
      <w:r>
        <w:rPr>
          <w:i/>
          <w:iCs/>
        </w:rPr>
        <w:t>Sci. Rep.</w:t>
      </w:r>
      <w:r>
        <w:t xml:space="preserve">, </w:t>
      </w:r>
      <w:r>
        <w:rPr>
          <w:b/>
          <w:bCs/>
        </w:rPr>
        <w:t>2016</w:t>
      </w:r>
      <w:r>
        <w:t xml:space="preserve">, </w:t>
      </w:r>
      <w:r>
        <w:rPr>
          <w:i/>
          <w:iCs/>
        </w:rPr>
        <w:t>6</w:t>
      </w:r>
      <w:r>
        <w:t>, 35867. https://doi.org/10.1038/srep35867.</w:t>
      </w:r>
    </w:p>
    <w:p w14:paraId="5A8D9E3B" w14:textId="77777777" w:rsidR="00FA3D72" w:rsidRDefault="00FA3D72" w:rsidP="00FA3D72">
      <w:pPr>
        <w:pStyle w:val="Bibliography"/>
      </w:pPr>
      <w:r>
        <w:t>[31]</w:t>
      </w:r>
      <w:r>
        <w:tab/>
        <w:t xml:space="preserve">Gil-Bona, A.; Llama-Palacios, A.; Parra, C. M.; </w:t>
      </w:r>
      <w:proofErr w:type="spellStart"/>
      <w:r>
        <w:t>Vivanco</w:t>
      </w:r>
      <w:proofErr w:type="spellEnd"/>
      <w:r>
        <w:t xml:space="preserve">, F.; </w:t>
      </w:r>
      <w:proofErr w:type="spellStart"/>
      <w:r>
        <w:t>Nombela</w:t>
      </w:r>
      <w:proofErr w:type="spellEnd"/>
      <w:r>
        <w:t xml:space="preserve">, C.; </w:t>
      </w:r>
      <w:proofErr w:type="spellStart"/>
      <w:r>
        <w:t>Monteoliva</w:t>
      </w:r>
      <w:proofErr w:type="spellEnd"/>
      <w:r>
        <w:t xml:space="preserve">, L.; Gil, C. Proteomics Unravels Extracellular Vesicles as Carriers of Classical Cytoplasmic Proteins in Candida Albicans. </w:t>
      </w:r>
      <w:r>
        <w:rPr>
          <w:i/>
          <w:iCs/>
        </w:rPr>
        <w:t>J. Proteome Res.</w:t>
      </w:r>
      <w:r>
        <w:t xml:space="preserve">, </w:t>
      </w:r>
      <w:r>
        <w:rPr>
          <w:b/>
          <w:bCs/>
        </w:rPr>
        <w:t>2015</w:t>
      </w:r>
      <w:r>
        <w:t xml:space="preserve">, </w:t>
      </w:r>
      <w:r>
        <w:rPr>
          <w:i/>
          <w:iCs/>
        </w:rPr>
        <w:t>14</w:t>
      </w:r>
      <w:r>
        <w:t xml:space="preserve"> (1), 142–153. https://doi.org/10.1021/pr5007944.</w:t>
      </w:r>
    </w:p>
    <w:p w14:paraId="05FC3373" w14:textId="77777777" w:rsidR="00FA3D72" w:rsidRDefault="00FA3D72" w:rsidP="00FA3D72">
      <w:pPr>
        <w:pStyle w:val="Bibliography"/>
      </w:pPr>
      <w:r>
        <w:lastRenderedPageBreak/>
        <w:t>[32]</w:t>
      </w:r>
      <w:r>
        <w:tab/>
      </w:r>
      <w:proofErr w:type="spellStart"/>
      <w:r>
        <w:t>Zarnowski</w:t>
      </w:r>
      <w:proofErr w:type="spellEnd"/>
      <w:r>
        <w:t xml:space="preserve">, R.; Sanchez, H.; </w:t>
      </w:r>
      <w:proofErr w:type="spellStart"/>
      <w:r>
        <w:t>Covelli</w:t>
      </w:r>
      <w:proofErr w:type="spellEnd"/>
      <w:r>
        <w:t xml:space="preserve">, A. S.; Dominguez, E.; </w:t>
      </w:r>
      <w:proofErr w:type="spellStart"/>
      <w:r>
        <w:t>Jaromin</w:t>
      </w:r>
      <w:proofErr w:type="spellEnd"/>
      <w:r>
        <w:t xml:space="preserve">, A.; Bernhardt, J.; Mitchell, K. F.; </w:t>
      </w:r>
      <w:proofErr w:type="spellStart"/>
      <w:r>
        <w:t>Heiss</w:t>
      </w:r>
      <w:proofErr w:type="spellEnd"/>
      <w:r>
        <w:t xml:space="preserve">, C.; Azadi, P.; Mitchell, A.; et al. Candida Albicans Biofilm–Induced Vesicles Confer Drug Resistance through Matrix Biogenesis. </w:t>
      </w:r>
      <w:r>
        <w:rPr>
          <w:i/>
          <w:iCs/>
        </w:rPr>
        <w:t>PLOS Biol.</w:t>
      </w:r>
      <w:r>
        <w:t xml:space="preserve">, </w:t>
      </w:r>
      <w:r>
        <w:rPr>
          <w:b/>
          <w:bCs/>
        </w:rPr>
        <w:t>2018</w:t>
      </w:r>
      <w:r>
        <w:t xml:space="preserve">, </w:t>
      </w:r>
      <w:r>
        <w:rPr>
          <w:i/>
          <w:iCs/>
        </w:rPr>
        <w:t>16</w:t>
      </w:r>
      <w:r>
        <w:t xml:space="preserve"> (10), e2006872. https://doi.org/10.1371/journal.pbio.2006872.</w:t>
      </w:r>
    </w:p>
    <w:p w14:paraId="374E797A" w14:textId="77777777" w:rsidR="00FA3D72" w:rsidRDefault="00FA3D72" w:rsidP="00FA3D72">
      <w:pPr>
        <w:pStyle w:val="Bibliography"/>
      </w:pPr>
      <w:r>
        <w:t>[33]</w:t>
      </w:r>
      <w:r>
        <w:tab/>
        <w:t xml:space="preserve">Nobile, C. J.; Johnson, A. D. Candida Albicans Biofilms and Human Disease. </w:t>
      </w:r>
      <w:proofErr w:type="spellStart"/>
      <w:r>
        <w:rPr>
          <w:i/>
          <w:iCs/>
        </w:rPr>
        <w:t>Annu</w:t>
      </w:r>
      <w:proofErr w:type="spellEnd"/>
      <w:r>
        <w:rPr>
          <w:i/>
          <w:iCs/>
        </w:rPr>
        <w:t>. Rev. Microbiol.</w:t>
      </w:r>
      <w:r>
        <w:t xml:space="preserve">, </w:t>
      </w:r>
      <w:r>
        <w:rPr>
          <w:b/>
          <w:bCs/>
        </w:rPr>
        <w:t>2015</w:t>
      </w:r>
      <w:r>
        <w:t xml:space="preserve">, </w:t>
      </w:r>
      <w:r>
        <w:rPr>
          <w:i/>
          <w:iCs/>
        </w:rPr>
        <w:t>69</w:t>
      </w:r>
      <w:r>
        <w:t xml:space="preserve"> (1), 71–92. https://doi.org/10.1146/annurev-micro-091014-104330.</w:t>
      </w:r>
    </w:p>
    <w:p w14:paraId="589707B9" w14:textId="77777777" w:rsidR="00FA3D72" w:rsidRDefault="00FA3D72" w:rsidP="00FA3D72">
      <w:pPr>
        <w:pStyle w:val="Bibliography"/>
      </w:pPr>
      <w:r>
        <w:t>[34]</w:t>
      </w:r>
      <w:r>
        <w:tab/>
        <w:t xml:space="preserve">Taff, H. T.; Nett, J. E.; </w:t>
      </w:r>
      <w:proofErr w:type="spellStart"/>
      <w:r>
        <w:t>Zarnowski</w:t>
      </w:r>
      <w:proofErr w:type="spellEnd"/>
      <w:r>
        <w:t xml:space="preserve">, R.; Ross, K. M.; Sanchez, H.; Cain, M. T.; </w:t>
      </w:r>
      <w:proofErr w:type="spellStart"/>
      <w:r>
        <w:t>Hamaker</w:t>
      </w:r>
      <w:proofErr w:type="spellEnd"/>
      <w:r>
        <w:t xml:space="preserve">, J.; Mitchell, A. P.; Andes, D. R. A Candida Biofilm-Induced Pathway for Matrix Glucan Delivery: Implications for Drug Resistance. </w:t>
      </w:r>
      <w:r>
        <w:rPr>
          <w:i/>
          <w:iCs/>
        </w:rPr>
        <w:t xml:space="preserve">PLOS </w:t>
      </w:r>
      <w:proofErr w:type="spellStart"/>
      <w:r>
        <w:rPr>
          <w:i/>
          <w:iCs/>
        </w:rPr>
        <w:t>Pathog</w:t>
      </w:r>
      <w:proofErr w:type="spellEnd"/>
      <w:r>
        <w:rPr>
          <w:i/>
          <w:iCs/>
        </w:rPr>
        <w:t>.</w:t>
      </w:r>
      <w:r>
        <w:t xml:space="preserve">, </w:t>
      </w:r>
      <w:r>
        <w:rPr>
          <w:b/>
          <w:bCs/>
        </w:rPr>
        <w:t>2012</w:t>
      </w:r>
      <w:r>
        <w:t xml:space="preserve">, </w:t>
      </w:r>
      <w:r>
        <w:rPr>
          <w:i/>
          <w:iCs/>
        </w:rPr>
        <w:t>8</w:t>
      </w:r>
      <w:r>
        <w:t xml:space="preserve"> (8), e1002848. https://doi.org/10.1371/journal.ppat.1002848.</w:t>
      </w:r>
    </w:p>
    <w:p w14:paraId="35102C35" w14:textId="77777777" w:rsidR="00FA3D72" w:rsidRDefault="00FA3D72" w:rsidP="00FA3D72">
      <w:pPr>
        <w:pStyle w:val="Bibliography"/>
      </w:pPr>
      <w:r>
        <w:t>[35]</w:t>
      </w:r>
      <w:r>
        <w:tab/>
      </w:r>
      <w:proofErr w:type="spellStart"/>
      <w:r>
        <w:t>Lötvall</w:t>
      </w:r>
      <w:proofErr w:type="spellEnd"/>
      <w:r>
        <w:t xml:space="preserve">, J.; Hill, A. F.; Hochberg, F.; </w:t>
      </w:r>
      <w:proofErr w:type="spellStart"/>
      <w:r>
        <w:t>Buzás</w:t>
      </w:r>
      <w:proofErr w:type="spellEnd"/>
      <w:r>
        <w:t xml:space="preserve">, E. I.; </w:t>
      </w:r>
      <w:proofErr w:type="spellStart"/>
      <w:r>
        <w:t>Vizio</w:t>
      </w:r>
      <w:proofErr w:type="spellEnd"/>
      <w:r>
        <w:t xml:space="preserve">, D. D.; Gardiner, C.; </w:t>
      </w:r>
      <w:proofErr w:type="spellStart"/>
      <w:r>
        <w:t>Gho</w:t>
      </w:r>
      <w:proofErr w:type="spellEnd"/>
      <w:r>
        <w:t xml:space="preserve">, Y. S.; </w:t>
      </w:r>
      <w:proofErr w:type="spellStart"/>
      <w:r>
        <w:t>Kurochkin</w:t>
      </w:r>
      <w:proofErr w:type="spellEnd"/>
      <w:r>
        <w:t xml:space="preserve">, I. V.; </w:t>
      </w:r>
      <w:proofErr w:type="spellStart"/>
      <w:r>
        <w:t>Mathivanan</w:t>
      </w:r>
      <w:proofErr w:type="spellEnd"/>
      <w:r>
        <w:t xml:space="preserve">, S.; </w:t>
      </w:r>
      <w:proofErr w:type="spellStart"/>
      <w:r>
        <w:t>Quesenberry</w:t>
      </w:r>
      <w:proofErr w:type="spellEnd"/>
      <w:r>
        <w:t xml:space="preserve">, P.; et al. Minimal Experimental Requirements for Definition of Extracellular Vesicles and Their Functions: A Position Statement from the International Society for Extracellular Vesicles. </w:t>
      </w:r>
      <w:r>
        <w:rPr>
          <w:i/>
          <w:iCs/>
        </w:rPr>
        <w:t xml:space="preserve">J. </w:t>
      </w:r>
      <w:proofErr w:type="spellStart"/>
      <w:r>
        <w:rPr>
          <w:i/>
          <w:iCs/>
        </w:rPr>
        <w:t>Extracell</w:t>
      </w:r>
      <w:proofErr w:type="spellEnd"/>
      <w:r>
        <w:rPr>
          <w:i/>
          <w:iCs/>
        </w:rPr>
        <w:t>. Vesicles</w:t>
      </w:r>
      <w:r>
        <w:t xml:space="preserve">, </w:t>
      </w:r>
      <w:r>
        <w:rPr>
          <w:b/>
          <w:bCs/>
        </w:rPr>
        <w:t>2014</w:t>
      </w:r>
      <w:r>
        <w:t xml:space="preserve">, </w:t>
      </w:r>
      <w:r>
        <w:rPr>
          <w:i/>
          <w:iCs/>
        </w:rPr>
        <w:t>3</w:t>
      </w:r>
      <w:r>
        <w:t xml:space="preserve"> (1), 26913. https://doi.org/10.3402/jev.v3.26913.</w:t>
      </w:r>
    </w:p>
    <w:p w14:paraId="487CCB97" w14:textId="77777777" w:rsidR="00FA3D72" w:rsidRDefault="00FA3D72" w:rsidP="00FA3D72">
      <w:pPr>
        <w:pStyle w:val="Bibliography"/>
      </w:pPr>
      <w:r>
        <w:t>[36]</w:t>
      </w:r>
      <w:r>
        <w:tab/>
        <w:t xml:space="preserve">Greening, D. W.; Xu, R.; Ji, H.; </w:t>
      </w:r>
      <w:proofErr w:type="spellStart"/>
      <w:r>
        <w:t>Tauro</w:t>
      </w:r>
      <w:proofErr w:type="spellEnd"/>
      <w:r>
        <w:t xml:space="preserve">, B. J.; Simpson, R. J. A Protocol for Exosome Isolation and Characterization: Evaluation of Ultracentrifugation, Density-Gradient Separation, and Immunoaffinity Capture Methods. In </w:t>
      </w:r>
      <w:r>
        <w:rPr>
          <w:i/>
          <w:iCs/>
        </w:rPr>
        <w:t>Proteomic Profiling: Methods and Protocols</w:t>
      </w:r>
      <w:r>
        <w:t xml:space="preserve">; </w:t>
      </w:r>
      <w:proofErr w:type="spellStart"/>
      <w:r>
        <w:t>Posch</w:t>
      </w:r>
      <w:proofErr w:type="spellEnd"/>
      <w:r>
        <w:t>, A., Ed.; Methods in Molecular Biology; Springer New York: New York, NY, 2015; pp 179–209. https://doi.org/10.1007/978-1-4939-2550-6_15.</w:t>
      </w:r>
    </w:p>
    <w:p w14:paraId="769B2DA1" w14:textId="77777777" w:rsidR="00FA3D72" w:rsidRDefault="00FA3D72" w:rsidP="00FA3D72">
      <w:pPr>
        <w:pStyle w:val="Bibliography"/>
      </w:pPr>
      <w:r>
        <w:t>[37]</w:t>
      </w:r>
      <w:r>
        <w:tab/>
      </w:r>
      <w:proofErr w:type="spellStart"/>
      <w:r>
        <w:t>Gámez</w:t>
      </w:r>
      <w:proofErr w:type="spellEnd"/>
      <w:r>
        <w:t xml:space="preserve">-Valero, A.; </w:t>
      </w:r>
      <w:proofErr w:type="spellStart"/>
      <w:r>
        <w:t>Monguió-Tortajada</w:t>
      </w:r>
      <w:proofErr w:type="spellEnd"/>
      <w:r>
        <w:t>, M.; Carreras-</w:t>
      </w:r>
      <w:proofErr w:type="spellStart"/>
      <w:r>
        <w:t>Planella</w:t>
      </w:r>
      <w:proofErr w:type="spellEnd"/>
      <w:r>
        <w:t xml:space="preserve">, L.; </w:t>
      </w:r>
      <w:proofErr w:type="spellStart"/>
      <w:r>
        <w:t>Franquesa</w:t>
      </w:r>
      <w:proofErr w:type="spellEnd"/>
      <w:r>
        <w:t xml:space="preserve">, M.; Beyer, K.; </w:t>
      </w:r>
      <w:proofErr w:type="spellStart"/>
      <w:r>
        <w:t>Borràs</w:t>
      </w:r>
      <w:proofErr w:type="spellEnd"/>
      <w:r>
        <w:t xml:space="preserve">, F. E. Size-Exclusion Chromatography-Based Isolation Minimally Alters Extracellular Vesicles’ Characteristics Compared to Precipitating Agents. </w:t>
      </w:r>
      <w:r>
        <w:rPr>
          <w:i/>
          <w:iCs/>
        </w:rPr>
        <w:t>Sci. Rep.</w:t>
      </w:r>
      <w:r>
        <w:t xml:space="preserve">, </w:t>
      </w:r>
      <w:r>
        <w:rPr>
          <w:b/>
          <w:bCs/>
        </w:rPr>
        <w:t>2016</w:t>
      </w:r>
      <w:r>
        <w:t xml:space="preserve">, </w:t>
      </w:r>
      <w:r>
        <w:rPr>
          <w:i/>
          <w:iCs/>
        </w:rPr>
        <w:t>6</w:t>
      </w:r>
      <w:r>
        <w:t>, 33641. https://doi.org/10.1038/srep33641.</w:t>
      </w:r>
    </w:p>
    <w:p w14:paraId="3A326828" w14:textId="77777777" w:rsidR="00FA3D72" w:rsidRDefault="00FA3D72" w:rsidP="00FA3D72">
      <w:pPr>
        <w:pStyle w:val="Bibliography"/>
      </w:pPr>
      <w:r>
        <w:t>[38]</w:t>
      </w:r>
      <w:r>
        <w:tab/>
      </w:r>
      <w:proofErr w:type="spellStart"/>
      <w:r>
        <w:t>Oksvold</w:t>
      </w:r>
      <w:proofErr w:type="spellEnd"/>
      <w:r>
        <w:t xml:space="preserve">, M. P.; </w:t>
      </w:r>
      <w:proofErr w:type="spellStart"/>
      <w:r>
        <w:t>Neurauter</w:t>
      </w:r>
      <w:proofErr w:type="spellEnd"/>
      <w:r>
        <w:t xml:space="preserve">, A.; Pedersen, K. W. Magnetic Bead-Based Isolation of Exosomes. In </w:t>
      </w:r>
      <w:r>
        <w:rPr>
          <w:i/>
          <w:iCs/>
        </w:rPr>
        <w:t>RNA Interference: Challenges and Therapeutic Opportunities</w:t>
      </w:r>
      <w:r>
        <w:t xml:space="preserve">; </w:t>
      </w:r>
      <w:proofErr w:type="spellStart"/>
      <w:r>
        <w:t>Sioud</w:t>
      </w:r>
      <w:proofErr w:type="spellEnd"/>
      <w:r>
        <w:t>, M., Ed.; Methods in Molecular Biology; Springer New York: New York, NY, 2015; pp 465–481. https://doi.org/10.1007/978-1-4939-1538-5_27.</w:t>
      </w:r>
    </w:p>
    <w:p w14:paraId="3AD2AB4F" w14:textId="77777777" w:rsidR="00FA3D72" w:rsidRDefault="00FA3D72" w:rsidP="00FA3D72">
      <w:pPr>
        <w:pStyle w:val="Bibliography"/>
      </w:pPr>
      <w:r>
        <w:t>[39]</w:t>
      </w:r>
      <w:r>
        <w:tab/>
      </w:r>
      <w:proofErr w:type="spellStart"/>
      <w:r>
        <w:t>Suetsugu</w:t>
      </w:r>
      <w:proofErr w:type="spellEnd"/>
      <w:r>
        <w:t xml:space="preserve">, A.; </w:t>
      </w:r>
      <w:proofErr w:type="spellStart"/>
      <w:r>
        <w:t>Honma</w:t>
      </w:r>
      <w:proofErr w:type="spellEnd"/>
      <w:r>
        <w:t xml:space="preserve">, K.; </w:t>
      </w:r>
      <w:proofErr w:type="spellStart"/>
      <w:r>
        <w:t>Saji</w:t>
      </w:r>
      <w:proofErr w:type="spellEnd"/>
      <w:r>
        <w:t xml:space="preserve">, S.; </w:t>
      </w:r>
      <w:proofErr w:type="spellStart"/>
      <w:r>
        <w:t>Moriwaki</w:t>
      </w:r>
      <w:proofErr w:type="spellEnd"/>
      <w:r>
        <w:t xml:space="preserve">, H.; </w:t>
      </w:r>
      <w:proofErr w:type="spellStart"/>
      <w:r>
        <w:t>Ochiya</w:t>
      </w:r>
      <w:proofErr w:type="spellEnd"/>
      <w:r>
        <w:t xml:space="preserve">, T.; Hoffman, R. M. Imaging Exosome Transfer from Breast Cancer Cells to Stroma at Metastatic Sites in Orthotopic Nude-Mouse Models. </w:t>
      </w:r>
      <w:r>
        <w:rPr>
          <w:i/>
          <w:iCs/>
        </w:rPr>
        <w:t xml:space="preserve">Adv. Drug </w:t>
      </w:r>
      <w:proofErr w:type="spellStart"/>
      <w:r>
        <w:rPr>
          <w:i/>
          <w:iCs/>
        </w:rPr>
        <w:t>Deliv</w:t>
      </w:r>
      <w:proofErr w:type="spellEnd"/>
      <w:r>
        <w:rPr>
          <w:i/>
          <w:iCs/>
        </w:rPr>
        <w:t>. Rev.</w:t>
      </w:r>
      <w:r>
        <w:t xml:space="preserve">, </w:t>
      </w:r>
      <w:r>
        <w:rPr>
          <w:b/>
          <w:bCs/>
        </w:rPr>
        <w:t>2013</w:t>
      </w:r>
      <w:r>
        <w:t xml:space="preserve">, </w:t>
      </w:r>
      <w:r>
        <w:rPr>
          <w:i/>
          <w:iCs/>
        </w:rPr>
        <w:t>65</w:t>
      </w:r>
      <w:r>
        <w:t xml:space="preserve"> (3), 383–390. https://doi.org/10.1016/j.addr.2012.08.007.</w:t>
      </w:r>
    </w:p>
    <w:p w14:paraId="3F02DB4D" w14:textId="77777777" w:rsidR="00FA3D72" w:rsidRDefault="00FA3D72" w:rsidP="00FA3D72">
      <w:pPr>
        <w:pStyle w:val="Bibliography"/>
      </w:pPr>
      <w:r>
        <w:t>[40]</w:t>
      </w:r>
      <w:r>
        <w:tab/>
        <w:t xml:space="preserve">Davis, D. A.; Bruno, V. M.; </w:t>
      </w:r>
      <w:proofErr w:type="spellStart"/>
      <w:r>
        <w:t>Loza</w:t>
      </w:r>
      <w:proofErr w:type="spellEnd"/>
      <w:r>
        <w:t xml:space="preserve">, L.; Filler, S. G.; Mitchell, A. P. Candida Albicans Mds3p, a Conserved Regulator of PH Responses and Virulence Identified Through Insertional Mutagenesis. </w:t>
      </w:r>
      <w:r>
        <w:rPr>
          <w:i/>
          <w:iCs/>
        </w:rPr>
        <w:t>Genetics</w:t>
      </w:r>
      <w:r>
        <w:t xml:space="preserve">, </w:t>
      </w:r>
      <w:r>
        <w:rPr>
          <w:b/>
          <w:bCs/>
        </w:rPr>
        <w:t>2002</w:t>
      </w:r>
      <w:r>
        <w:t xml:space="preserve">, </w:t>
      </w:r>
      <w:r>
        <w:rPr>
          <w:i/>
          <w:iCs/>
        </w:rPr>
        <w:t>162</w:t>
      </w:r>
      <w:r>
        <w:t xml:space="preserve"> (4), 1573–1581.</w:t>
      </w:r>
    </w:p>
    <w:p w14:paraId="6BA3FE80" w14:textId="77777777" w:rsidR="00FA3D72" w:rsidRDefault="00FA3D72" w:rsidP="00FA3D72">
      <w:pPr>
        <w:pStyle w:val="Bibliography"/>
      </w:pPr>
      <w:r>
        <w:t>[41]</w:t>
      </w:r>
      <w:r>
        <w:tab/>
        <w:t>Ramage, G.; Saville, S. P.; Wickes, B. L.; López-</w:t>
      </w:r>
      <w:proofErr w:type="spellStart"/>
      <w:r>
        <w:t>Ribot</w:t>
      </w:r>
      <w:proofErr w:type="spellEnd"/>
      <w:r>
        <w:t xml:space="preserve">, J. L. Inhibition of Candida Albicans Biofilm Formation by Farnesol, a Quorum-Sensing Molecule. </w:t>
      </w:r>
      <w:r>
        <w:rPr>
          <w:i/>
          <w:iCs/>
        </w:rPr>
        <w:t>Appl. Environ. Microbiol.</w:t>
      </w:r>
      <w:r>
        <w:t xml:space="preserve">, </w:t>
      </w:r>
      <w:r>
        <w:rPr>
          <w:b/>
          <w:bCs/>
        </w:rPr>
        <w:t>2002</w:t>
      </w:r>
      <w:r>
        <w:t xml:space="preserve">, </w:t>
      </w:r>
      <w:r>
        <w:rPr>
          <w:i/>
          <w:iCs/>
        </w:rPr>
        <w:t>68</w:t>
      </w:r>
      <w:r>
        <w:t xml:space="preserve"> (11), 5459–5463. https://doi.org/10.1128/AEM.68.11.5459-5463.2002.</w:t>
      </w:r>
    </w:p>
    <w:p w14:paraId="0D675310" w14:textId="77777777" w:rsidR="00FA3D72" w:rsidRDefault="00FA3D72" w:rsidP="00FA3D72">
      <w:pPr>
        <w:pStyle w:val="Bibliography"/>
      </w:pPr>
      <w:r>
        <w:t>[42]</w:t>
      </w:r>
      <w:r>
        <w:tab/>
        <w:t xml:space="preserve">Nguyen, S. L.; Greenberg, J. W.; Wang, H.; </w:t>
      </w:r>
      <w:proofErr w:type="spellStart"/>
      <w:r>
        <w:t>Collaer</w:t>
      </w:r>
      <w:proofErr w:type="spellEnd"/>
      <w:r>
        <w:t xml:space="preserve">, B. W.; Wang, J.; Petroff, M. G. Quantifying Murine Placental Extracellular Vesicles across Gestation and in Preterm Birth Data with </w:t>
      </w:r>
      <w:proofErr w:type="spellStart"/>
      <w:r>
        <w:t>TidyNano</w:t>
      </w:r>
      <w:proofErr w:type="spellEnd"/>
      <w:r>
        <w:t xml:space="preserve">: A Computational Framework for </w:t>
      </w:r>
      <w:proofErr w:type="spellStart"/>
      <w:r>
        <w:t>Analyzing</w:t>
      </w:r>
      <w:proofErr w:type="spellEnd"/>
      <w:r>
        <w:t xml:space="preserve"> and Visualizing Nanoparticle Data in R. </w:t>
      </w:r>
      <w:r>
        <w:rPr>
          <w:i/>
          <w:iCs/>
        </w:rPr>
        <w:t>PLOS ONE</w:t>
      </w:r>
      <w:r>
        <w:t xml:space="preserve">, </w:t>
      </w:r>
      <w:r>
        <w:rPr>
          <w:b/>
          <w:bCs/>
        </w:rPr>
        <w:t>2019</w:t>
      </w:r>
      <w:r>
        <w:t xml:space="preserve">, </w:t>
      </w:r>
      <w:r>
        <w:rPr>
          <w:i/>
          <w:iCs/>
        </w:rPr>
        <w:t>14</w:t>
      </w:r>
      <w:r>
        <w:t xml:space="preserve"> (6), e0218270. https://doi.org/10.1371/journal.pone.0218270.</w:t>
      </w:r>
    </w:p>
    <w:p w14:paraId="4FEA4947" w14:textId="77777777" w:rsidR="00FA3D72" w:rsidRDefault="00FA3D72" w:rsidP="00FA3D72">
      <w:pPr>
        <w:pStyle w:val="Bibliography"/>
      </w:pPr>
      <w:r>
        <w:t>[43]</w:t>
      </w:r>
      <w:r>
        <w:tab/>
        <w:t xml:space="preserve">Greening, D. W.; Nguyen, H. P. T.; </w:t>
      </w:r>
      <w:proofErr w:type="spellStart"/>
      <w:r>
        <w:t>Elgass</w:t>
      </w:r>
      <w:proofErr w:type="spellEnd"/>
      <w:r>
        <w:t xml:space="preserve">, K.; Simpson, R. J.; </w:t>
      </w:r>
      <w:proofErr w:type="spellStart"/>
      <w:r>
        <w:t>Salamonsen</w:t>
      </w:r>
      <w:proofErr w:type="spellEnd"/>
      <w:r>
        <w:t xml:space="preserve">, L. A. Human Endometrial Exosomes Contain Hormone-Specific Cargo Modulating Trophoblast Adhesive Capacity: Insights into Endometrial-Embryo Interactions. </w:t>
      </w:r>
      <w:r>
        <w:rPr>
          <w:i/>
          <w:iCs/>
        </w:rPr>
        <w:t xml:space="preserve">Biol. </w:t>
      </w:r>
      <w:proofErr w:type="spellStart"/>
      <w:r>
        <w:rPr>
          <w:i/>
          <w:iCs/>
        </w:rPr>
        <w:t>Reprod</w:t>
      </w:r>
      <w:proofErr w:type="spellEnd"/>
      <w:r>
        <w:rPr>
          <w:i/>
          <w:iCs/>
        </w:rPr>
        <w:t>.</w:t>
      </w:r>
      <w:r>
        <w:t xml:space="preserve">, </w:t>
      </w:r>
      <w:r>
        <w:rPr>
          <w:b/>
          <w:bCs/>
        </w:rPr>
        <w:t>2016</w:t>
      </w:r>
      <w:r>
        <w:t xml:space="preserve">, </w:t>
      </w:r>
      <w:r>
        <w:rPr>
          <w:i/>
          <w:iCs/>
        </w:rPr>
        <w:t>94</w:t>
      </w:r>
      <w:r>
        <w:t xml:space="preserve"> (2). https://doi.org/10.1095/biolreprod.115.134890.</w:t>
      </w:r>
    </w:p>
    <w:p w14:paraId="6A0A1909" w14:textId="77777777" w:rsidR="00FA3D72" w:rsidRDefault="00FA3D72" w:rsidP="00FA3D72">
      <w:pPr>
        <w:pStyle w:val="Bibliography"/>
      </w:pPr>
      <w:r>
        <w:t>[44]</w:t>
      </w:r>
      <w:r>
        <w:tab/>
        <w:t xml:space="preserve">Fingerhut, L. C. H. W.; </w:t>
      </w:r>
      <w:proofErr w:type="spellStart"/>
      <w:r>
        <w:t>Strugnell</w:t>
      </w:r>
      <w:proofErr w:type="spellEnd"/>
      <w:r>
        <w:t xml:space="preserve">, J. M.; </w:t>
      </w:r>
      <w:proofErr w:type="spellStart"/>
      <w:r>
        <w:t>Faou</w:t>
      </w:r>
      <w:proofErr w:type="spellEnd"/>
      <w:r>
        <w:t xml:space="preserve">, P.; </w:t>
      </w:r>
      <w:proofErr w:type="spellStart"/>
      <w:r>
        <w:t>Labiaga</w:t>
      </w:r>
      <w:proofErr w:type="spellEnd"/>
      <w:r>
        <w:t xml:space="preserve">, Á. R.; Zhang, J.; Cooke, I. R. Shotgun Proteomics Analysis of Saliva and Salivary Gland Tissue from the Common Octopus </w:t>
      </w:r>
      <w:proofErr w:type="spellStart"/>
      <w:r>
        <w:t>Octopus</w:t>
      </w:r>
      <w:proofErr w:type="spellEnd"/>
      <w:r>
        <w:t xml:space="preserve"> Vulgaris. </w:t>
      </w:r>
      <w:r>
        <w:rPr>
          <w:i/>
          <w:iCs/>
        </w:rPr>
        <w:t>J. Proteome Res.</w:t>
      </w:r>
      <w:r>
        <w:t xml:space="preserve">, </w:t>
      </w:r>
      <w:r>
        <w:rPr>
          <w:b/>
          <w:bCs/>
        </w:rPr>
        <w:t>2018</w:t>
      </w:r>
      <w:r>
        <w:t xml:space="preserve">, </w:t>
      </w:r>
      <w:r>
        <w:rPr>
          <w:i/>
          <w:iCs/>
        </w:rPr>
        <w:t>17</w:t>
      </w:r>
      <w:r>
        <w:t xml:space="preserve"> (11), 3866–3876. https://doi.org/10.1021/acs.jproteome.8b00525.</w:t>
      </w:r>
    </w:p>
    <w:p w14:paraId="206F4BDB" w14:textId="77777777" w:rsidR="00FA3D72" w:rsidRDefault="00FA3D72" w:rsidP="00FA3D72">
      <w:pPr>
        <w:pStyle w:val="Bibliography"/>
      </w:pPr>
      <w:r>
        <w:lastRenderedPageBreak/>
        <w:t>[45]</w:t>
      </w:r>
      <w:r>
        <w:tab/>
      </w:r>
      <w:proofErr w:type="spellStart"/>
      <w:r>
        <w:t>Tyanova</w:t>
      </w:r>
      <w:proofErr w:type="spellEnd"/>
      <w:r>
        <w:t xml:space="preserve">, S.; </w:t>
      </w:r>
      <w:proofErr w:type="spellStart"/>
      <w:r>
        <w:t>Temu</w:t>
      </w:r>
      <w:proofErr w:type="spellEnd"/>
      <w:r>
        <w:t xml:space="preserve">, T.; Cox, J. The </w:t>
      </w:r>
      <w:proofErr w:type="spellStart"/>
      <w:r>
        <w:t>MaxQuant</w:t>
      </w:r>
      <w:proofErr w:type="spellEnd"/>
      <w:r>
        <w:t xml:space="preserve"> Computational Platform for Mass Spectrometry-Based Shotgun Proteomics. </w:t>
      </w:r>
      <w:r>
        <w:rPr>
          <w:i/>
          <w:iCs/>
        </w:rPr>
        <w:t xml:space="preserve">Nat. </w:t>
      </w:r>
      <w:proofErr w:type="spellStart"/>
      <w:r>
        <w:rPr>
          <w:i/>
          <w:iCs/>
        </w:rPr>
        <w:t>Protoc</w:t>
      </w:r>
      <w:proofErr w:type="spellEnd"/>
      <w:r>
        <w:rPr>
          <w:i/>
          <w:iCs/>
        </w:rPr>
        <w:t>.</w:t>
      </w:r>
      <w:r>
        <w:t xml:space="preserve">, </w:t>
      </w:r>
      <w:r>
        <w:rPr>
          <w:b/>
          <w:bCs/>
        </w:rPr>
        <w:t>2016</w:t>
      </w:r>
      <w:r>
        <w:t xml:space="preserve">, </w:t>
      </w:r>
      <w:r>
        <w:rPr>
          <w:i/>
          <w:iCs/>
        </w:rPr>
        <w:t>11</w:t>
      </w:r>
      <w:r>
        <w:t xml:space="preserve"> (12), 2301–2319. https://doi.org/10.1038/nprot.2016.136.</w:t>
      </w:r>
    </w:p>
    <w:p w14:paraId="68BDE560" w14:textId="77777777" w:rsidR="00FA3D72" w:rsidRDefault="00FA3D72" w:rsidP="00FA3D72">
      <w:pPr>
        <w:pStyle w:val="Bibliography"/>
      </w:pPr>
      <w:r>
        <w:t>[46]</w:t>
      </w:r>
      <w:r>
        <w:tab/>
        <w:t xml:space="preserve">Cox, J.; </w:t>
      </w:r>
      <w:proofErr w:type="spellStart"/>
      <w:r>
        <w:t>Neuhauser</w:t>
      </w:r>
      <w:proofErr w:type="spellEnd"/>
      <w:r>
        <w:t xml:space="preserve">, N.; Michalski, A.; Scheltema, R. A.; Olsen, J. V.; Mann, M. Andromeda: A Peptide Search Engine Integrated into the </w:t>
      </w:r>
      <w:proofErr w:type="spellStart"/>
      <w:r>
        <w:t>MaxQuant</w:t>
      </w:r>
      <w:proofErr w:type="spellEnd"/>
      <w:r>
        <w:t xml:space="preserve"> Environment. </w:t>
      </w:r>
      <w:r>
        <w:rPr>
          <w:i/>
          <w:iCs/>
        </w:rPr>
        <w:t>J. Proteome Res.</w:t>
      </w:r>
      <w:r>
        <w:t xml:space="preserve">, </w:t>
      </w:r>
      <w:r>
        <w:rPr>
          <w:b/>
          <w:bCs/>
        </w:rPr>
        <w:t>2011</w:t>
      </w:r>
      <w:r>
        <w:t xml:space="preserve">, </w:t>
      </w:r>
      <w:r>
        <w:rPr>
          <w:i/>
          <w:iCs/>
        </w:rPr>
        <w:t>10</w:t>
      </w:r>
      <w:r>
        <w:t xml:space="preserve"> (4), 1794–1805. https://doi.org/10.1021/pr101065j.</w:t>
      </w:r>
    </w:p>
    <w:p w14:paraId="58158564" w14:textId="77777777" w:rsidR="00FA3D72" w:rsidRDefault="00FA3D72" w:rsidP="00FA3D72">
      <w:pPr>
        <w:pStyle w:val="Bibliography"/>
      </w:pPr>
      <w:r>
        <w:t>[47]</w:t>
      </w:r>
      <w:r>
        <w:tab/>
        <w:t xml:space="preserve">Cox, J.; Hein, M. Y.; </w:t>
      </w:r>
      <w:proofErr w:type="spellStart"/>
      <w:r>
        <w:t>Luber</w:t>
      </w:r>
      <w:proofErr w:type="spellEnd"/>
      <w:r>
        <w:t xml:space="preserve">, C. A.; </w:t>
      </w:r>
      <w:proofErr w:type="spellStart"/>
      <w:r>
        <w:t>Paron</w:t>
      </w:r>
      <w:proofErr w:type="spellEnd"/>
      <w:r>
        <w:t xml:space="preserve">, I.; Nagaraj, N.; Mann, M. Accurate Proteome-Wide Label-Free Quantification by Delayed Normalization and Maximal Peptide Ratio Extraction, Termed </w:t>
      </w:r>
      <w:proofErr w:type="spellStart"/>
      <w:r>
        <w:t>MaxLFQ</w:t>
      </w:r>
      <w:proofErr w:type="spellEnd"/>
      <w:r>
        <w:t xml:space="preserve">. </w:t>
      </w:r>
      <w:r>
        <w:rPr>
          <w:i/>
          <w:iCs/>
        </w:rPr>
        <w:t>Mol. Cell. Proteomics</w:t>
      </w:r>
      <w:r>
        <w:t xml:space="preserve">, </w:t>
      </w:r>
      <w:r>
        <w:rPr>
          <w:b/>
          <w:bCs/>
        </w:rPr>
        <w:t>2014</w:t>
      </w:r>
      <w:r>
        <w:t xml:space="preserve">, </w:t>
      </w:r>
      <w:r>
        <w:rPr>
          <w:i/>
          <w:iCs/>
        </w:rPr>
        <w:t>13</w:t>
      </w:r>
      <w:r>
        <w:t xml:space="preserve"> (9), 2513–2526. https://doi.org/10.1074/mcp.M113.031591.</w:t>
      </w:r>
    </w:p>
    <w:p w14:paraId="4CAB2E49" w14:textId="77777777" w:rsidR="00FA3D72" w:rsidRDefault="00FA3D72" w:rsidP="00FA3D72">
      <w:pPr>
        <w:pStyle w:val="Bibliography"/>
      </w:pPr>
      <w:r>
        <w:t>[48]</w:t>
      </w:r>
      <w:r>
        <w:tab/>
        <w:t xml:space="preserve">Arnaud, M. B.; Costanzo, M. C.; </w:t>
      </w:r>
      <w:proofErr w:type="spellStart"/>
      <w:r>
        <w:t>Skrzypek</w:t>
      </w:r>
      <w:proofErr w:type="spellEnd"/>
      <w:r>
        <w:t xml:space="preserve">, M. S.; Binkley, G.; Lane, C.; </w:t>
      </w:r>
      <w:proofErr w:type="spellStart"/>
      <w:r>
        <w:t>Miyasato</w:t>
      </w:r>
      <w:proofErr w:type="spellEnd"/>
      <w:r>
        <w:t xml:space="preserve">, S. R.; Sherlock, G. The Candida Genome Database (CGD), a Community Resource for Candida Albicans Gene and Protein Information. </w:t>
      </w:r>
      <w:r>
        <w:rPr>
          <w:i/>
          <w:iCs/>
        </w:rPr>
        <w:t>Nucleic Acids Res.</w:t>
      </w:r>
      <w:r>
        <w:t xml:space="preserve">, </w:t>
      </w:r>
      <w:r>
        <w:rPr>
          <w:b/>
          <w:bCs/>
        </w:rPr>
        <w:t>2005</w:t>
      </w:r>
      <w:r>
        <w:t xml:space="preserve">, </w:t>
      </w:r>
      <w:r>
        <w:rPr>
          <w:i/>
          <w:iCs/>
        </w:rPr>
        <w:t>33</w:t>
      </w:r>
      <w:r>
        <w:t xml:space="preserve"> (suppl_1), D358–D363. https://doi.org/10.1093/nar/gki003.</w:t>
      </w:r>
    </w:p>
    <w:p w14:paraId="5E1B8201" w14:textId="77777777" w:rsidR="00FA3D72" w:rsidRDefault="00FA3D72" w:rsidP="00FA3D72">
      <w:pPr>
        <w:pStyle w:val="Bibliography"/>
      </w:pPr>
      <w:r>
        <w:t>[49]</w:t>
      </w:r>
      <w:r>
        <w:tab/>
      </w:r>
      <w:proofErr w:type="spellStart"/>
      <w:r>
        <w:t>Skrzypek</w:t>
      </w:r>
      <w:proofErr w:type="spellEnd"/>
      <w:r>
        <w:t xml:space="preserve">, M. S.; Binkley, J.; Binkley, G.; </w:t>
      </w:r>
      <w:proofErr w:type="spellStart"/>
      <w:r>
        <w:t>Miyasato</w:t>
      </w:r>
      <w:proofErr w:type="spellEnd"/>
      <w:r>
        <w:t xml:space="preserve">, S. R.; </w:t>
      </w:r>
      <w:proofErr w:type="spellStart"/>
      <w:r>
        <w:t>Simison</w:t>
      </w:r>
      <w:proofErr w:type="spellEnd"/>
      <w:r>
        <w:t xml:space="preserve">, M.; Sherlock, G. The Candida Genome Database (CGD): Incorporation of Assembly 22, Systematic Identifiers and Visualization of High Throughput Sequencing Data. </w:t>
      </w:r>
      <w:r>
        <w:rPr>
          <w:i/>
          <w:iCs/>
        </w:rPr>
        <w:t>Nucleic Acids Res.</w:t>
      </w:r>
      <w:r>
        <w:t xml:space="preserve">, </w:t>
      </w:r>
      <w:r>
        <w:rPr>
          <w:b/>
          <w:bCs/>
        </w:rPr>
        <w:t>2017</w:t>
      </w:r>
      <w:r>
        <w:t xml:space="preserve">, </w:t>
      </w:r>
      <w:r>
        <w:rPr>
          <w:i/>
          <w:iCs/>
        </w:rPr>
        <w:t>45</w:t>
      </w:r>
      <w:r>
        <w:t xml:space="preserve"> (D1), D592–D596. https://doi.org/10.1093/nar/gkw924.</w:t>
      </w:r>
    </w:p>
    <w:p w14:paraId="6057583F" w14:textId="77777777" w:rsidR="00FA3D72" w:rsidRDefault="00FA3D72" w:rsidP="00FA3D72">
      <w:pPr>
        <w:pStyle w:val="Bibliography"/>
      </w:pPr>
      <w:r>
        <w:t>[50]</w:t>
      </w:r>
      <w:r>
        <w:tab/>
        <w:t xml:space="preserve">R Core Team. R: A Language and Environmental for Statistical Computing. </w:t>
      </w:r>
      <w:r>
        <w:rPr>
          <w:b/>
          <w:bCs/>
        </w:rPr>
        <w:t>2018</w:t>
      </w:r>
      <w:r>
        <w:t xml:space="preserve">, </w:t>
      </w:r>
      <w:r>
        <w:rPr>
          <w:i/>
          <w:iCs/>
        </w:rPr>
        <w:t>R Foundation for Statistical Computing.</w:t>
      </w:r>
      <w:r>
        <w:t xml:space="preserve"> https://www.R-project.org.</w:t>
      </w:r>
    </w:p>
    <w:p w14:paraId="11E15AB5" w14:textId="77777777" w:rsidR="00FA3D72" w:rsidRDefault="00FA3D72" w:rsidP="00FA3D72">
      <w:pPr>
        <w:pStyle w:val="Bibliography"/>
      </w:pPr>
      <w:r>
        <w:t>[51]</w:t>
      </w:r>
      <w:r>
        <w:tab/>
        <w:t xml:space="preserve">Zhang, X.; Smits, A. H.; van Tilburg, G. B.; </w:t>
      </w:r>
      <w:proofErr w:type="spellStart"/>
      <w:r>
        <w:t>Ovaa</w:t>
      </w:r>
      <w:proofErr w:type="spellEnd"/>
      <w:r>
        <w:t xml:space="preserve">, H.; Huber, W.; Vermeulen, M. Proteome-Wide Identification of Ubiquitin Interactions Using </w:t>
      </w:r>
      <w:proofErr w:type="spellStart"/>
      <w:r>
        <w:t>UbIA</w:t>
      </w:r>
      <w:proofErr w:type="spellEnd"/>
      <w:r>
        <w:t xml:space="preserve">-MS. </w:t>
      </w:r>
      <w:r>
        <w:rPr>
          <w:i/>
          <w:iCs/>
        </w:rPr>
        <w:t xml:space="preserve">Nat. </w:t>
      </w:r>
      <w:proofErr w:type="spellStart"/>
      <w:r>
        <w:rPr>
          <w:i/>
          <w:iCs/>
        </w:rPr>
        <w:t>Protoc</w:t>
      </w:r>
      <w:proofErr w:type="spellEnd"/>
      <w:r>
        <w:rPr>
          <w:i/>
          <w:iCs/>
        </w:rPr>
        <w:t>.</w:t>
      </w:r>
      <w:r>
        <w:t xml:space="preserve">, </w:t>
      </w:r>
      <w:r>
        <w:rPr>
          <w:b/>
          <w:bCs/>
        </w:rPr>
        <w:t>2018</w:t>
      </w:r>
      <w:r>
        <w:t xml:space="preserve">, </w:t>
      </w:r>
      <w:r>
        <w:rPr>
          <w:i/>
          <w:iCs/>
        </w:rPr>
        <w:t>13</w:t>
      </w:r>
      <w:r>
        <w:t xml:space="preserve"> (3), 530–550. https://doi.org/10.1038/nprot.2017.147.</w:t>
      </w:r>
    </w:p>
    <w:p w14:paraId="0D6181DC" w14:textId="77777777" w:rsidR="00FA3D72" w:rsidRDefault="00FA3D72" w:rsidP="00FA3D72">
      <w:pPr>
        <w:pStyle w:val="Bibliography"/>
      </w:pPr>
      <w:r>
        <w:t>[52]</w:t>
      </w:r>
      <w:r>
        <w:tab/>
        <w:t xml:space="preserve">Ritchie, M. E.; </w:t>
      </w:r>
      <w:proofErr w:type="spellStart"/>
      <w:r>
        <w:t>Phipson</w:t>
      </w:r>
      <w:proofErr w:type="spellEnd"/>
      <w:r>
        <w:t xml:space="preserve">, B.; Wu, D.; Hu, Y.; Law, C. W.; Shi, W.; Smyth, G. K. </w:t>
      </w:r>
      <w:proofErr w:type="spellStart"/>
      <w:r>
        <w:t>Limma</w:t>
      </w:r>
      <w:proofErr w:type="spellEnd"/>
      <w:r>
        <w:t xml:space="preserve"> Powers Differential Expression Analyses for RNA-Sequencing and Microarray Studies. </w:t>
      </w:r>
      <w:r>
        <w:rPr>
          <w:i/>
          <w:iCs/>
        </w:rPr>
        <w:t>Nucleic Acids Res.</w:t>
      </w:r>
      <w:r>
        <w:t xml:space="preserve">, </w:t>
      </w:r>
      <w:r>
        <w:rPr>
          <w:b/>
          <w:bCs/>
        </w:rPr>
        <w:t>2015</w:t>
      </w:r>
      <w:r>
        <w:t xml:space="preserve">, </w:t>
      </w:r>
      <w:r>
        <w:rPr>
          <w:i/>
          <w:iCs/>
        </w:rPr>
        <w:t>43</w:t>
      </w:r>
      <w:r>
        <w:t xml:space="preserve"> (7), e47–e47. https://doi.org/10.1093/nar/gkv007.</w:t>
      </w:r>
    </w:p>
    <w:p w14:paraId="70BF9FEC" w14:textId="77777777" w:rsidR="00FA3D72" w:rsidRDefault="00FA3D72" w:rsidP="00FA3D72">
      <w:pPr>
        <w:pStyle w:val="Bibliography"/>
      </w:pPr>
      <w:r>
        <w:t>[53]</w:t>
      </w:r>
      <w:r>
        <w:tab/>
      </w:r>
      <w:proofErr w:type="spellStart"/>
      <w:r>
        <w:t>Stacklies</w:t>
      </w:r>
      <w:proofErr w:type="spellEnd"/>
      <w:r>
        <w:t xml:space="preserve">, W.; </w:t>
      </w:r>
      <w:proofErr w:type="spellStart"/>
      <w:r>
        <w:t>Redestig</w:t>
      </w:r>
      <w:proofErr w:type="spellEnd"/>
      <w:r>
        <w:t xml:space="preserve">, H.; Scholz, M.; Walther, D.; </w:t>
      </w:r>
      <w:proofErr w:type="spellStart"/>
      <w:r>
        <w:t>Selbig</w:t>
      </w:r>
      <w:proofErr w:type="spellEnd"/>
      <w:r>
        <w:t xml:space="preserve">, J. </w:t>
      </w:r>
      <w:proofErr w:type="spellStart"/>
      <w:r>
        <w:t>PcaMethods</w:t>
      </w:r>
      <w:proofErr w:type="spellEnd"/>
      <w:r>
        <w:t xml:space="preserve">—a Bioconductor Package Providing PCA Methods for Incomplete Data. </w:t>
      </w:r>
      <w:r>
        <w:rPr>
          <w:i/>
          <w:iCs/>
        </w:rPr>
        <w:t>Bioinformatics</w:t>
      </w:r>
      <w:r>
        <w:t xml:space="preserve">, </w:t>
      </w:r>
      <w:r>
        <w:rPr>
          <w:b/>
          <w:bCs/>
        </w:rPr>
        <w:t>2007</w:t>
      </w:r>
      <w:r>
        <w:t xml:space="preserve">, </w:t>
      </w:r>
      <w:r>
        <w:rPr>
          <w:i/>
          <w:iCs/>
        </w:rPr>
        <w:t>23</w:t>
      </w:r>
      <w:r>
        <w:t xml:space="preserve"> (9), 1164–1167. https://doi.org/10.1093/bioinformatics/btm069.</w:t>
      </w:r>
    </w:p>
    <w:p w14:paraId="02671A1F" w14:textId="77777777" w:rsidR="00FA3D72" w:rsidRDefault="00FA3D72" w:rsidP="00FA3D72">
      <w:pPr>
        <w:pStyle w:val="Bibliography"/>
      </w:pPr>
      <w:r>
        <w:t>[54]</w:t>
      </w:r>
      <w:r>
        <w:tab/>
      </w:r>
      <w:proofErr w:type="spellStart"/>
      <w:r>
        <w:t>Phipson</w:t>
      </w:r>
      <w:proofErr w:type="spellEnd"/>
      <w:r>
        <w:t xml:space="preserve">, B.; Lee, S.; Majewski, I. J.; Alexander, W. S.; Smyth, G. K. Robust Hyperparameter Estimation Protects against Hypervariable Genes and Improves Power to Detect Differential Expression. </w:t>
      </w:r>
      <w:r>
        <w:rPr>
          <w:i/>
          <w:iCs/>
        </w:rPr>
        <w:t>Ann. Appl. Stat.</w:t>
      </w:r>
      <w:r>
        <w:t xml:space="preserve">, </w:t>
      </w:r>
      <w:r>
        <w:rPr>
          <w:b/>
          <w:bCs/>
        </w:rPr>
        <w:t>2016</w:t>
      </w:r>
      <w:r>
        <w:t xml:space="preserve">, </w:t>
      </w:r>
      <w:r>
        <w:rPr>
          <w:i/>
          <w:iCs/>
        </w:rPr>
        <w:t>10</w:t>
      </w:r>
      <w:r>
        <w:t xml:space="preserve"> (2), 946–963. https://doi.org/10.1214/16-AOAS920.</w:t>
      </w:r>
    </w:p>
    <w:p w14:paraId="4861D4A1" w14:textId="77777777" w:rsidR="00FA3D72" w:rsidRDefault="00FA3D72" w:rsidP="00FA3D72">
      <w:pPr>
        <w:pStyle w:val="Bibliography"/>
      </w:pPr>
      <w:r>
        <w:t>[55]</w:t>
      </w:r>
      <w:r>
        <w:tab/>
      </w:r>
      <w:proofErr w:type="spellStart"/>
      <w:r>
        <w:t>Benjamini</w:t>
      </w:r>
      <w:proofErr w:type="spellEnd"/>
      <w:r>
        <w:t xml:space="preserve">, Y.; Hochberg, Y. Controlling the False Discovery Rate: A Practical and Powerful Approach to Multiple Testing. </w:t>
      </w:r>
      <w:r>
        <w:rPr>
          <w:i/>
          <w:iCs/>
        </w:rPr>
        <w:t xml:space="preserve">J. R. Stat. Soc. Ser. B </w:t>
      </w:r>
      <w:proofErr w:type="spellStart"/>
      <w:r>
        <w:rPr>
          <w:i/>
          <w:iCs/>
        </w:rPr>
        <w:t>Methodol</w:t>
      </w:r>
      <w:proofErr w:type="spellEnd"/>
      <w:r>
        <w:rPr>
          <w:i/>
          <w:iCs/>
        </w:rPr>
        <w:t>.</w:t>
      </w:r>
      <w:r>
        <w:t xml:space="preserve">, </w:t>
      </w:r>
      <w:r>
        <w:rPr>
          <w:b/>
          <w:bCs/>
        </w:rPr>
        <w:t>1995</w:t>
      </w:r>
      <w:r>
        <w:t xml:space="preserve">, </w:t>
      </w:r>
      <w:r>
        <w:rPr>
          <w:i/>
          <w:iCs/>
        </w:rPr>
        <w:t>57</w:t>
      </w:r>
      <w:r>
        <w:t xml:space="preserve"> (1), 289–300.</w:t>
      </w:r>
    </w:p>
    <w:p w14:paraId="6C26F543" w14:textId="77777777" w:rsidR="00FA3D72" w:rsidRDefault="00FA3D72" w:rsidP="00FA3D72">
      <w:pPr>
        <w:pStyle w:val="Bibliography"/>
      </w:pPr>
      <w:r>
        <w:t>[56]</w:t>
      </w:r>
      <w:r>
        <w:tab/>
        <w:t xml:space="preserve">Priebe, S.; </w:t>
      </w:r>
      <w:proofErr w:type="spellStart"/>
      <w:r>
        <w:t>Kreisel</w:t>
      </w:r>
      <w:proofErr w:type="spellEnd"/>
      <w:r>
        <w:t xml:space="preserve">, C.; Horn, F.; </w:t>
      </w:r>
      <w:proofErr w:type="spellStart"/>
      <w:r>
        <w:t>Guthke</w:t>
      </w:r>
      <w:proofErr w:type="spellEnd"/>
      <w:r>
        <w:t xml:space="preserve">, R.; Linde, J. FungiFun2: A Comprehensive Online Resource for Systematic Analysis of Gene Lists from Fungal Species. </w:t>
      </w:r>
      <w:r>
        <w:rPr>
          <w:i/>
          <w:iCs/>
        </w:rPr>
        <w:t>Bioinformatics</w:t>
      </w:r>
      <w:r>
        <w:t xml:space="preserve">, </w:t>
      </w:r>
      <w:r>
        <w:rPr>
          <w:b/>
          <w:bCs/>
        </w:rPr>
        <w:t>2015</w:t>
      </w:r>
      <w:r>
        <w:t xml:space="preserve">, </w:t>
      </w:r>
      <w:r>
        <w:rPr>
          <w:i/>
          <w:iCs/>
        </w:rPr>
        <w:t>31</w:t>
      </w:r>
      <w:r>
        <w:t xml:space="preserve"> (3), 445–446. https://doi.org/10.1093/bioinformatics/btu627.</w:t>
      </w:r>
    </w:p>
    <w:p w14:paraId="2D9BF4D7" w14:textId="77777777" w:rsidR="00FA3D72" w:rsidRDefault="00FA3D72" w:rsidP="00FA3D72">
      <w:pPr>
        <w:pStyle w:val="Bibliography"/>
      </w:pPr>
      <w:r>
        <w:t>[57]</w:t>
      </w:r>
      <w:r>
        <w:tab/>
      </w:r>
      <w:proofErr w:type="spellStart"/>
      <w:r>
        <w:t>Maechler</w:t>
      </w:r>
      <w:proofErr w:type="spellEnd"/>
      <w:r>
        <w:t xml:space="preserve">, M.; </w:t>
      </w:r>
      <w:proofErr w:type="spellStart"/>
      <w:r>
        <w:t>Rousseeuw</w:t>
      </w:r>
      <w:proofErr w:type="spellEnd"/>
      <w:r>
        <w:t xml:space="preserve">, P.; </w:t>
      </w:r>
      <w:proofErr w:type="spellStart"/>
      <w:r>
        <w:t>Struwf</w:t>
      </w:r>
      <w:proofErr w:type="spellEnd"/>
      <w:r>
        <w:t xml:space="preserve">, A.; Hubert, M.; </w:t>
      </w:r>
      <w:proofErr w:type="spellStart"/>
      <w:r>
        <w:t>Hornik</w:t>
      </w:r>
      <w:proofErr w:type="spellEnd"/>
      <w:r>
        <w:t xml:space="preserve">, K. Cluster: Cluster Analysis Basics and Extensions. R Package Version 2.0.8. </w:t>
      </w:r>
      <w:r>
        <w:rPr>
          <w:b/>
          <w:bCs/>
        </w:rPr>
        <w:t>2019</w:t>
      </w:r>
      <w:r>
        <w:t>.</w:t>
      </w:r>
    </w:p>
    <w:p w14:paraId="530CAC5A" w14:textId="77777777" w:rsidR="00FA3D72" w:rsidRDefault="00FA3D72" w:rsidP="00FA3D72">
      <w:pPr>
        <w:pStyle w:val="Bibliography"/>
      </w:pPr>
      <w:r>
        <w:t>[58]</w:t>
      </w:r>
      <w:r>
        <w:tab/>
        <w:t xml:space="preserve">The </w:t>
      </w:r>
      <w:proofErr w:type="spellStart"/>
      <w:r>
        <w:t>UniProt</w:t>
      </w:r>
      <w:proofErr w:type="spellEnd"/>
      <w:r>
        <w:t xml:space="preserve"> Consortium. </w:t>
      </w:r>
      <w:proofErr w:type="spellStart"/>
      <w:r>
        <w:t>UniProt</w:t>
      </w:r>
      <w:proofErr w:type="spellEnd"/>
      <w:r>
        <w:t xml:space="preserve">: A Worldwide Hub of Protein Knowledge. </w:t>
      </w:r>
      <w:r>
        <w:rPr>
          <w:i/>
          <w:iCs/>
        </w:rPr>
        <w:t>Nucleic Acids Res.</w:t>
      </w:r>
      <w:r>
        <w:t xml:space="preserve">, </w:t>
      </w:r>
      <w:r>
        <w:rPr>
          <w:b/>
          <w:bCs/>
        </w:rPr>
        <w:t>2019</w:t>
      </w:r>
      <w:r>
        <w:t xml:space="preserve">, </w:t>
      </w:r>
      <w:r>
        <w:rPr>
          <w:i/>
          <w:iCs/>
        </w:rPr>
        <w:t>47</w:t>
      </w:r>
      <w:r>
        <w:t xml:space="preserve"> (D1), D506–D515. https://doi.org/10.1093/nar/gky1049.</w:t>
      </w:r>
    </w:p>
    <w:p w14:paraId="283CE724" w14:textId="77777777" w:rsidR="00FA3D72" w:rsidRDefault="00FA3D72" w:rsidP="00FA3D72">
      <w:pPr>
        <w:pStyle w:val="Bibliography"/>
      </w:pPr>
      <w:r>
        <w:t>[59]</w:t>
      </w:r>
      <w:r>
        <w:tab/>
      </w:r>
      <w:proofErr w:type="spellStart"/>
      <w:r>
        <w:t>Tsirigos</w:t>
      </w:r>
      <w:proofErr w:type="spellEnd"/>
      <w:r>
        <w:t xml:space="preserve">, K. D.; Peters, C.; Shu, N.; </w:t>
      </w:r>
      <w:proofErr w:type="spellStart"/>
      <w:r>
        <w:t>Käll</w:t>
      </w:r>
      <w:proofErr w:type="spellEnd"/>
      <w:r>
        <w:t xml:space="preserve">, L.; </w:t>
      </w:r>
      <w:proofErr w:type="spellStart"/>
      <w:r>
        <w:t>Elofsson</w:t>
      </w:r>
      <w:proofErr w:type="spellEnd"/>
      <w:r>
        <w:t xml:space="preserve">, A. The TOPCONS Web Server for Consensus Prediction of Membrane Protein Topology and Signal Peptides. </w:t>
      </w:r>
      <w:r>
        <w:rPr>
          <w:i/>
          <w:iCs/>
        </w:rPr>
        <w:t>Nucleic Acids Res.</w:t>
      </w:r>
      <w:r>
        <w:t xml:space="preserve">, </w:t>
      </w:r>
      <w:r>
        <w:rPr>
          <w:b/>
          <w:bCs/>
        </w:rPr>
        <w:t>2015</w:t>
      </w:r>
      <w:r>
        <w:t xml:space="preserve">, </w:t>
      </w:r>
      <w:r>
        <w:rPr>
          <w:i/>
          <w:iCs/>
        </w:rPr>
        <w:t>43</w:t>
      </w:r>
      <w:r>
        <w:t xml:space="preserve"> (W1), W401–W407. https://doi.org/10.1093/nar/gkv485.</w:t>
      </w:r>
    </w:p>
    <w:p w14:paraId="437C1FE0" w14:textId="77777777" w:rsidR="00FA3D72" w:rsidRDefault="00FA3D72" w:rsidP="00FA3D72">
      <w:pPr>
        <w:pStyle w:val="Bibliography"/>
      </w:pPr>
      <w:r>
        <w:t>[60]</w:t>
      </w:r>
      <w:r>
        <w:tab/>
        <w:t xml:space="preserve">Ren, J.; Wen, L.; Gao, X.; </w:t>
      </w:r>
      <w:proofErr w:type="spellStart"/>
      <w:r>
        <w:t>Jin</w:t>
      </w:r>
      <w:proofErr w:type="spellEnd"/>
      <w:r>
        <w:t xml:space="preserve">, C.; </w:t>
      </w:r>
      <w:proofErr w:type="spellStart"/>
      <w:r>
        <w:t>Xue</w:t>
      </w:r>
      <w:proofErr w:type="spellEnd"/>
      <w:r>
        <w:t xml:space="preserve">, Y.; Yao, X. CSS-Palm 2.0: An Updated Software for Palmitoylation Sites Prediction. </w:t>
      </w:r>
      <w:r>
        <w:rPr>
          <w:i/>
          <w:iCs/>
        </w:rPr>
        <w:t>Protein Eng. Des. Sel.</w:t>
      </w:r>
      <w:r>
        <w:t xml:space="preserve">, </w:t>
      </w:r>
      <w:r>
        <w:rPr>
          <w:b/>
          <w:bCs/>
        </w:rPr>
        <w:t>2008</w:t>
      </w:r>
      <w:r>
        <w:t xml:space="preserve">, </w:t>
      </w:r>
      <w:r>
        <w:rPr>
          <w:i/>
          <w:iCs/>
        </w:rPr>
        <w:t>21</w:t>
      </w:r>
      <w:r>
        <w:t xml:space="preserve"> (11), 639–644. https://doi.org/10.1093/protein/gzn039.</w:t>
      </w:r>
    </w:p>
    <w:p w14:paraId="0BDFBF60" w14:textId="77777777" w:rsidR="00FA3D72" w:rsidRDefault="00FA3D72" w:rsidP="00FA3D72">
      <w:pPr>
        <w:pStyle w:val="Bibliography"/>
      </w:pPr>
      <w:r>
        <w:t>[61]</w:t>
      </w:r>
      <w:r>
        <w:tab/>
        <w:t xml:space="preserve">Chen, H.; Boutros, P. C. </w:t>
      </w:r>
      <w:proofErr w:type="spellStart"/>
      <w:r>
        <w:t>VennDiagram</w:t>
      </w:r>
      <w:proofErr w:type="spellEnd"/>
      <w:r>
        <w:t xml:space="preserve">: A Package for the Generation of </w:t>
      </w:r>
      <w:proofErr w:type="gramStart"/>
      <w:r>
        <w:t>Highly-Customizable</w:t>
      </w:r>
      <w:proofErr w:type="gramEnd"/>
      <w:r>
        <w:t xml:space="preserve"> Venn and Euler Diagrams in R. </w:t>
      </w:r>
      <w:r>
        <w:rPr>
          <w:i/>
          <w:iCs/>
        </w:rPr>
        <w:t>BMC Bioinformatics</w:t>
      </w:r>
      <w:r>
        <w:t xml:space="preserve">, </w:t>
      </w:r>
      <w:r>
        <w:rPr>
          <w:b/>
          <w:bCs/>
        </w:rPr>
        <w:t>2011</w:t>
      </w:r>
      <w:r>
        <w:t xml:space="preserve">, </w:t>
      </w:r>
      <w:r>
        <w:rPr>
          <w:i/>
          <w:iCs/>
        </w:rPr>
        <w:t>12</w:t>
      </w:r>
      <w:r>
        <w:t xml:space="preserve"> (1), 35. https://doi.org/10.1186/1471-2105-12-35.</w:t>
      </w:r>
    </w:p>
    <w:p w14:paraId="21BD880A" w14:textId="77777777" w:rsidR="00FA3D72" w:rsidRDefault="00FA3D72" w:rsidP="00FA3D72">
      <w:pPr>
        <w:pStyle w:val="Bibliography"/>
      </w:pPr>
      <w:r>
        <w:lastRenderedPageBreak/>
        <w:t>[62]</w:t>
      </w:r>
      <w:r>
        <w:tab/>
        <w:t xml:space="preserve">Deutsch, E. W.; </w:t>
      </w:r>
      <w:proofErr w:type="spellStart"/>
      <w:r>
        <w:t>Csordas</w:t>
      </w:r>
      <w:proofErr w:type="spellEnd"/>
      <w:r>
        <w:t xml:space="preserve">, A.; Sun, Z.; </w:t>
      </w:r>
      <w:proofErr w:type="spellStart"/>
      <w:r>
        <w:t>Jarnuczak</w:t>
      </w:r>
      <w:proofErr w:type="spellEnd"/>
      <w:r>
        <w:t>, A.; Perez-</w:t>
      </w:r>
      <w:proofErr w:type="spellStart"/>
      <w:r>
        <w:t>Riverol</w:t>
      </w:r>
      <w:proofErr w:type="spellEnd"/>
      <w:r>
        <w:t xml:space="preserve">, Y.; </w:t>
      </w:r>
      <w:proofErr w:type="spellStart"/>
      <w:r>
        <w:t>Ternent</w:t>
      </w:r>
      <w:proofErr w:type="spellEnd"/>
      <w:r>
        <w:t>, T.; Campbell, D. S.; Bernal-</w:t>
      </w:r>
      <w:proofErr w:type="spellStart"/>
      <w:r>
        <w:t>Llinares</w:t>
      </w:r>
      <w:proofErr w:type="spellEnd"/>
      <w:r>
        <w:t xml:space="preserve">, M.; Okuda, S.; Kawano, S.; et al. The </w:t>
      </w:r>
      <w:proofErr w:type="spellStart"/>
      <w:r>
        <w:t>ProteomeXchange</w:t>
      </w:r>
      <w:proofErr w:type="spellEnd"/>
      <w:r>
        <w:t xml:space="preserve"> Consortium in 2017: Supporting the Cultural Change in Proteomics Public Data Deposition. </w:t>
      </w:r>
      <w:r>
        <w:rPr>
          <w:i/>
          <w:iCs/>
        </w:rPr>
        <w:t>Nucleic Acids Res.</w:t>
      </w:r>
      <w:r>
        <w:t xml:space="preserve">, </w:t>
      </w:r>
      <w:r>
        <w:rPr>
          <w:b/>
          <w:bCs/>
        </w:rPr>
        <w:t>2017</w:t>
      </w:r>
      <w:r>
        <w:t xml:space="preserve">, </w:t>
      </w:r>
      <w:r>
        <w:rPr>
          <w:i/>
          <w:iCs/>
        </w:rPr>
        <w:t>45</w:t>
      </w:r>
      <w:r>
        <w:t xml:space="preserve"> (D1), D1100–D1106. https://doi.org/10.1093/nar/gkw936.</w:t>
      </w:r>
    </w:p>
    <w:p w14:paraId="7F18AA04" w14:textId="77777777" w:rsidR="00FA3D72" w:rsidRDefault="00FA3D72" w:rsidP="00FA3D72">
      <w:pPr>
        <w:pStyle w:val="Bibliography"/>
      </w:pPr>
      <w:r>
        <w:t>[63]</w:t>
      </w:r>
      <w:r>
        <w:tab/>
        <w:t>Perez-</w:t>
      </w:r>
      <w:proofErr w:type="spellStart"/>
      <w:r>
        <w:t>Riverol</w:t>
      </w:r>
      <w:proofErr w:type="spellEnd"/>
      <w:r>
        <w:t xml:space="preserve">, Y.; </w:t>
      </w:r>
      <w:proofErr w:type="spellStart"/>
      <w:r>
        <w:t>Csordas</w:t>
      </w:r>
      <w:proofErr w:type="spellEnd"/>
      <w:r>
        <w:t>, A.; Bai, J.; Bernal-</w:t>
      </w:r>
      <w:proofErr w:type="spellStart"/>
      <w:r>
        <w:t>Llinares</w:t>
      </w:r>
      <w:proofErr w:type="spellEnd"/>
      <w:r>
        <w:t xml:space="preserve">, M.; </w:t>
      </w:r>
      <w:proofErr w:type="spellStart"/>
      <w:r>
        <w:t>Hewapathirana</w:t>
      </w:r>
      <w:proofErr w:type="spellEnd"/>
      <w:r>
        <w:t xml:space="preserve">, S.; Kundu, D. J.; </w:t>
      </w:r>
      <w:proofErr w:type="spellStart"/>
      <w:r>
        <w:t>Inuganti</w:t>
      </w:r>
      <w:proofErr w:type="spellEnd"/>
      <w:r>
        <w:t xml:space="preserve">, A.; </w:t>
      </w:r>
      <w:proofErr w:type="spellStart"/>
      <w:r>
        <w:t>Griss</w:t>
      </w:r>
      <w:proofErr w:type="spellEnd"/>
      <w:r>
        <w:t xml:space="preserve">, J.; Mayer, G.; </w:t>
      </w:r>
      <w:proofErr w:type="spellStart"/>
      <w:r>
        <w:t>Eisenacher</w:t>
      </w:r>
      <w:proofErr w:type="spellEnd"/>
      <w:r>
        <w:t xml:space="preserve">, M.; et al. The PRIDE Database and Related Tools and Resources in 2019: Improving Support for Quantification Data. </w:t>
      </w:r>
      <w:r>
        <w:rPr>
          <w:i/>
          <w:iCs/>
        </w:rPr>
        <w:t>Nucleic Acids Res.</w:t>
      </w:r>
      <w:r>
        <w:t xml:space="preserve">, </w:t>
      </w:r>
      <w:r>
        <w:rPr>
          <w:b/>
          <w:bCs/>
        </w:rPr>
        <w:t>2019</w:t>
      </w:r>
      <w:r>
        <w:t xml:space="preserve">, </w:t>
      </w:r>
      <w:r>
        <w:rPr>
          <w:i/>
          <w:iCs/>
        </w:rPr>
        <w:t>47</w:t>
      </w:r>
      <w:r>
        <w:t xml:space="preserve"> (D1), D442–D450. https://doi.org/10.1093/nar/gky1106.</w:t>
      </w:r>
    </w:p>
    <w:p w14:paraId="703F591B" w14:textId="77777777" w:rsidR="00FA3D72" w:rsidRDefault="00FA3D72" w:rsidP="00FA3D72">
      <w:pPr>
        <w:pStyle w:val="Bibliography"/>
      </w:pPr>
      <w:r>
        <w:t>[64]</w:t>
      </w:r>
      <w:r>
        <w:tab/>
        <w:t xml:space="preserve">Marwick, B.; Boettiger, C.; Mullen, L. Packaging Data Analytical Work Reproducibly Using R (and Friends). </w:t>
      </w:r>
      <w:r>
        <w:rPr>
          <w:i/>
          <w:iCs/>
        </w:rPr>
        <w:t>Am. Stat.</w:t>
      </w:r>
      <w:r>
        <w:t xml:space="preserve">, </w:t>
      </w:r>
      <w:r>
        <w:rPr>
          <w:b/>
          <w:bCs/>
        </w:rPr>
        <w:t>2018</w:t>
      </w:r>
      <w:r>
        <w:t xml:space="preserve">, </w:t>
      </w:r>
      <w:r>
        <w:rPr>
          <w:i/>
          <w:iCs/>
        </w:rPr>
        <w:t>72</w:t>
      </w:r>
      <w:r>
        <w:t xml:space="preserve"> (1), 80–88. https://doi.org/10.1080/00031305.2017.1375986.</w:t>
      </w:r>
    </w:p>
    <w:p w14:paraId="494A522D" w14:textId="77777777" w:rsidR="00FA3D72" w:rsidRDefault="00FA3D72" w:rsidP="00FA3D72">
      <w:pPr>
        <w:pStyle w:val="Bibliography"/>
      </w:pPr>
      <w:r>
        <w:t>[65]</w:t>
      </w:r>
      <w:r>
        <w:tab/>
        <w:t xml:space="preserve">Dutton, L. C.; Jenkinson, H. F.; Lamont, R. J.; Nobbs, A. H. Role of Candida Albicans Secreted Aspartyl Protease Sap9 in Interkingdom Biofilm Formation. </w:t>
      </w:r>
      <w:proofErr w:type="spellStart"/>
      <w:r>
        <w:rPr>
          <w:i/>
          <w:iCs/>
        </w:rPr>
        <w:t>Pathog</w:t>
      </w:r>
      <w:proofErr w:type="spellEnd"/>
      <w:r>
        <w:rPr>
          <w:i/>
          <w:iCs/>
        </w:rPr>
        <w:t>. Dis.</w:t>
      </w:r>
      <w:r>
        <w:t xml:space="preserve">, </w:t>
      </w:r>
      <w:r>
        <w:rPr>
          <w:b/>
          <w:bCs/>
        </w:rPr>
        <w:t>2016</w:t>
      </w:r>
      <w:r>
        <w:t xml:space="preserve">, </w:t>
      </w:r>
      <w:r>
        <w:rPr>
          <w:i/>
          <w:iCs/>
        </w:rPr>
        <w:t>74</w:t>
      </w:r>
      <w:r>
        <w:t xml:space="preserve"> (3). https://doi.org/10.1093/femspd/ftw005.</w:t>
      </w:r>
    </w:p>
    <w:p w14:paraId="433F5B71" w14:textId="77777777" w:rsidR="00FA3D72" w:rsidRDefault="00FA3D72" w:rsidP="00FA3D72">
      <w:pPr>
        <w:pStyle w:val="Bibliography"/>
      </w:pPr>
      <w:r>
        <w:t>[66]</w:t>
      </w:r>
      <w:r>
        <w:tab/>
        <w:t xml:space="preserve">Hoyer, L. L.; Green, C. B.; Oh, S.-H.; Zhao, X. Discovering the Secrets of the Candida Albicans Agglutinin-like Sequence (ALS) Gene Family — a Sticky Pursuit. </w:t>
      </w:r>
      <w:r>
        <w:rPr>
          <w:i/>
          <w:iCs/>
        </w:rPr>
        <w:t>Med. Mycol.</w:t>
      </w:r>
      <w:r>
        <w:t xml:space="preserve">, </w:t>
      </w:r>
      <w:r>
        <w:rPr>
          <w:b/>
          <w:bCs/>
        </w:rPr>
        <w:t>2008</w:t>
      </w:r>
      <w:r>
        <w:t xml:space="preserve">, </w:t>
      </w:r>
      <w:r>
        <w:rPr>
          <w:i/>
          <w:iCs/>
        </w:rPr>
        <w:t>46</w:t>
      </w:r>
      <w:r>
        <w:t xml:space="preserve"> (1), 1–15. https://doi.org/10.1080/13693780701435317.</w:t>
      </w:r>
    </w:p>
    <w:p w14:paraId="70A3E8BF" w14:textId="77777777" w:rsidR="00FA3D72" w:rsidRDefault="00FA3D72" w:rsidP="00FA3D72">
      <w:pPr>
        <w:pStyle w:val="Bibliography"/>
      </w:pPr>
      <w:r>
        <w:t>[67]</w:t>
      </w:r>
      <w:r>
        <w:tab/>
        <w:t xml:space="preserve">Gomez, M. J.; Maras, B.; Barca, A.; Valle, R. L.; Barra, D.; Cassone, A. Biochemical and Immunological Characterization of MP65, a Major Mannoprotein Antigen of the Opportunistic Human </w:t>
      </w:r>
      <w:proofErr w:type="spellStart"/>
      <w:r>
        <w:t>PathogenCandida</w:t>
      </w:r>
      <w:proofErr w:type="spellEnd"/>
      <w:r>
        <w:t xml:space="preserve"> Albicans. </w:t>
      </w:r>
      <w:r>
        <w:rPr>
          <w:i/>
          <w:iCs/>
        </w:rPr>
        <w:t>Infect. Immun.</w:t>
      </w:r>
      <w:r>
        <w:t xml:space="preserve">, </w:t>
      </w:r>
      <w:r>
        <w:rPr>
          <w:b/>
          <w:bCs/>
        </w:rPr>
        <w:t>2000</w:t>
      </w:r>
      <w:r>
        <w:t xml:space="preserve">, </w:t>
      </w:r>
      <w:r>
        <w:rPr>
          <w:i/>
          <w:iCs/>
        </w:rPr>
        <w:t>68</w:t>
      </w:r>
      <w:r>
        <w:t xml:space="preserve"> (2), 694–701. https://doi.org/10.1128/IAI.68.2.694-701.2000.</w:t>
      </w:r>
    </w:p>
    <w:p w14:paraId="5B24DA66" w14:textId="77777777" w:rsidR="00FA3D72" w:rsidRDefault="00FA3D72" w:rsidP="00FA3D72">
      <w:pPr>
        <w:pStyle w:val="Bibliography"/>
      </w:pPr>
      <w:r>
        <w:t>[68]</w:t>
      </w:r>
      <w:r>
        <w:tab/>
      </w:r>
      <w:proofErr w:type="spellStart"/>
      <w:r>
        <w:t>Pitarch</w:t>
      </w:r>
      <w:proofErr w:type="spellEnd"/>
      <w:r>
        <w:t xml:space="preserve">, A.; Jiménez, A.; </w:t>
      </w:r>
      <w:proofErr w:type="spellStart"/>
      <w:r>
        <w:t>Nombela</w:t>
      </w:r>
      <w:proofErr w:type="spellEnd"/>
      <w:r>
        <w:t xml:space="preserve">, C.; Gil, C. Decoding Serological Response to Candida Cell Wall Immunome into Novel Diagnostic, Prognostic, and Therapeutic Candidates for Systemic Candidiasis by Proteomic and Bioinformatic Analyses. </w:t>
      </w:r>
      <w:r>
        <w:rPr>
          <w:i/>
          <w:iCs/>
        </w:rPr>
        <w:t>Mol. Cell. Proteomics</w:t>
      </w:r>
      <w:r>
        <w:t xml:space="preserve">, </w:t>
      </w:r>
      <w:r>
        <w:rPr>
          <w:b/>
          <w:bCs/>
        </w:rPr>
        <w:t>2006</w:t>
      </w:r>
      <w:r>
        <w:t xml:space="preserve">, </w:t>
      </w:r>
      <w:r>
        <w:rPr>
          <w:i/>
          <w:iCs/>
        </w:rPr>
        <w:t>5</w:t>
      </w:r>
      <w:r>
        <w:t xml:space="preserve"> (1), 79–96. https://doi.org/10.1074/mcp.M500243-MCP200.</w:t>
      </w:r>
    </w:p>
    <w:p w14:paraId="2FDB745D" w14:textId="77777777" w:rsidR="00FA3D72" w:rsidRDefault="00FA3D72" w:rsidP="00FA3D72">
      <w:pPr>
        <w:pStyle w:val="Bibliography"/>
      </w:pPr>
      <w:r>
        <w:t>[69]</w:t>
      </w:r>
      <w:r>
        <w:tab/>
        <w:t xml:space="preserve">Holmes, A. R.; Lin, Y.-H.; </w:t>
      </w:r>
      <w:proofErr w:type="spellStart"/>
      <w:r>
        <w:t>Niimi</w:t>
      </w:r>
      <w:proofErr w:type="spellEnd"/>
      <w:r>
        <w:t xml:space="preserve">, K.; Lamping, E.; </w:t>
      </w:r>
      <w:proofErr w:type="spellStart"/>
      <w:r>
        <w:t>Keniya</w:t>
      </w:r>
      <w:proofErr w:type="spellEnd"/>
      <w:r>
        <w:t xml:space="preserve">, M.; </w:t>
      </w:r>
      <w:proofErr w:type="spellStart"/>
      <w:r>
        <w:t>Niimi</w:t>
      </w:r>
      <w:proofErr w:type="spellEnd"/>
      <w:r>
        <w:t xml:space="preserve">, M.; Tanabe, K.; Monk, B. C.; Cannon, R. D. ABC Transporter Cdr1p Contributes More than Cdr2p Does to Fluconazole Efflux in Fluconazole-Resistant Candida Albicans Clinical Isolates. </w:t>
      </w:r>
      <w:proofErr w:type="spellStart"/>
      <w:r>
        <w:rPr>
          <w:i/>
          <w:iCs/>
        </w:rPr>
        <w:t>Antimicrob</w:t>
      </w:r>
      <w:proofErr w:type="spellEnd"/>
      <w:r>
        <w:rPr>
          <w:i/>
          <w:iCs/>
        </w:rPr>
        <w:t>. Agents Chemother.</w:t>
      </w:r>
      <w:r>
        <w:t xml:space="preserve">, </w:t>
      </w:r>
      <w:r>
        <w:rPr>
          <w:b/>
          <w:bCs/>
        </w:rPr>
        <w:t>2008</w:t>
      </w:r>
      <w:r>
        <w:t xml:space="preserve">, </w:t>
      </w:r>
      <w:r>
        <w:rPr>
          <w:i/>
          <w:iCs/>
        </w:rPr>
        <w:t>52</w:t>
      </w:r>
      <w:r>
        <w:t xml:space="preserve"> (11), 3851–3862. https://doi.org/10.1128/AAC.00463-08.</w:t>
      </w:r>
    </w:p>
    <w:p w14:paraId="110BF08D" w14:textId="77777777" w:rsidR="00FA3D72" w:rsidRDefault="00FA3D72" w:rsidP="00FA3D72">
      <w:pPr>
        <w:pStyle w:val="Bibliography"/>
      </w:pPr>
      <w:r>
        <w:t>[70]</w:t>
      </w:r>
      <w:r>
        <w:tab/>
      </w:r>
      <w:proofErr w:type="spellStart"/>
      <w:r>
        <w:t>Hessvik</w:t>
      </w:r>
      <w:proofErr w:type="spellEnd"/>
      <w:r>
        <w:t xml:space="preserve">, N. P.; </w:t>
      </w:r>
      <w:proofErr w:type="spellStart"/>
      <w:r>
        <w:t>Llorente</w:t>
      </w:r>
      <w:proofErr w:type="spellEnd"/>
      <w:r>
        <w:t xml:space="preserve">, A. Current Knowledge on Exosome Biogenesis and Release. </w:t>
      </w:r>
      <w:r>
        <w:rPr>
          <w:i/>
          <w:iCs/>
        </w:rPr>
        <w:t>Cell. Mol. Life Sci.</w:t>
      </w:r>
      <w:r>
        <w:t xml:space="preserve">, </w:t>
      </w:r>
      <w:r>
        <w:rPr>
          <w:b/>
          <w:bCs/>
        </w:rPr>
        <w:t>2018</w:t>
      </w:r>
      <w:r>
        <w:t xml:space="preserve">, </w:t>
      </w:r>
      <w:r>
        <w:rPr>
          <w:i/>
          <w:iCs/>
        </w:rPr>
        <w:t>75</w:t>
      </w:r>
      <w:r>
        <w:t xml:space="preserve"> (2), 193–208. https://doi.org/10.1007/s00018-017-2595-9.</w:t>
      </w:r>
    </w:p>
    <w:p w14:paraId="1217FFC2" w14:textId="77777777" w:rsidR="00FA3D72" w:rsidRDefault="00FA3D72" w:rsidP="00FA3D72">
      <w:pPr>
        <w:pStyle w:val="Bibliography"/>
      </w:pPr>
      <w:r>
        <w:t>[71]</w:t>
      </w:r>
      <w:r>
        <w:tab/>
      </w:r>
      <w:proofErr w:type="spellStart"/>
      <w:r>
        <w:t>Bobrie</w:t>
      </w:r>
      <w:proofErr w:type="spellEnd"/>
      <w:r>
        <w:t xml:space="preserve">, A.; Colombo, M.; </w:t>
      </w:r>
      <w:proofErr w:type="spellStart"/>
      <w:r>
        <w:t>Raposo</w:t>
      </w:r>
      <w:proofErr w:type="spellEnd"/>
      <w:r>
        <w:t xml:space="preserve">, G.; </w:t>
      </w:r>
      <w:proofErr w:type="spellStart"/>
      <w:r>
        <w:t>Théry</w:t>
      </w:r>
      <w:proofErr w:type="spellEnd"/>
      <w:r>
        <w:t xml:space="preserve">, C. Exosome Secretion: Molecular Mechanisms and Roles in Immune Responses. </w:t>
      </w:r>
      <w:r>
        <w:rPr>
          <w:i/>
          <w:iCs/>
        </w:rPr>
        <w:t>Traffic</w:t>
      </w:r>
      <w:r>
        <w:t xml:space="preserve">, </w:t>
      </w:r>
      <w:r>
        <w:rPr>
          <w:b/>
          <w:bCs/>
        </w:rPr>
        <w:t>2011</w:t>
      </w:r>
      <w:r>
        <w:t xml:space="preserve">, </w:t>
      </w:r>
      <w:r>
        <w:rPr>
          <w:i/>
          <w:iCs/>
        </w:rPr>
        <w:t>12</w:t>
      </w:r>
      <w:r>
        <w:t xml:space="preserve"> (12), 1659–1668. https://doi.org/10.1111/j.1600-0854.2011.01225.x.</w:t>
      </w:r>
    </w:p>
    <w:p w14:paraId="3DBB613C" w14:textId="77777777" w:rsidR="00FA3D72" w:rsidRDefault="00FA3D72" w:rsidP="00FA3D72">
      <w:pPr>
        <w:pStyle w:val="Bibliography"/>
      </w:pPr>
      <w:r>
        <w:t>[72]</w:t>
      </w:r>
      <w:r>
        <w:tab/>
        <w:t xml:space="preserve">Fang, S.; Tian, H.; Li, X.; </w:t>
      </w:r>
      <w:proofErr w:type="spellStart"/>
      <w:r>
        <w:t>Jin</w:t>
      </w:r>
      <w:proofErr w:type="spellEnd"/>
      <w:r>
        <w:t xml:space="preserve">, D.; Li, X.; Kong, J.; Yang, C.; Yang, X.; Lu, Y.; Luo, Y.; et al. Clinical Application of a Microfluidic Chip for Immunocapture and Quantification of Circulating Exosomes to Assist Breast Cancer Diagnosis and Molecular Classification. </w:t>
      </w:r>
      <w:r>
        <w:rPr>
          <w:i/>
          <w:iCs/>
        </w:rPr>
        <w:t>PLOS ONE</w:t>
      </w:r>
      <w:r>
        <w:t xml:space="preserve">, </w:t>
      </w:r>
      <w:r>
        <w:rPr>
          <w:b/>
          <w:bCs/>
        </w:rPr>
        <w:t>2017</w:t>
      </w:r>
      <w:r>
        <w:t xml:space="preserve">, </w:t>
      </w:r>
      <w:r>
        <w:rPr>
          <w:i/>
          <w:iCs/>
        </w:rPr>
        <w:t>12</w:t>
      </w:r>
      <w:r>
        <w:t xml:space="preserve"> (4), e0175050. https://doi.org/10.1371/journal.pone.0175050.</w:t>
      </w:r>
    </w:p>
    <w:p w14:paraId="588E17A2" w14:textId="77777777" w:rsidR="00FA3D72" w:rsidRDefault="00FA3D72" w:rsidP="00FA3D72">
      <w:pPr>
        <w:pStyle w:val="Bibliography"/>
      </w:pPr>
      <w:r>
        <w:t>[73]</w:t>
      </w:r>
      <w:r>
        <w:tab/>
        <w:t xml:space="preserve">Verweij, F. J.; </w:t>
      </w:r>
      <w:proofErr w:type="spellStart"/>
      <w:r>
        <w:t>Bebelman</w:t>
      </w:r>
      <w:proofErr w:type="spellEnd"/>
      <w:r>
        <w:t xml:space="preserve">, M. P.; Jimenez, C. R.; Garcia-Vallejo, J. J.; Janssen, H.; </w:t>
      </w:r>
      <w:proofErr w:type="spellStart"/>
      <w:r>
        <w:t>Neefjes</w:t>
      </w:r>
      <w:proofErr w:type="spellEnd"/>
      <w:r>
        <w:t xml:space="preserve">, J.; </w:t>
      </w:r>
      <w:proofErr w:type="spellStart"/>
      <w:r>
        <w:t>Knol</w:t>
      </w:r>
      <w:proofErr w:type="spellEnd"/>
      <w:r>
        <w:t xml:space="preserve">, J. C.; Haas, R. de G.; </w:t>
      </w:r>
      <w:proofErr w:type="spellStart"/>
      <w:r>
        <w:t>Piersma</w:t>
      </w:r>
      <w:proofErr w:type="spellEnd"/>
      <w:r>
        <w:t xml:space="preserve">, S. R.; </w:t>
      </w:r>
      <w:proofErr w:type="spellStart"/>
      <w:r>
        <w:t>Baglio</w:t>
      </w:r>
      <w:proofErr w:type="spellEnd"/>
      <w:r>
        <w:t xml:space="preserve">, S. R.; et al. Quantifying Exosome Secretion from Single Cells Reveals a Modulatory Role for GPCR </w:t>
      </w:r>
      <w:proofErr w:type="spellStart"/>
      <w:r>
        <w:t>Signaling</w:t>
      </w:r>
      <w:proofErr w:type="spellEnd"/>
      <w:r>
        <w:t xml:space="preserve">. </w:t>
      </w:r>
      <w:r>
        <w:rPr>
          <w:i/>
          <w:iCs/>
        </w:rPr>
        <w:t>J. Cell Biol.</w:t>
      </w:r>
      <w:r>
        <w:t xml:space="preserve">, </w:t>
      </w:r>
      <w:r>
        <w:rPr>
          <w:b/>
          <w:bCs/>
        </w:rPr>
        <w:t>2018</w:t>
      </w:r>
      <w:r>
        <w:t xml:space="preserve">, </w:t>
      </w:r>
      <w:r>
        <w:rPr>
          <w:i/>
          <w:iCs/>
        </w:rPr>
        <w:t>217</w:t>
      </w:r>
      <w:r>
        <w:t xml:space="preserve"> (3), 1129–1142. https://doi.org/10.1083/jcb.201703206.</w:t>
      </w:r>
    </w:p>
    <w:p w14:paraId="5E2D7DB6" w14:textId="77777777" w:rsidR="00FA3D72" w:rsidRDefault="00FA3D72" w:rsidP="00FA3D72">
      <w:pPr>
        <w:pStyle w:val="Bibliography"/>
      </w:pPr>
      <w:r>
        <w:t>[74]</w:t>
      </w:r>
      <w:r>
        <w:tab/>
        <w:t xml:space="preserve">Takahashi, Y.; Nishikawa, M.; </w:t>
      </w:r>
      <w:proofErr w:type="spellStart"/>
      <w:r>
        <w:t>Shinotsuka</w:t>
      </w:r>
      <w:proofErr w:type="spellEnd"/>
      <w:r>
        <w:t xml:space="preserve">, H.; Matsui, Y.; Ohara, S.; Imai, T.; Takakura, Y. Visualization and in Vivo Tracking of the Exosomes of Murine Melanoma B16-BL6 Cells in Mice after Intravenous Injection. </w:t>
      </w:r>
      <w:r>
        <w:rPr>
          <w:i/>
          <w:iCs/>
        </w:rPr>
        <w:t xml:space="preserve">J. </w:t>
      </w:r>
      <w:proofErr w:type="spellStart"/>
      <w:r>
        <w:rPr>
          <w:i/>
          <w:iCs/>
        </w:rPr>
        <w:t>Biotechnol</w:t>
      </w:r>
      <w:proofErr w:type="spellEnd"/>
      <w:r>
        <w:rPr>
          <w:i/>
          <w:iCs/>
        </w:rPr>
        <w:t>.</w:t>
      </w:r>
      <w:r>
        <w:t xml:space="preserve">, </w:t>
      </w:r>
      <w:r>
        <w:rPr>
          <w:b/>
          <w:bCs/>
        </w:rPr>
        <w:t>2013</w:t>
      </w:r>
      <w:r>
        <w:t xml:space="preserve">, </w:t>
      </w:r>
      <w:r>
        <w:rPr>
          <w:i/>
          <w:iCs/>
        </w:rPr>
        <w:t>165</w:t>
      </w:r>
      <w:r>
        <w:t xml:space="preserve"> (2), 77–84. https://doi.org/10.1016/j.jbiotec.2013.03.013.</w:t>
      </w:r>
    </w:p>
    <w:p w14:paraId="123CA37C" w14:textId="77777777" w:rsidR="00FA3D72" w:rsidRDefault="00FA3D72" w:rsidP="00FA3D72">
      <w:pPr>
        <w:pStyle w:val="Bibliography"/>
      </w:pPr>
      <w:r>
        <w:t>[75]</w:t>
      </w:r>
      <w:r>
        <w:tab/>
      </w:r>
      <w:proofErr w:type="spellStart"/>
      <w:r>
        <w:t>Zamith</w:t>
      </w:r>
      <w:proofErr w:type="spellEnd"/>
      <w:r>
        <w:t xml:space="preserve">-Miranda, D.; </w:t>
      </w:r>
      <w:proofErr w:type="spellStart"/>
      <w:r>
        <w:t>Nimrichter</w:t>
      </w:r>
      <w:proofErr w:type="spellEnd"/>
      <w:r>
        <w:t xml:space="preserve">, L.; Rodrigues, M. L.; </w:t>
      </w:r>
      <w:proofErr w:type="spellStart"/>
      <w:r>
        <w:t>Nosanchuk</w:t>
      </w:r>
      <w:proofErr w:type="spellEnd"/>
      <w:r>
        <w:t xml:space="preserve">, J. D. Fungal Extracellular Vesicles: Modulating Host–Pathogen Interactions by Both the Fungus and the Host. </w:t>
      </w:r>
      <w:r>
        <w:rPr>
          <w:i/>
          <w:iCs/>
        </w:rPr>
        <w:t>Microbes Infect.</w:t>
      </w:r>
      <w:r>
        <w:t xml:space="preserve">, </w:t>
      </w:r>
      <w:r>
        <w:rPr>
          <w:b/>
          <w:bCs/>
        </w:rPr>
        <w:t>2018</w:t>
      </w:r>
      <w:r>
        <w:t xml:space="preserve">, </w:t>
      </w:r>
      <w:r>
        <w:rPr>
          <w:i/>
          <w:iCs/>
        </w:rPr>
        <w:t>20</w:t>
      </w:r>
      <w:r>
        <w:t xml:space="preserve"> (9), 501–504. https://doi.org/10.1016/j.micinf.2018.01.011.</w:t>
      </w:r>
    </w:p>
    <w:p w14:paraId="3B5882E5" w14:textId="77777777" w:rsidR="00FA3D72" w:rsidRDefault="00FA3D72" w:rsidP="00FA3D72">
      <w:pPr>
        <w:pStyle w:val="Bibliography"/>
      </w:pPr>
      <w:r>
        <w:t>[76]</w:t>
      </w:r>
      <w:r>
        <w:tab/>
        <w:t xml:space="preserve">Kenno, S.; </w:t>
      </w:r>
      <w:proofErr w:type="spellStart"/>
      <w:r>
        <w:t>Speth</w:t>
      </w:r>
      <w:proofErr w:type="spellEnd"/>
      <w:r>
        <w:t xml:space="preserve">, C.; </w:t>
      </w:r>
      <w:proofErr w:type="spellStart"/>
      <w:r>
        <w:t>Rambach</w:t>
      </w:r>
      <w:proofErr w:type="spellEnd"/>
      <w:r>
        <w:t xml:space="preserve">, G.; Binder, U.; Chatterjee, S.; </w:t>
      </w:r>
      <w:proofErr w:type="spellStart"/>
      <w:r>
        <w:t>Caramalho</w:t>
      </w:r>
      <w:proofErr w:type="spellEnd"/>
      <w:r>
        <w:t>, R.; Haas, H.; Lass-</w:t>
      </w:r>
      <w:proofErr w:type="spellStart"/>
      <w:r>
        <w:t>Flörl</w:t>
      </w:r>
      <w:proofErr w:type="spellEnd"/>
      <w:r>
        <w:t xml:space="preserve">, C.; Shaughnessy, J.; Ram, S.; et al. Candida Albicans Factor H Binding Molecule Hgt1p – A </w:t>
      </w:r>
      <w:r>
        <w:lastRenderedPageBreak/>
        <w:t xml:space="preserve">Low Glucose-Induced Transmembrane Protein Is Trafficked to the Cell Wall and Impairs Phagocytosis and Killing by Human Neutrophils. </w:t>
      </w:r>
      <w:r>
        <w:rPr>
          <w:i/>
          <w:iCs/>
        </w:rPr>
        <w:t>Front. Microbiol.</w:t>
      </w:r>
      <w:r>
        <w:t xml:space="preserve">, </w:t>
      </w:r>
      <w:r>
        <w:rPr>
          <w:b/>
          <w:bCs/>
        </w:rPr>
        <w:t>2019</w:t>
      </w:r>
      <w:r>
        <w:t xml:space="preserve">, </w:t>
      </w:r>
      <w:r>
        <w:rPr>
          <w:i/>
          <w:iCs/>
        </w:rPr>
        <w:t>9</w:t>
      </w:r>
      <w:r>
        <w:t>. https://doi.org/10.3389/fmicb.2018.03319.</w:t>
      </w:r>
    </w:p>
    <w:p w14:paraId="4DA26388" w14:textId="77777777" w:rsidR="00FA3D72" w:rsidRDefault="00FA3D72" w:rsidP="00FA3D72">
      <w:pPr>
        <w:pStyle w:val="Bibliography"/>
      </w:pPr>
      <w:r>
        <w:t>[77]</w:t>
      </w:r>
      <w:r>
        <w:tab/>
        <w:t xml:space="preserve">Li, B.; </w:t>
      </w:r>
      <w:proofErr w:type="spellStart"/>
      <w:r>
        <w:t>Antonyak</w:t>
      </w:r>
      <w:proofErr w:type="spellEnd"/>
      <w:r>
        <w:t xml:space="preserve">, M. A.; Zhang, J.; </w:t>
      </w:r>
      <w:proofErr w:type="spellStart"/>
      <w:r>
        <w:t>Cerione</w:t>
      </w:r>
      <w:proofErr w:type="spellEnd"/>
      <w:r>
        <w:t xml:space="preserve">, R. A. </w:t>
      </w:r>
      <w:proofErr w:type="spellStart"/>
      <w:r>
        <w:t>RhoA</w:t>
      </w:r>
      <w:proofErr w:type="spellEnd"/>
      <w:r>
        <w:t xml:space="preserve"> Triggers a Specific </w:t>
      </w:r>
      <w:proofErr w:type="spellStart"/>
      <w:r>
        <w:t>Signaling</w:t>
      </w:r>
      <w:proofErr w:type="spellEnd"/>
      <w:r>
        <w:t xml:space="preserve"> Pathway That Generates Transforming Microvesicles in Cancer Cells. </w:t>
      </w:r>
      <w:r>
        <w:rPr>
          <w:i/>
          <w:iCs/>
        </w:rPr>
        <w:t>Oncogene</w:t>
      </w:r>
      <w:r>
        <w:t xml:space="preserve">, </w:t>
      </w:r>
      <w:r>
        <w:rPr>
          <w:b/>
          <w:bCs/>
        </w:rPr>
        <w:t>2012</w:t>
      </w:r>
      <w:r>
        <w:t xml:space="preserve">, </w:t>
      </w:r>
      <w:r>
        <w:rPr>
          <w:i/>
          <w:iCs/>
        </w:rPr>
        <w:t>31</w:t>
      </w:r>
      <w:r>
        <w:t xml:space="preserve"> (45), 4740–4749. https://doi.org/10.1038/onc.2011.636.</w:t>
      </w:r>
    </w:p>
    <w:p w14:paraId="69D1382A" w14:textId="77777777" w:rsidR="00FA3D72" w:rsidRDefault="00FA3D72" w:rsidP="00FA3D72">
      <w:pPr>
        <w:pStyle w:val="Bibliography"/>
      </w:pPr>
      <w:r>
        <w:t>[78]</w:t>
      </w:r>
      <w:r>
        <w:tab/>
        <w:t xml:space="preserve">Sedgwick, A. E.; Clancy, J. W.; Olivia </w:t>
      </w:r>
      <w:proofErr w:type="spellStart"/>
      <w:r>
        <w:t>Balmert</w:t>
      </w:r>
      <w:proofErr w:type="spellEnd"/>
      <w:r>
        <w:t>, M.; D’Souza-</w:t>
      </w:r>
      <w:proofErr w:type="spellStart"/>
      <w:r>
        <w:t>Schorey</w:t>
      </w:r>
      <w:proofErr w:type="spellEnd"/>
      <w:r>
        <w:t xml:space="preserve">, C. Extracellular Microvesicles and </w:t>
      </w:r>
      <w:proofErr w:type="spellStart"/>
      <w:r>
        <w:t>Invadopodia</w:t>
      </w:r>
      <w:proofErr w:type="spellEnd"/>
      <w:r>
        <w:t xml:space="preserve"> Mediate Non-Overlapping Modes of </w:t>
      </w:r>
      <w:proofErr w:type="spellStart"/>
      <w:r>
        <w:t>Tumor</w:t>
      </w:r>
      <w:proofErr w:type="spellEnd"/>
      <w:r>
        <w:t xml:space="preserve"> Cell Invasion. </w:t>
      </w:r>
      <w:r>
        <w:rPr>
          <w:i/>
          <w:iCs/>
        </w:rPr>
        <w:t>Sci. Rep.</w:t>
      </w:r>
      <w:r>
        <w:t xml:space="preserve">, </w:t>
      </w:r>
      <w:r>
        <w:rPr>
          <w:b/>
          <w:bCs/>
        </w:rPr>
        <w:t>2015</w:t>
      </w:r>
      <w:r>
        <w:t xml:space="preserve">, </w:t>
      </w:r>
      <w:r>
        <w:rPr>
          <w:i/>
          <w:iCs/>
        </w:rPr>
        <w:t>5</w:t>
      </w:r>
      <w:r>
        <w:t>, 14748. https://doi.org/10.1038/srep14748.</w:t>
      </w:r>
    </w:p>
    <w:p w14:paraId="1A648258" w14:textId="77777777" w:rsidR="00FA3D72" w:rsidRDefault="00FA3D72" w:rsidP="00FA3D72">
      <w:pPr>
        <w:pStyle w:val="Bibliography"/>
      </w:pPr>
      <w:r>
        <w:t>[79]</w:t>
      </w:r>
      <w:r>
        <w:tab/>
      </w:r>
      <w:proofErr w:type="spellStart"/>
      <w:r>
        <w:t>Bassilana</w:t>
      </w:r>
      <w:proofErr w:type="spellEnd"/>
      <w:r>
        <w:t xml:space="preserve">, M.; </w:t>
      </w:r>
      <w:proofErr w:type="spellStart"/>
      <w:r>
        <w:t>Arkowitz</w:t>
      </w:r>
      <w:proofErr w:type="spellEnd"/>
      <w:r>
        <w:t xml:space="preserve">, R. A. Rac1 and Cdc42 Have Different Roles in Candida Albicans Development. </w:t>
      </w:r>
      <w:proofErr w:type="spellStart"/>
      <w:r>
        <w:rPr>
          <w:i/>
          <w:iCs/>
        </w:rPr>
        <w:t>Eukaryot</w:t>
      </w:r>
      <w:proofErr w:type="spellEnd"/>
      <w:r>
        <w:rPr>
          <w:i/>
          <w:iCs/>
        </w:rPr>
        <w:t>. Cell</w:t>
      </w:r>
      <w:r>
        <w:t xml:space="preserve">, </w:t>
      </w:r>
      <w:r>
        <w:rPr>
          <w:b/>
          <w:bCs/>
        </w:rPr>
        <w:t>2006</w:t>
      </w:r>
      <w:r>
        <w:t xml:space="preserve">, </w:t>
      </w:r>
      <w:r>
        <w:rPr>
          <w:i/>
          <w:iCs/>
        </w:rPr>
        <w:t>5</w:t>
      </w:r>
      <w:r>
        <w:t xml:space="preserve"> (2), 321–329. https://doi.org/10.1128/EC.5.2.321-329.2006.</w:t>
      </w:r>
    </w:p>
    <w:p w14:paraId="1CE930B4" w14:textId="77777777" w:rsidR="00FA3D72" w:rsidRDefault="00FA3D72" w:rsidP="00FA3D72">
      <w:pPr>
        <w:pStyle w:val="Bibliography"/>
      </w:pPr>
      <w:r>
        <w:t>[80]</w:t>
      </w:r>
      <w:r>
        <w:tab/>
      </w:r>
      <w:proofErr w:type="spellStart"/>
      <w:r>
        <w:t>Corvest</w:t>
      </w:r>
      <w:proofErr w:type="spellEnd"/>
      <w:r>
        <w:t xml:space="preserve">, V.; </w:t>
      </w:r>
      <w:proofErr w:type="spellStart"/>
      <w:r>
        <w:t>Bogliolo</w:t>
      </w:r>
      <w:proofErr w:type="spellEnd"/>
      <w:r>
        <w:t xml:space="preserve">, S.; Follette, P.; </w:t>
      </w:r>
      <w:proofErr w:type="spellStart"/>
      <w:r>
        <w:t>Arkowitz</w:t>
      </w:r>
      <w:proofErr w:type="spellEnd"/>
      <w:r>
        <w:t xml:space="preserve">, R. A.; </w:t>
      </w:r>
      <w:proofErr w:type="spellStart"/>
      <w:r>
        <w:t>Bassilana</w:t>
      </w:r>
      <w:proofErr w:type="spellEnd"/>
      <w:r>
        <w:t xml:space="preserve">, M. Spatiotemporal Regulation of Rho1 and Cdc42 Activity during Candida Albicans Filamentous Growth. </w:t>
      </w:r>
      <w:r>
        <w:rPr>
          <w:i/>
          <w:iCs/>
        </w:rPr>
        <w:t>Mol. Microbiol.</w:t>
      </w:r>
      <w:r>
        <w:t xml:space="preserve">, </w:t>
      </w:r>
      <w:r>
        <w:rPr>
          <w:b/>
          <w:bCs/>
        </w:rPr>
        <w:t>2013</w:t>
      </w:r>
      <w:r>
        <w:t xml:space="preserve">, </w:t>
      </w:r>
      <w:r>
        <w:rPr>
          <w:i/>
          <w:iCs/>
        </w:rPr>
        <w:t>89</w:t>
      </w:r>
      <w:r>
        <w:t xml:space="preserve"> (4), 626–648. https://doi.org/10.1111/mmi.12302.</w:t>
      </w:r>
    </w:p>
    <w:p w14:paraId="38FE2EDA" w14:textId="77777777" w:rsidR="00FA3D72" w:rsidRDefault="00FA3D72" w:rsidP="00FA3D72">
      <w:pPr>
        <w:pStyle w:val="Bibliography"/>
      </w:pPr>
      <w:r>
        <w:t>[81]</w:t>
      </w:r>
      <w:r>
        <w:tab/>
      </w:r>
      <w:proofErr w:type="spellStart"/>
      <w:r>
        <w:t>Dünkler</w:t>
      </w:r>
      <w:proofErr w:type="spellEnd"/>
      <w:r>
        <w:t xml:space="preserve">, A.; Wendland, J. Candida Albicans Rho-Type GTPase-Encoding Genes Required for Polarized Cell Growth and Cell Separation. </w:t>
      </w:r>
      <w:proofErr w:type="spellStart"/>
      <w:r>
        <w:rPr>
          <w:i/>
          <w:iCs/>
        </w:rPr>
        <w:t>Eukaryot</w:t>
      </w:r>
      <w:proofErr w:type="spellEnd"/>
      <w:r>
        <w:rPr>
          <w:i/>
          <w:iCs/>
        </w:rPr>
        <w:t>. Cell</w:t>
      </w:r>
      <w:r>
        <w:t xml:space="preserve">, </w:t>
      </w:r>
      <w:r>
        <w:rPr>
          <w:b/>
          <w:bCs/>
        </w:rPr>
        <w:t>2007</w:t>
      </w:r>
      <w:r>
        <w:t xml:space="preserve">, </w:t>
      </w:r>
      <w:r>
        <w:rPr>
          <w:i/>
          <w:iCs/>
        </w:rPr>
        <w:t>6</w:t>
      </w:r>
      <w:r>
        <w:t xml:space="preserve"> (5), 844–854. https://doi.org/10.1128/EC.00201-06.</w:t>
      </w:r>
    </w:p>
    <w:p w14:paraId="0A582349" w14:textId="77777777" w:rsidR="00FA3D72" w:rsidRDefault="00FA3D72" w:rsidP="00FA3D72">
      <w:pPr>
        <w:pStyle w:val="Bibliography"/>
      </w:pPr>
      <w:r>
        <w:t>[82]</w:t>
      </w:r>
      <w:r>
        <w:tab/>
      </w:r>
      <w:proofErr w:type="spellStart"/>
      <w:r>
        <w:t>Tricarico</w:t>
      </w:r>
      <w:proofErr w:type="spellEnd"/>
      <w:r>
        <w:t>, C.; Clancy, J.; D’Souza-</w:t>
      </w:r>
      <w:proofErr w:type="spellStart"/>
      <w:r>
        <w:t>Schorey</w:t>
      </w:r>
      <w:proofErr w:type="spellEnd"/>
      <w:r>
        <w:t xml:space="preserve">, C. Biology and Biogenesis of Shed Microvesicles. </w:t>
      </w:r>
      <w:r>
        <w:rPr>
          <w:i/>
          <w:iCs/>
        </w:rPr>
        <w:t>Small GTPases</w:t>
      </w:r>
      <w:r>
        <w:t xml:space="preserve">, </w:t>
      </w:r>
      <w:r>
        <w:rPr>
          <w:b/>
          <w:bCs/>
        </w:rPr>
        <w:t>2017</w:t>
      </w:r>
      <w:r>
        <w:t xml:space="preserve">, </w:t>
      </w:r>
      <w:r>
        <w:rPr>
          <w:i/>
          <w:iCs/>
        </w:rPr>
        <w:t>8</w:t>
      </w:r>
      <w:r>
        <w:t xml:space="preserve"> (4), 220–232. https://doi.org/10.1080/21541248.2016.1215283.</w:t>
      </w:r>
    </w:p>
    <w:p w14:paraId="724E62EF" w14:textId="77777777" w:rsidR="00FA3D72" w:rsidRDefault="00FA3D72" w:rsidP="00FA3D72">
      <w:pPr>
        <w:pStyle w:val="Bibliography"/>
      </w:pPr>
      <w:r>
        <w:t>[83]</w:t>
      </w:r>
      <w:r>
        <w:tab/>
        <w:t xml:space="preserve">Zhao, K.; Bleackley, M.; </w:t>
      </w:r>
      <w:proofErr w:type="spellStart"/>
      <w:r>
        <w:t>Chisanga</w:t>
      </w:r>
      <w:proofErr w:type="spellEnd"/>
      <w:r>
        <w:t xml:space="preserve">, D.; </w:t>
      </w:r>
      <w:proofErr w:type="spellStart"/>
      <w:r>
        <w:t>Gangoda</w:t>
      </w:r>
      <w:proofErr w:type="spellEnd"/>
      <w:r>
        <w:t xml:space="preserve">, L.; Fonseka, P.; </w:t>
      </w:r>
      <w:proofErr w:type="spellStart"/>
      <w:r>
        <w:t>Liem</w:t>
      </w:r>
      <w:proofErr w:type="spellEnd"/>
      <w:r>
        <w:t xml:space="preserve">, M.; </w:t>
      </w:r>
      <w:proofErr w:type="spellStart"/>
      <w:r>
        <w:t>Kalra</w:t>
      </w:r>
      <w:proofErr w:type="spellEnd"/>
      <w:r>
        <w:t xml:space="preserve">, H.; </w:t>
      </w:r>
      <w:proofErr w:type="spellStart"/>
      <w:r>
        <w:t>Saffar</w:t>
      </w:r>
      <w:proofErr w:type="spellEnd"/>
      <w:r>
        <w:t xml:space="preserve">, H. A.; </w:t>
      </w:r>
      <w:proofErr w:type="spellStart"/>
      <w:r>
        <w:t>Keerthikumar</w:t>
      </w:r>
      <w:proofErr w:type="spellEnd"/>
      <w:r>
        <w:t xml:space="preserve">, S.; Ang, C.-S.; et al. Extracellular Vesicles Secreted by Saccharomyces Cerevisiae Are Involved in Cell Wall Remodelling. </w:t>
      </w:r>
      <w:proofErr w:type="spellStart"/>
      <w:r>
        <w:rPr>
          <w:i/>
          <w:iCs/>
        </w:rPr>
        <w:t>Commun</w:t>
      </w:r>
      <w:proofErr w:type="spellEnd"/>
      <w:r>
        <w:rPr>
          <w:i/>
          <w:iCs/>
        </w:rPr>
        <w:t>. Biol.</w:t>
      </w:r>
      <w:r>
        <w:t xml:space="preserve">, </w:t>
      </w:r>
      <w:r>
        <w:rPr>
          <w:b/>
          <w:bCs/>
        </w:rPr>
        <w:t>2019</w:t>
      </w:r>
      <w:r>
        <w:t xml:space="preserve">, </w:t>
      </w:r>
      <w:r>
        <w:rPr>
          <w:i/>
          <w:iCs/>
        </w:rPr>
        <w:t>2</w:t>
      </w:r>
      <w:r>
        <w:t xml:space="preserve"> (1), 1–13. https://doi.org/10.1038/s42003-019-0538-8.</w:t>
      </w:r>
    </w:p>
    <w:p w14:paraId="44366C9A" w14:textId="77777777" w:rsidR="00FA3D72" w:rsidRDefault="00FA3D72" w:rsidP="00FA3D72">
      <w:pPr>
        <w:pStyle w:val="Bibliography"/>
      </w:pPr>
      <w:r>
        <w:t>[84]</w:t>
      </w:r>
      <w:r>
        <w:tab/>
      </w:r>
      <w:proofErr w:type="spellStart"/>
      <w:r>
        <w:t>Kondoh</w:t>
      </w:r>
      <w:proofErr w:type="spellEnd"/>
      <w:r>
        <w:t xml:space="preserve">, O.; Tachibana, Y.; </w:t>
      </w:r>
      <w:proofErr w:type="spellStart"/>
      <w:r>
        <w:t>Ohya</w:t>
      </w:r>
      <w:proofErr w:type="spellEnd"/>
      <w:r>
        <w:t xml:space="preserve">, Y.; </w:t>
      </w:r>
      <w:proofErr w:type="spellStart"/>
      <w:r>
        <w:t>Arisawa</w:t>
      </w:r>
      <w:proofErr w:type="spellEnd"/>
      <w:r>
        <w:t xml:space="preserve">, M.; Watanabe, T. Cloning of the RHO1 Gene from Candida Albicans and Its Regulation of Beta-1,3-Glucan Synthesis. </w:t>
      </w:r>
      <w:r>
        <w:rPr>
          <w:i/>
          <w:iCs/>
        </w:rPr>
        <w:t xml:space="preserve">J. </w:t>
      </w:r>
      <w:proofErr w:type="spellStart"/>
      <w:r>
        <w:rPr>
          <w:i/>
          <w:iCs/>
        </w:rPr>
        <w:t>Bacteriol</w:t>
      </w:r>
      <w:proofErr w:type="spellEnd"/>
      <w:r>
        <w:rPr>
          <w:i/>
          <w:iCs/>
        </w:rPr>
        <w:t>.</w:t>
      </w:r>
      <w:r>
        <w:t xml:space="preserve">, </w:t>
      </w:r>
      <w:r>
        <w:rPr>
          <w:b/>
          <w:bCs/>
        </w:rPr>
        <w:t>1997</w:t>
      </w:r>
      <w:r>
        <w:t xml:space="preserve">, </w:t>
      </w:r>
      <w:r>
        <w:rPr>
          <w:i/>
          <w:iCs/>
        </w:rPr>
        <w:t>179</w:t>
      </w:r>
      <w:r>
        <w:t xml:space="preserve"> (24), 7734–7741. https://doi.org/10.1128/jb.179.24.7734-7741.1997.</w:t>
      </w:r>
    </w:p>
    <w:p w14:paraId="76F11A7F" w14:textId="77777777" w:rsidR="00FA3D72" w:rsidRDefault="00FA3D72" w:rsidP="00FA3D72">
      <w:pPr>
        <w:pStyle w:val="Bibliography"/>
      </w:pPr>
      <w:r>
        <w:t>[85]</w:t>
      </w:r>
      <w:r>
        <w:tab/>
      </w:r>
      <w:proofErr w:type="spellStart"/>
      <w:r>
        <w:t>Barelle</w:t>
      </w:r>
      <w:proofErr w:type="spellEnd"/>
      <w:r>
        <w:t xml:space="preserve">, C. J.; Richard, M. L.; </w:t>
      </w:r>
      <w:proofErr w:type="spellStart"/>
      <w:r>
        <w:t>Gaillardin</w:t>
      </w:r>
      <w:proofErr w:type="spellEnd"/>
      <w:r>
        <w:t xml:space="preserve">, C.; </w:t>
      </w:r>
      <w:proofErr w:type="spellStart"/>
      <w:r>
        <w:t>Gow</w:t>
      </w:r>
      <w:proofErr w:type="spellEnd"/>
      <w:r>
        <w:t xml:space="preserve">, N. A. R.; Brown, A. J. P. Candida Albicans VAC8 Is Required for </w:t>
      </w:r>
      <w:proofErr w:type="spellStart"/>
      <w:r>
        <w:t>Vacuolar</w:t>
      </w:r>
      <w:proofErr w:type="spellEnd"/>
      <w:r>
        <w:t xml:space="preserve"> Inheritance and Normal Hyphal Branching. </w:t>
      </w:r>
      <w:proofErr w:type="spellStart"/>
      <w:r>
        <w:rPr>
          <w:i/>
          <w:iCs/>
        </w:rPr>
        <w:t>Eukaryot</w:t>
      </w:r>
      <w:proofErr w:type="spellEnd"/>
      <w:r>
        <w:rPr>
          <w:i/>
          <w:iCs/>
        </w:rPr>
        <w:t>. Cell</w:t>
      </w:r>
      <w:r>
        <w:t xml:space="preserve">, </w:t>
      </w:r>
      <w:r>
        <w:rPr>
          <w:b/>
          <w:bCs/>
        </w:rPr>
        <w:t>2006</w:t>
      </w:r>
      <w:r>
        <w:t xml:space="preserve">, </w:t>
      </w:r>
      <w:r>
        <w:rPr>
          <w:i/>
          <w:iCs/>
        </w:rPr>
        <w:t>5</w:t>
      </w:r>
      <w:r>
        <w:t xml:space="preserve"> (2), 359–367. https://doi.org/10.1128/EC.5.2.359-367.2006.</w:t>
      </w:r>
    </w:p>
    <w:p w14:paraId="1A927014" w14:textId="77777777" w:rsidR="00FA3D72" w:rsidRDefault="00FA3D72" w:rsidP="00FA3D72">
      <w:pPr>
        <w:pStyle w:val="Bibliography"/>
      </w:pPr>
      <w:r>
        <w:t>[86]</w:t>
      </w:r>
      <w:r>
        <w:tab/>
      </w:r>
      <w:proofErr w:type="spellStart"/>
      <w:r>
        <w:t>Lupashin</w:t>
      </w:r>
      <w:proofErr w:type="spellEnd"/>
      <w:r>
        <w:t xml:space="preserve">, V. V.; </w:t>
      </w:r>
      <w:proofErr w:type="spellStart"/>
      <w:r>
        <w:t>Pokrovskaya</w:t>
      </w:r>
      <w:proofErr w:type="spellEnd"/>
      <w:r>
        <w:t xml:space="preserve">, I. D.; McNew, J. A.; Waters, M. G. Characterization of a Novel Yeast SNARE Protein Implicated in Golgi Retrograde Traffic. </w:t>
      </w:r>
      <w:r>
        <w:rPr>
          <w:i/>
          <w:iCs/>
        </w:rPr>
        <w:t>Mol. Biol. Cell</w:t>
      </w:r>
      <w:r>
        <w:t xml:space="preserve">, </w:t>
      </w:r>
      <w:r>
        <w:rPr>
          <w:b/>
          <w:bCs/>
        </w:rPr>
        <w:t>1997</w:t>
      </w:r>
      <w:r>
        <w:t xml:space="preserve">, </w:t>
      </w:r>
      <w:r>
        <w:rPr>
          <w:i/>
          <w:iCs/>
        </w:rPr>
        <w:t>8</w:t>
      </w:r>
      <w:r>
        <w:t xml:space="preserve"> (12), 2659–2676. https://doi.org/10.1091/mbc.8.12.2659.</w:t>
      </w:r>
    </w:p>
    <w:p w14:paraId="7EE25F24" w14:textId="77777777" w:rsidR="00FA3D72" w:rsidRDefault="00FA3D72" w:rsidP="00FA3D72">
      <w:pPr>
        <w:pStyle w:val="Bibliography"/>
      </w:pPr>
      <w:r>
        <w:t>[87]</w:t>
      </w:r>
      <w:r>
        <w:tab/>
        <w:t xml:space="preserve">Jedd, G.; Mulholland, J.; </w:t>
      </w:r>
      <w:proofErr w:type="spellStart"/>
      <w:r>
        <w:t>Segev</w:t>
      </w:r>
      <w:proofErr w:type="spellEnd"/>
      <w:r>
        <w:t xml:space="preserve">, N. Two New </w:t>
      </w:r>
      <w:proofErr w:type="spellStart"/>
      <w:r>
        <w:t>Ypt</w:t>
      </w:r>
      <w:proofErr w:type="spellEnd"/>
      <w:r>
        <w:t xml:space="preserve"> GTPases Are Required for Exit from the Yeast Trans-Golgi Compartment. </w:t>
      </w:r>
      <w:r>
        <w:rPr>
          <w:i/>
          <w:iCs/>
        </w:rPr>
        <w:t>J. Cell Biol.</w:t>
      </w:r>
      <w:r>
        <w:t xml:space="preserve">, </w:t>
      </w:r>
      <w:r>
        <w:rPr>
          <w:b/>
          <w:bCs/>
        </w:rPr>
        <w:t>1997</w:t>
      </w:r>
      <w:r>
        <w:t xml:space="preserve">, </w:t>
      </w:r>
      <w:r>
        <w:rPr>
          <w:i/>
          <w:iCs/>
        </w:rPr>
        <w:t>137</w:t>
      </w:r>
      <w:r>
        <w:t xml:space="preserve"> (3), 563–580. https://doi.org/10.1083/jcb.137.3.563.</w:t>
      </w:r>
    </w:p>
    <w:p w14:paraId="4D68EAE7" w14:textId="77777777" w:rsidR="00FA3D72" w:rsidRDefault="00FA3D72" w:rsidP="00FA3D72">
      <w:pPr>
        <w:pStyle w:val="Bibliography"/>
      </w:pPr>
      <w:r>
        <w:t>[88]</w:t>
      </w:r>
      <w:r>
        <w:tab/>
        <w:t xml:space="preserve">McNew, J. A.; </w:t>
      </w:r>
      <w:proofErr w:type="spellStart"/>
      <w:r>
        <w:t>Søgaard</w:t>
      </w:r>
      <w:proofErr w:type="spellEnd"/>
      <w:r>
        <w:t xml:space="preserve">, M.; </w:t>
      </w:r>
      <w:proofErr w:type="spellStart"/>
      <w:r>
        <w:t>Lampen</w:t>
      </w:r>
      <w:proofErr w:type="spellEnd"/>
      <w:r>
        <w:t xml:space="preserve">, N. M.; Machida, S.; Ye, R. R.; </w:t>
      </w:r>
      <w:proofErr w:type="spellStart"/>
      <w:r>
        <w:t>Lacomis</w:t>
      </w:r>
      <w:proofErr w:type="spellEnd"/>
      <w:r>
        <w:t xml:space="preserve">, L.; </w:t>
      </w:r>
      <w:proofErr w:type="spellStart"/>
      <w:r>
        <w:t>Tempst</w:t>
      </w:r>
      <w:proofErr w:type="spellEnd"/>
      <w:r>
        <w:t xml:space="preserve">, P.; Rothman, J. E.; </w:t>
      </w:r>
      <w:proofErr w:type="spellStart"/>
      <w:r>
        <w:t>Söllner</w:t>
      </w:r>
      <w:proofErr w:type="spellEnd"/>
      <w:r>
        <w:t xml:space="preserve">, T. H. Ykt6p, a Prenylated SNARE Essential for Endoplasmic Reticulum-Golgi Transport. </w:t>
      </w:r>
      <w:r>
        <w:rPr>
          <w:i/>
          <w:iCs/>
        </w:rPr>
        <w:t>J. Biol. Chem.</w:t>
      </w:r>
      <w:r>
        <w:t xml:space="preserve">, </w:t>
      </w:r>
      <w:r>
        <w:rPr>
          <w:b/>
          <w:bCs/>
        </w:rPr>
        <w:t>1997</w:t>
      </w:r>
      <w:r>
        <w:t xml:space="preserve">, </w:t>
      </w:r>
      <w:r>
        <w:rPr>
          <w:i/>
          <w:iCs/>
        </w:rPr>
        <w:t>272</w:t>
      </w:r>
      <w:r>
        <w:t xml:space="preserve"> (28), 17776–17783. https://doi.org/10.1074/jbc.272.28.17776.</w:t>
      </w:r>
    </w:p>
    <w:p w14:paraId="4D087F73" w14:textId="77777777" w:rsidR="00FA3D72" w:rsidRDefault="00FA3D72" w:rsidP="00FA3D72">
      <w:pPr>
        <w:pStyle w:val="Bibliography"/>
      </w:pPr>
      <w:r>
        <w:t>[89]</w:t>
      </w:r>
      <w:r>
        <w:tab/>
      </w:r>
      <w:proofErr w:type="spellStart"/>
      <w:r>
        <w:t>Kweon</w:t>
      </w:r>
      <w:proofErr w:type="spellEnd"/>
      <w:r>
        <w:t xml:space="preserve">, Y.; </w:t>
      </w:r>
      <w:proofErr w:type="spellStart"/>
      <w:r>
        <w:t>Rothe</w:t>
      </w:r>
      <w:proofErr w:type="spellEnd"/>
      <w:r>
        <w:t xml:space="preserve">, A.; Conibear, E.; Stevens, T. H. Ykt6p Is a Multifunctional Yeast R-SNARE That Is Required for Multiple Membrane Transport Pathways to the Vacuole. </w:t>
      </w:r>
      <w:r>
        <w:rPr>
          <w:i/>
          <w:iCs/>
        </w:rPr>
        <w:t>Mol. Biol. Cell</w:t>
      </w:r>
      <w:r>
        <w:t xml:space="preserve">, </w:t>
      </w:r>
      <w:r>
        <w:rPr>
          <w:b/>
          <w:bCs/>
        </w:rPr>
        <w:t>2003</w:t>
      </w:r>
      <w:r>
        <w:t xml:space="preserve">, </w:t>
      </w:r>
      <w:r>
        <w:rPr>
          <w:i/>
          <w:iCs/>
        </w:rPr>
        <w:t>14</w:t>
      </w:r>
      <w:r>
        <w:t xml:space="preserve"> (5), 1868–1881. https://doi.org/10.1091/mbc.e02-10-0687.</w:t>
      </w:r>
    </w:p>
    <w:p w14:paraId="5A0E4F52" w14:textId="77777777" w:rsidR="00FA3D72" w:rsidRDefault="00FA3D72" w:rsidP="00FA3D72">
      <w:pPr>
        <w:pStyle w:val="Bibliography"/>
      </w:pPr>
      <w:r>
        <w:t>[90]</w:t>
      </w:r>
      <w:r>
        <w:tab/>
        <w:t xml:space="preserve">Gross, J. C.; Chaudhary, V.; </w:t>
      </w:r>
      <w:proofErr w:type="spellStart"/>
      <w:r>
        <w:t>Bartscherer</w:t>
      </w:r>
      <w:proofErr w:type="spellEnd"/>
      <w:r>
        <w:t xml:space="preserve">, K.; Boutros, M. Active </w:t>
      </w:r>
      <w:proofErr w:type="spellStart"/>
      <w:r>
        <w:t>Wnt</w:t>
      </w:r>
      <w:proofErr w:type="spellEnd"/>
      <w:r>
        <w:t xml:space="preserve"> Proteins Are Secreted on Exosomes. </w:t>
      </w:r>
      <w:r>
        <w:rPr>
          <w:i/>
          <w:iCs/>
        </w:rPr>
        <w:t>Nat. Cell Biol.</w:t>
      </w:r>
      <w:r>
        <w:t xml:space="preserve">, </w:t>
      </w:r>
      <w:r>
        <w:rPr>
          <w:b/>
          <w:bCs/>
        </w:rPr>
        <w:t>2012</w:t>
      </w:r>
      <w:r>
        <w:t xml:space="preserve">, </w:t>
      </w:r>
      <w:r>
        <w:rPr>
          <w:i/>
          <w:iCs/>
        </w:rPr>
        <w:t>14</w:t>
      </w:r>
      <w:r>
        <w:t xml:space="preserve"> (10), 1036–1045. https://doi.org/10.1038/ncb2574.</w:t>
      </w:r>
    </w:p>
    <w:p w14:paraId="7205CFE2" w14:textId="77777777" w:rsidR="00FA3D72" w:rsidRDefault="00FA3D72" w:rsidP="00FA3D72">
      <w:pPr>
        <w:pStyle w:val="Bibliography"/>
      </w:pPr>
      <w:r>
        <w:t>[91]</w:t>
      </w:r>
      <w:r>
        <w:tab/>
      </w:r>
      <w:proofErr w:type="spellStart"/>
      <w:r>
        <w:t>Linnemannstöns</w:t>
      </w:r>
      <w:proofErr w:type="spellEnd"/>
      <w:r>
        <w:t xml:space="preserve">, K.; Karuna, P.; Witte, L.; Kittel, J.; </w:t>
      </w:r>
      <w:proofErr w:type="spellStart"/>
      <w:r>
        <w:t>Danieli</w:t>
      </w:r>
      <w:proofErr w:type="spellEnd"/>
      <w:r>
        <w:t xml:space="preserve">, A.; Müller, D.; Nitsch, L.; </w:t>
      </w:r>
      <w:proofErr w:type="spellStart"/>
      <w:r>
        <w:t>Honemann</w:t>
      </w:r>
      <w:proofErr w:type="spellEnd"/>
      <w:r>
        <w:t xml:space="preserve">-Capito, M.; </w:t>
      </w:r>
      <w:proofErr w:type="spellStart"/>
      <w:r>
        <w:t>Grawe</w:t>
      </w:r>
      <w:proofErr w:type="spellEnd"/>
      <w:r>
        <w:t xml:space="preserve">, F.; </w:t>
      </w:r>
      <w:proofErr w:type="spellStart"/>
      <w:r>
        <w:t>Wodarz</w:t>
      </w:r>
      <w:proofErr w:type="spellEnd"/>
      <w:r>
        <w:t xml:space="preserve">, A.; et al. Ykt6 Membrane-to-Cytosol Cycling Regulates </w:t>
      </w:r>
      <w:proofErr w:type="spellStart"/>
      <w:r>
        <w:t>Exosomal</w:t>
      </w:r>
      <w:proofErr w:type="spellEnd"/>
      <w:r>
        <w:t xml:space="preserve"> </w:t>
      </w:r>
      <w:proofErr w:type="spellStart"/>
      <w:r>
        <w:t>Wnt</w:t>
      </w:r>
      <w:proofErr w:type="spellEnd"/>
      <w:r>
        <w:t xml:space="preserve"> Secretion. </w:t>
      </w:r>
      <w:proofErr w:type="spellStart"/>
      <w:r>
        <w:rPr>
          <w:i/>
          <w:iCs/>
        </w:rPr>
        <w:t>bioRxiv</w:t>
      </w:r>
      <w:proofErr w:type="spellEnd"/>
      <w:r>
        <w:t xml:space="preserve">, </w:t>
      </w:r>
      <w:r>
        <w:rPr>
          <w:b/>
          <w:bCs/>
        </w:rPr>
        <w:t>2018</w:t>
      </w:r>
      <w:r>
        <w:t>, 485565. https://doi.org/10.1101/485565.</w:t>
      </w:r>
    </w:p>
    <w:p w14:paraId="6404FBCC" w14:textId="77777777" w:rsidR="00FA3D72" w:rsidRDefault="00FA3D72" w:rsidP="00FA3D72">
      <w:pPr>
        <w:pStyle w:val="Bibliography"/>
      </w:pPr>
      <w:r>
        <w:t>[92]</w:t>
      </w:r>
      <w:r>
        <w:tab/>
        <w:t>Bernardo, S. M.; Rane, H. S.; Chavez-</w:t>
      </w:r>
      <w:proofErr w:type="spellStart"/>
      <w:r>
        <w:t>Dozal</w:t>
      </w:r>
      <w:proofErr w:type="spellEnd"/>
      <w:r>
        <w:t xml:space="preserve">, A.; Lee, S. A. Secretion and Filamentation Are Mediated by the Candida Albicans T-SNAREs Sso2p and Sec9p. </w:t>
      </w:r>
      <w:r>
        <w:rPr>
          <w:i/>
          <w:iCs/>
        </w:rPr>
        <w:t>FEMS Yeast Res.</w:t>
      </w:r>
      <w:r>
        <w:t xml:space="preserve">, </w:t>
      </w:r>
      <w:r>
        <w:rPr>
          <w:b/>
          <w:bCs/>
        </w:rPr>
        <w:t>2014</w:t>
      </w:r>
      <w:r>
        <w:t xml:space="preserve">, </w:t>
      </w:r>
      <w:r>
        <w:rPr>
          <w:i/>
          <w:iCs/>
        </w:rPr>
        <w:t>14</w:t>
      </w:r>
      <w:r>
        <w:t xml:space="preserve"> (5), 762–775. https://doi.org/10.1111/1567-1364.12165.</w:t>
      </w:r>
    </w:p>
    <w:p w14:paraId="2E3CB420" w14:textId="77777777" w:rsidR="00FA3D72" w:rsidRDefault="00FA3D72" w:rsidP="00FA3D72">
      <w:pPr>
        <w:pStyle w:val="Bibliography"/>
      </w:pPr>
      <w:r>
        <w:lastRenderedPageBreak/>
        <w:t>[93]</w:t>
      </w:r>
      <w:r>
        <w:tab/>
        <w:t xml:space="preserve">Bishop, A.; Lane, R.; </w:t>
      </w:r>
      <w:proofErr w:type="spellStart"/>
      <w:r>
        <w:t>Beniston</w:t>
      </w:r>
      <w:proofErr w:type="spellEnd"/>
      <w:r>
        <w:t>, R.; Chapa‐y‐</w:t>
      </w:r>
      <w:proofErr w:type="spellStart"/>
      <w:r>
        <w:t>Lazo</w:t>
      </w:r>
      <w:proofErr w:type="spellEnd"/>
      <w:r>
        <w:t xml:space="preserve">, B.; Smythe, C.; </w:t>
      </w:r>
      <w:proofErr w:type="spellStart"/>
      <w:r>
        <w:t>Sudbery</w:t>
      </w:r>
      <w:proofErr w:type="spellEnd"/>
      <w:r>
        <w:t xml:space="preserve">, P. Hyphal Growth in Candida Albicans Requires the Phosphorylation of Sec2 by the Cdc28‐Ccn1/Hgc1 Kinase. </w:t>
      </w:r>
      <w:r>
        <w:rPr>
          <w:i/>
          <w:iCs/>
        </w:rPr>
        <w:t>EMBO J.</w:t>
      </w:r>
      <w:r>
        <w:t xml:space="preserve">, </w:t>
      </w:r>
      <w:r>
        <w:rPr>
          <w:b/>
          <w:bCs/>
        </w:rPr>
        <w:t>2010</w:t>
      </w:r>
      <w:r>
        <w:t xml:space="preserve">, </w:t>
      </w:r>
      <w:r>
        <w:rPr>
          <w:i/>
          <w:iCs/>
        </w:rPr>
        <w:t>29</w:t>
      </w:r>
      <w:r>
        <w:t xml:space="preserve"> (17), 2930–2942. https://doi.org/10.1038/emboj.2010.158.</w:t>
      </w:r>
    </w:p>
    <w:p w14:paraId="69D7027E" w14:textId="77777777" w:rsidR="00FA3D72" w:rsidRDefault="00FA3D72" w:rsidP="00FA3D72">
      <w:pPr>
        <w:pStyle w:val="Bibliography"/>
      </w:pPr>
      <w:r>
        <w:t>[94]</w:t>
      </w:r>
      <w:r>
        <w:tab/>
        <w:t xml:space="preserve">Douglas, L. M.; Wang, H. X.; Li, L.; Konopka, J. B. Membrane Compartment Occupied by Can1 (MCC) and </w:t>
      </w:r>
      <w:proofErr w:type="spellStart"/>
      <w:r>
        <w:t>Eisosome</w:t>
      </w:r>
      <w:proofErr w:type="spellEnd"/>
      <w:r>
        <w:t xml:space="preserve"> Subdomains of the Fungal Plasma Membrane. </w:t>
      </w:r>
      <w:r>
        <w:rPr>
          <w:i/>
          <w:iCs/>
        </w:rPr>
        <w:t>Membranes</w:t>
      </w:r>
      <w:r>
        <w:t xml:space="preserve">, </w:t>
      </w:r>
      <w:r>
        <w:rPr>
          <w:b/>
          <w:bCs/>
        </w:rPr>
        <w:t>2011</w:t>
      </w:r>
      <w:r>
        <w:t xml:space="preserve">, </w:t>
      </w:r>
      <w:r>
        <w:rPr>
          <w:i/>
          <w:iCs/>
        </w:rPr>
        <w:t>1</w:t>
      </w:r>
      <w:r>
        <w:t xml:space="preserve"> (4), 394–411. https://doi.org/10.3390/membranes1040394.</w:t>
      </w:r>
    </w:p>
    <w:p w14:paraId="788797ED" w14:textId="77777777" w:rsidR="00FA3D72" w:rsidRDefault="00FA3D72" w:rsidP="00FA3D72">
      <w:pPr>
        <w:pStyle w:val="Bibliography"/>
      </w:pPr>
      <w:r>
        <w:t>[95]</w:t>
      </w:r>
      <w:r>
        <w:tab/>
        <w:t xml:space="preserve">Noble, S. M.; French, S.; Kohn, L. A.; Chen, V.; Johnson, A. D. Systematic Screens of a Candida Albicans Homozygous Deletion Library Decouple Morphogenetic Switching and Pathogenicity. </w:t>
      </w:r>
      <w:r>
        <w:rPr>
          <w:i/>
          <w:iCs/>
        </w:rPr>
        <w:t>Nat. Genet.</w:t>
      </w:r>
      <w:r>
        <w:t xml:space="preserve">, </w:t>
      </w:r>
      <w:r>
        <w:rPr>
          <w:b/>
          <w:bCs/>
        </w:rPr>
        <w:t>2010</w:t>
      </w:r>
      <w:r>
        <w:t xml:space="preserve">, </w:t>
      </w:r>
      <w:r>
        <w:rPr>
          <w:i/>
          <w:iCs/>
        </w:rPr>
        <w:t>42</w:t>
      </w:r>
      <w:r>
        <w:t xml:space="preserve"> (7), 590–598. https://doi.org/10.1038/ng.605.</w:t>
      </w:r>
    </w:p>
    <w:p w14:paraId="04DC5E7B" w14:textId="77777777" w:rsidR="00FA3D72" w:rsidRDefault="00FA3D72" w:rsidP="00FA3D72">
      <w:pPr>
        <w:pStyle w:val="Bibliography"/>
      </w:pPr>
      <w:r>
        <w:t>[96]</w:t>
      </w:r>
      <w:r>
        <w:tab/>
      </w:r>
      <w:proofErr w:type="spellStart"/>
      <w:r>
        <w:t>Palige</w:t>
      </w:r>
      <w:proofErr w:type="spellEnd"/>
      <w:r>
        <w:t xml:space="preserve">, K.; Linde, J.; Martin, R.; </w:t>
      </w:r>
      <w:proofErr w:type="spellStart"/>
      <w:r>
        <w:t>Böttcher</w:t>
      </w:r>
      <w:proofErr w:type="spellEnd"/>
      <w:r>
        <w:t xml:space="preserve">, B.; </w:t>
      </w:r>
      <w:proofErr w:type="spellStart"/>
      <w:r>
        <w:t>Citiulo</w:t>
      </w:r>
      <w:proofErr w:type="spellEnd"/>
      <w:r>
        <w:t xml:space="preserve">, F.; Sullivan, D. J.; Weber, J.; </w:t>
      </w:r>
      <w:proofErr w:type="spellStart"/>
      <w:r>
        <w:t>Staib</w:t>
      </w:r>
      <w:proofErr w:type="spellEnd"/>
      <w:r>
        <w:t xml:space="preserve">, C.; Rupp, S.; </w:t>
      </w:r>
      <w:proofErr w:type="spellStart"/>
      <w:r>
        <w:t>Hube</w:t>
      </w:r>
      <w:proofErr w:type="spellEnd"/>
      <w:r>
        <w:t xml:space="preserve">, B.; et al. Global Transcriptome Sequencing Identifies Chlamydospore Specific Markers in Candida Albicans and Candida </w:t>
      </w:r>
      <w:proofErr w:type="spellStart"/>
      <w:r>
        <w:t>Dubliniensis</w:t>
      </w:r>
      <w:proofErr w:type="spellEnd"/>
      <w:r>
        <w:t xml:space="preserve">. </w:t>
      </w:r>
      <w:r>
        <w:rPr>
          <w:i/>
          <w:iCs/>
        </w:rPr>
        <w:t>PLOS ONE</w:t>
      </w:r>
      <w:r>
        <w:t xml:space="preserve">, </w:t>
      </w:r>
      <w:r>
        <w:rPr>
          <w:b/>
          <w:bCs/>
        </w:rPr>
        <w:t>2013</w:t>
      </w:r>
      <w:r>
        <w:t xml:space="preserve">, </w:t>
      </w:r>
      <w:r>
        <w:rPr>
          <w:i/>
          <w:iCs/>
        </w:rPr>
        <w:t>8</w:t>
      </w:r>
      <w:r>
        <w:t xml:space="preserve"> (4), e61940. https://doi.org/10.1371/journal.pone.0061940.</w:t>
      </w:r>
    </w:p>
    <w:p w14:paraId="15214012" w14:textId="77777777" w:rsidR="00FA3D72" w:rsidRDefault="00FA3D72" w:rsidP="00FA3D72">
      <w:pPr>
        <w:pStyle w:val="Bibliography"/>
      </w:pPr>
      <w:r>
        <w:t>[97]</w:t>
      </w:r>
      <w:r>
        <w:tab/>
        <w:t xml:space="preserve">Young, M. E.; </w:t>
      </w:r>
      <w:proofErr w:type="spellStart"/>
      <w:r>
        <w:t>Karpova</w:t>
      </w:r>
      <w:proofErr w:type="spellEnd"/>
      <w:r>
        <w:t xml:space="preserve">, T. S.; </w:t>
      </w:r>
      <w:proofErr w:type="spellStart"/>
      <w:r>
        <w:t>Brügger</w:t>
      </w:r>
      <w:proofErr w:type="spellEnd"/>
      <w:r>
        <w:t xml:space="preserve">, B.; </w:t>
      </w:r>
      <w:proofErr w:type="spellStart"/>
      <w:r>
        <w:t>Moschenross</w:t>
      </w:r>
      <w:proofErr w:type="spellEnd"/>
      <w:r>
        <w:t xml:space="preserve">, D. M.; Wang, G. K.; </w:t>
      </w:r>
      <w:proofErr w:type="spellStart"/>
      <w:r>
        <w:t>Schneiter</w:t>
      </w:r>
      <w:proofErr w:type="spellEnd"/>
      <w:r>
        <w:t xml:space="preserve">, R.; Wieland, F. T.; Cooper, J. A. The Sur7p Family Defines Novel Cortical Domains in Saccharomyces Cerevisiae, Affects Sphingolipid Metabolism, and Is Involved in Sporulation. </w:t>
      </w:r>
      <w:r>
        <w:rPr>
          <w:i/>
          <w:iCs/>
        </w:rPr>
        <w:t>Mol. Cell. Biol.</w:t>
      </w:r>
      <w:r>
        <w:t xml:space="preserve">, </w:t>
      </w:r>
      <w:r>
        <w:rPr>
          <w:b/>
          <w:bCs/>
        </w:rPr>
        <w:t>2002</w:t>
      </w:r>
      <w:r>
        <w:t xml:space="preserve">, </w:t>
      </w:r>
      <w:r>
        <w:rPr>
          <w:i/>
          <w:iCs/>
        </w:rPr>
        <w:t>22</w:t>
      </w:r>
      <w:r>
        <w:t xml:space="preserve"> (3), 927–934. https://doi.org/10.1128/MCB.22.3.927-934.2002.</w:t>
      </w:r>
    </w:p>
    <w:p w14:paraId="37A3AC89" w14:textId="77777777" w:rsidR="00FA3D72" w:rsidRDefault="00FA3D72" w:rsidP="00FA3D72">
      <w:pPr>
        <w:pStyle w:val="Bibliography"/>
      </w:pPr>
      <w:r>
        <w:t>[98]</w:t>
      </w:r>
      <w:r>
        <w:tab/>
        <w:t xml:space="preserve">Alvarez, F. J.; Douglas, L. M.; </w:t>
      </w:r>
      <w:proofErr w:type="spellStart"/>
      <w:r>
        <w:t>Rosebrock</w:t>
      </w:r>
      <w:proofErr w:type="spellEnd"/>
      <w:r>
        <w:t xml:space="preserve">, A.; Konopka, J. B.; Lew, D. J. The Sur7 Protein Regulates Plasma Membrane Organization and Prevents Intracellular Cell Wall Growth in Candida Albicans. </w:t>
      </w:r>
      <w:r>
        <w:rPr>
          <w:i/>
          <w:iCs/>
        </w:rPr>
        <w:t>Mol. Biol. Cell</w:t>
      </w:r>
      <w:r>
        <w:t xml:space="preserve">, </w:t>
      </w:r>
      <w:r>
        <w:rPr>
          <w:b/>
          <w:bCs/>
        </w:rPr>
        <w:t>2008</w:t>
      </w:r>
      <w:r>
        <w:t xml:space="preserve">, </w:t>
      </w:r>
      <w:r>
        <w:rPr>
          <w:i/>
          <w:iCs/>
        </w:rPr>
        <w:t>19</w:t>
      </w:r>
      <w:r>
        <w:t xml:space="preserve"> (12), 5214–5225. https://doi.org/10.1091/mbc.e08-05-0479.</w:t>
      </w:r>
    </w:p>
    <w:p w14:paraId="1D1ECDE0" w14:textId="77777777" w:rsidR="00FA3D72" w:rsidRDefault="00FA3D72" w:rsidP="00FA3D72">
      <w:pPr>
        <w:pStyle w:val="Bibliography"/>
      </w:pPr>
      <w:r>
        <w:t>[99]</w:t>
      </w:r>
      <w:r>
        <w:tab/>
        <w:t xml:space="preserve">Grove, J.; Hu, K.; Farquhar, M. J.; Goodall, M.; Walker, L.; </w:t>
      </w:r>
      <w:proofErr w:type="spellStart"/>
      <w:r>
        <w:t>Jamshad</w:t>
      </w:r>
      <w:proofErr w:type="spellEnd"/>
      <w:r>
        <w:t xml:space="preserve">, M.; Drummer, H. E.; Bill, R. M.; Balfe, P.; McKeating, J. A. A New Panel of Epitope Mapped Monoclonal Antibodies Recognising the Prototypical Tetraspanin CD81. </w:t>
      </w:r>
      <w:proofErr w:type="spellStart"/>
      <w:r>
        <w:rPr>
          <w:i/>
          <w:iCs/>
        </w:rPr>
        <w:t>Wellcome</w:t>
      </w:r>
      <w:proofErr w:type="spellEnd"/>
      <w:r>
        <w:rPr>
          <w:i/>
          <w:iCs/>
        </w:rPr>
        <w:t xml:space="preserve"> Open Res.</w:t>
      </w:r>
      <w:r>
        <w:t xml:space="preserve">, </w:t>
      </w:r>
      <w:r>
        <w:rPr>
          <w:b/>
          <w:bCs/>
        </w:rPr>
        <w:t>2017</w:t>
      </w:r>
      <w:r>
        <w:t xml:space="preserve">, </w:t>
      </w:r>
      <w:r>
        <w:rPr>
          <w:i/>
          <w:iCs/>
        </w:rPr>
        <w:t>2</w:t>
      </w:r>
      <w:r>
        <w:t>, 82. https://doi.org/10.12688/wellcomeopenres.12058.1.</w:t>
      </w:r>
    </w:p>
    <w:p w14:paraId="41CCD681" w14:textId="77777777" w:rsidR="00FA3D72" w:rsidRDefault="00FA3D72" w:rsidP="00FA3D72">
      <w:pPr>
        <w:pStyle w:val="Bibliography"/>
      </w:pPr>
      <w:r>
        <w:t>[100]</w:t>
      </w:r>
      <w:r>
        <w:tab/>
        <w:t xml:space="preserve">Cook, G. A.; Longhurst, C. M.; </w:t>
      </w:r>
      <w:proofErr w:type="spellStart"/>
      <w:r>
        <w:t>Grgurevich</w:t>
      </w:r>
      <w:proofErr w:type="spellEnd"/>
      <w:r>
        <w:t xml:space="preserve">, S.; Cholera, S.; </w:t>
      </w:r>
      <w:proofErr w:type="spellStart"/>
      <w:r>
        <w:t>Crossno</w:t>
      </w:r>
      <w:proofErr w:type="spellEnd"/>
      <w:r>
        <w:t xml:space="preserve">, J. T.; Jennings, L. K. Identification of CD9 Extracellular Domains Important in Regulation of CHO Cell Adhesion to Fibronectin and Fibronectin Pericellular Matrix Assembly. </w:t>
      </w:r>
      <w:r>
        <w:rPr>
          <w:i/>
          <w:iCs/>
        </w:rPr>
        <w:t>Blood</w:t>
      </w:r>
      <w:r>
        <w:t xml:space="preserve">, </w:t>
      </w:r>
      <w:r>
        <w:rPr>
          <w:b/>
          <w:bCs/>
        </w:rPr>
        <w:t>2002</w:t>
      </w:r>
      <w:r>
        <w:t xml:space="preserve">, </w:t>
      </w:r>
      <w:r>
        <w:rPr>
          <w:i/>
          <w:iCs/>
        </w:rPr>
        <w:t>100</w:t>
      </w:r>
      <w:r>
        <w:t xml:space="preserve"> (13), 4502–4511. https://doi.org/10.1182/blood.V100.13.4502.</w:t>
      </w:r>
    </w:p>
    <w:p w14:paraId="6A4DDB51" w14:textId="77777777" w:rsidR="00FA3D72" w:rsidRDefault="00FA3D72" w:rsidP="00FA3D72">
      <w:pPr>
        <w:pStyle w:val="Bibliography"/>
      </w:pPr>
      <w:r>
        <w:t>[101]</w:t>
      </w:r>
      <w:r>
        <w:tab/>
        <w:t xml:space="preserve">Kim, T.-K.; Park, C. S.; </w:t>
      </w:r>
      <w:proofErr w:type="spellStart"/>
      <w:r>
        <w:t>Jeoung</w:t>
      </w:r>
      <w:proofErr w:type="spellEnd"/>
      <w:r>
        <w:t xml:space="preserve">, M. H.; Lee, W. R.; Go, N. K.; Choi, J. R.; Lee, T. S.; Shim, H.; Lee, S. Generation of a Human Antibody That Inhibits TSPAN8-Mediated Invasion of Metastatic Colorectal Cancer Cells. </w:t>
      </w:r>
      <w:proofErr w:type="spellStart"/>
      <w:r>
        <w:rPr>
          <w:i/>
          <w:iCs/>
        </w:rPr>
        <w:t>Biochem</w:t>
      </w:r>
      <w:proofErr w:type="spellEnd"/>
      <w:r>
        <w:rPr>
          <w:i/>
          <w:iCs/>
        </w:rPr>
        <w:t xml:space="preserve">. </w:t>
      </w:r>
      <w:proofErr w:type="spellStart"/>
      <w:r>
        <w:rPr>
          <w:i/>
          <w:iCs/>
        </w:rPr>
        <w:t>Biophys</w:t>
      </w:r>
      <w:proofErr w:type="spellEnd"/>
      <w:r>
        <w:rPr>
          <w:i/>
          <w:iCs/>
        </w:rPr>
        <w:t xml:space="preserve">. Res. </w:t>
      </w:r>
      <w:proofErr w:type="spellStart"/>
      <w:r>
        <w:rPr>
          <w:i/>
          <w:iCs/>
        </w:rPr>
        <w:t>Commun</w:t>
      </w:r>
      <w:proofErr w:type="spellEnd"/>
      <w:r>
        <w:rPr>
          <w:i/>
          <w:iCs/>
        </w:rPr>
        <w:t>.</w:t>
      </w:r>
      <w:r>
        <w:t xml:space="preserve">, </w:t>
      </w:r>
      <w:r>
        <w:rPr>
          <w:b/>
          <w:bCs/>
        </w:rPr>
        <w:t>2015</w:t>
      </w:r>
      <w:r>
        <w:t xml:space="preserve">, </w:t>
      </w:r>
      <w:r>
        <w:rPr>
          <w:i/>
          <w:iCs/>
        </w:rPr>
        <w:t>468</w:t>
      </w:r>
      <w:r>
        <w:t xml:space="preserve"> (4), 774–780. https://doi.org/10.1016/j.bbrc.2015.11.031.</w:t>
      </w:r>
    </w:p>
    <w:p w14:paraId="47E3A511" w14:textId="77777777" w:rsidR="00FA3D72" w:rsidRDefault="00FA3D72" w:rsidP="00FA3D72">
      <w:pPr>
        <w:pStyle w:val="Bibliography"/>
      </w:pPr>
      <w:r>
        <w:t>[102]</w:t>
      </w:r>
      <w:r>
        <w:tab/>
        <w:t xml:space="preserve">Saint-Pol, J.; </w:t>
      </w:r>
      <w:proofErr w:type="spellStart"/>
      <w:r>
        <w:t>Billard</w:t>
      </w:r>
      <w:proofErr w:type="spellEnd"/>
      <w:r>
        <w:t xml:space="preserve">, M.; Dornier, E.; </w:t>
      </w:r>
      <w:proofErr w:type="spellStart"/>
      <w:r>
        <w:t>Eschenbrenner</w:t>
      </w:r>
      <w:proofErr w:type="spellEnd"/>
      <w:r>
        <w:t xml:space="preserve">, E.; </w:t>
      </w:r>
      <w:proofErr w:type="spellStart"/>
      <w:r>
        <w:t>Danglot</w:t>
      </w:r>
      <w:proofErr w:type="spellEnd"/>
      <w:r>
        <w:t xml:space="preserve">, L.; </w:t>
      </w:r>
      <w:proofErr w:type="spellStart"/>
      <w:r>
        <w:t>Boucheix</w:t>
      </w:r>
      <w:proofErr w:type="spellEnd"/>
      <w:r>
        <w:t xml:space="preserve">, C.; </w:t>
      </w:r>
      <w:proofErr w:type="spellStart"/>
      <w:r>
        <w:t>Charrin</w:t>
      </w:r>
      <w:proofErr w:type="spellEnd"/>
      <w:r>
        <w:t xml:space="preserve">, S.; Rubinstein, E. New Insights into the Tetraspanin Tspan5 Using Novel Monoclonal Antibodies. </w:t>
      </w:r>
      <w:r>
        <w:rPr>
          <w:i/>
          <w:iCs/>
        </w:rPr>
        <w:t>J. Biol. Chem.</w:t>
      </w:r>
      <w:r>
        <w:t xml:space="preserve">, </w:t>
      </w:r>
      <w:r>
        <w:rPr>
          <w:b/>
          <w:bCs/>
        </w:rPr>
        <w:t>2017</w:t>
      </w:r>
      <w:r>
        <w:t xml:space="preserve">, </w:t>
      </w:r>
      <w:r>
        <w:rPr>
          <w:i/>
          <w:iCs/>
        </w:rPr>
        <w:t>292</w:t>
      </w:r>
      <w:r>
        <w:t xml:space="preserve"> (23), 9551–9566. https://doi.org/10.1074/jbc.M116.765669.</w:t>
      </w:r>
    </w:p>
    <w:p w14:paraId="03405392" w14:textId="77777777" w:rsidR="00FA3D72" w:rsidRDefault="00FA3D72" w:rsidP="00FA3D72">
      <w:pPr>
        <w:pStyle w:val="Bibliography"/>
      </w:pPr>
      <w:r>
        <w:t>[103]</w:t>
      </w:r>
      <w:r>
        <w:tab/>
      </w:r>
      <w:proofErr w:type="spellStart"/>
      <w:r>
        <w:t>Sina</w:t>
      </w:r>
      <w:proofErr w:type="spellEnd"/>
      <w:r>
        <w:t xml:space="preserve">, A. A. I.; Vaidyanathan, R.; Dey, S.; </w:t>
      </w:r>
      <w:proofErr w:type="spellStart"/>
      <w:r>
        <w:t>Carrascosa</w:t>
      </w:r>
      <w:proofErr w:type="spellEnd"/>
      <w:r>
        <w:t xml:space="preserve">, L. G.; </w:t>
      </w:r>
      <w:proofErr w:type="spellStart"/>
      <w:r>
        <w:t>Shiddiky</w:t>
      </w:r>
      <w:proofErr w:type="spellEnd"/>
      <w:r>
        <w:t xml:space="preserve">, M. J. A.; </w:t>
      </w:r>
      <w:proofErr w:type="spellStart"/>
      <w:r>
        <w:t>Trau</w:t>
      </w:r>
      <w:proofErr w:type="spellEnd"/>
      <w:r>
        <w:t xml:space="preserve">, M. Real Time and Label Free Profiling of Clinically Relevant Exosomes. </w:t>
      </w:r>
      <w:r>
        <w:rPr>
          <w:i/>
          <w:iCs/>
        </w:rPr>
        <w:t>Sci. Rep.</w:t>
      </w:r>
      <w:r>
        <w:t xml:space="preserve">, </w:t>
      </w:r>
      <w:r>
        <w:rPr>
          <w:b/>
          <w:bCs/>
        </w:rPr>
        <w:t>2016</w:t>
      </w:r>
      <w:r>
        <w:t xml:space="preserve">, </w:t>
      </w:r>
      <w:r>
        <w:rPr>
          <w:i/>
          <w:iCs/>
        </w:rPr>
        <w:t>6</w:t>
      </w:r>
      <w:r>
        <w:t>, 30460. https://doi.org/10.1038/srep30460.</w:t>
      </w:r>
    </w:p>
    <w:p w14:paraId="55D2CC13" w14:textId="77777777" w:rsidR="00FA3D72" w:rsidRDefault="00FA3D72" w:rsidP="00FA3D72">
      <w:pPr>
        <w:pStyle w:val="Bibliography"/>
      </w:pPr>
      <w:r>
        <w:t>[104]</w:t>
      </w:r>
      <w:r>
        <w:tab/>
      </w:r>
      <w:proofErr w:type="spellStart"/>
      <w:r>
        <w:t>Hildonen</w:t>
      </w:r>
      <w:proofErr w:type="spellEnd"/>
      <w:r>
        <w:t xml:space="preserve">, S.; </w:t>
      </w:r>
      <w:proofErr w:type="spellStart"/>
      <w:r>
        <w:t>Skarpen</w:t>
      </w:r>
      <w:proofErr w:type="spellEnd"/>
      <w:r>
        <w:t xml:space="preserve">, E.; Halvorsen, T. G.; </w:t>
      </w:r>
      <w:proofErr w:type="spellStart"/>
      <w:r>
        <w:t>Reubsaet</w:t>
      </w:r>
      <w:proofErr w:type="spellEnd"/>
      <w:r>
        <w:t xml:space="preserve">, L. Isolation and Mass Spectrometry Analysis of Urinary </w:t>
      </w:r>
      <w:proofErr w:type="spellStart"/>
      <w:r>
        <w:t>Extraexosomal</w:t>
      </w:r>
      <w:proofErr w:type="spellEnd"/>
      <w:r>
        <w:t xml:space="preserve"> Proteins. </w:t>
      </w:r>
      <w:r>
        <w:rPr>
          <w:i/>
          <w:iCs/>
        </w:rPr>
        <w:t>Sci. Rep.</w:t>
      </w:r>
      <w:r>
        <w:t xml:space="preserve">, </w:t>
      </w:r>
      <w:r>
        <w:rPr>
          <w:b/>
          <w:bCs/>
        </w:rPr>
        <w:t>2016</w:t>
      </w:r>
      <w:r>
        <w:t xml:space="preserve">, </w:t>
      </w:r>
      <w:r>
        <w:rPr>
          <w:i/>
          <w:iCs/>
        </w:rPr>
        <w:t>6</w:t>
      </w:r>
      <w:r>
        <w:t>, 36331. https://doi.org/10.1038/srep36331.</w:t>
      </w:r>
    </w:p>
    <w:p w14:paraId="12EBCC0D" w14:textId="77777777" w:rsidR="00FA3D72" w:rsidRDefault="00FA3D72" w:rsidP="00FA3D72">
      <w:pPr>
        <w:pStyle w:val="Bibliography"/>
      </w:pPr>
      <w:r>
        <w:t>[105]</w:t>
      </w:r>
      <w:r>
        <w:tab/>
        <w:t xml:space="preserve">García-Sánchez, S.; </w:t>
      </w:r>
      <w:proofErr w:type="spellStart"/>
      <w:r>
        <w:t>Mavor</w:t>
      </w:r>
      <w:proofErr w:type="spellEnd"/>
      <w:r>
        <w:t xml:space="preserve">, A. L.; Russell, C. L.; </w:t>
      </w:r>
      <w:proofErr w:type="spellStart"/>
      <w:r>
        <w:t>Argimon</w:t>
      </w:r>
      <w:proofErr w:type="spellEnd"/>
      <w:r>
        <w:t xml:space="preserve">, S.; Dennison, P.; </w:t>
      </w:r>
      <w:proofErr w:type="spellStart"/>
      <w:r>
        <w:t>Enjalbert</w:t>
      </w:r>
      <w:proofErr w:type="spellEnd"/>
      <w:r>
        <w:t xml:space="preserve">, B.; Brown, A. J. P. Global Roles of Ssn6 in Tup1- and Nrg1-Dependent Gene Regulation in the Fungal Pathogen, Candida Albicans. </w:t>
      </w:r>
      <w:r>
        <w:rPr>
          <w:i/>
          <w:iCs/>
        </w:rPr>
        <w:t>Mol. Biol. Cell</w:t>
      </w:r>
      <w:r>
        <w:t xml:space="preserve">, </w:t>
      </w:r>
      <w:r>
        <w:rPr>
          <w:b/>
          <w:bCs/>
        </w:rPr>
        <w:t>2005</w:t>
      </w:r>
      <w:r>
        <w:t xml:space="preserve">, </w:t>
      </w:r>
      <w:r>
        <w:rPr>
          <w:i/>
          <w:iCs/>
        </w:rPr>
        <w:t>16</w:t>
      </w:r>
      <w:r>
        <w:t xml:space="preserve"> (6), 2913–2925. https://doi.org/10.1091/mbc.e05-01-0071.</w:t>
      </w:r>
    </w:p>
    <w:p w14:paraId="7AFFBC5A" w14:textId="77777777" w:rsidR="00FA3D72" w:rsidRDefault="00FA3D72" w:rsidP="00FA3D72">
      <w:pPr>
        <w:pStyle w:val="Bibliography"/>
      </w:pPr>
      <w:r>
        <w:t>[106]</w:t>
      </w:r>
      <w:r>
        <w:tab/>
        <w:t xml:space="preserve">Gola, S.; Martin, R.; Walther, A.; </w:t>
      </w:r>
      <w:proofErr w:type="spellStart"/>
      <w:r>
        <w:t>Dünkler</w:t>
      </w:r>
      <w:proofErr w:type="spellEnd"/>
      <w:r>
        <w:t xml:space="preserve">, A.; Wendland, J. New Modules for PCR-Based Gene Targeting in Candida Albicans: Rapid and Efficient Gene Targeting Using 100 Bp of Flanking Homology Region. </w:t>
      </w:r>
      <w:r>
        <w:rPr>
          <w:i/>
          <w:iCs/>
        </w:rPr>
        <w:t>Yeast</w:t>
      </w:r>
      <w:r>
        <w:t xml:space="preserve">, </w:t>
      </w:r>
      <w:r>
        <w:rPr>
          <w:b/>
          <w:bCs/>
        </w:rPr>
        <w:t>2003</w:t>
      </w:r>
      <w:r>
        <w:t xml:space="preserve">, </w:t>
      </w:r>
      <w:r>
        <w:rPr>
          <w:i/>
          <w:iCs/>
        </w:rPr>
        <w:t>20</w:t>
      </w:r>
      <w:r>
        <w:t xml:space="preserve"> (16), 1339–1347. https://doi.org/10.1002/yea.1044.</w:t>
      </w:r>
    </w:p>
    <w:p w14:paraId="3FE9BA49" w14:textId="77777777" w:rsidR="00FA3D72" w:rsidRDefault="00FA3D72" w:rsidP="00FA3D72">
      <w:pPr>
        <w:pStyle w:val="Bibliography"/>
      </w:pPr>
      <w:r>
        <w:t>[107]</w:t>
      </w:r>
      <w:r>
        <w:tab/>
      </w:r>
      <w:proofErr w:type="spellStart"/>
      <w:r>
        <w:t>Foderaro</w:t>
      </w:r>
      <w:proofErr w:type="spellEnd"/>
      <w:r>
        <w:t>, J. E.; Douglas, L. M.; Konopka, J. B. MCC/</w:t>
      </w:r>
      <w:proofErr w:type="spellStart"/>
      <w:r>
        <w:t>Eisosomes</w:t>
      </w:r>
      <w:proofErr w:type="spellEnd"/>
      <w:r>
        <w:t xml:space="preserve"> Regulate Cell Wall Synthesis and Stress Responses in Fungi. </w:t>
      </w:r>
      <w:r>
        <w:rPr>
          <w:i/>
          <w:iCs/>
        </w:rPr>
        <w:t>J. Fungi</w:t>
      </w:r>
      <w:r>
        <w:t xml:space="preserve">, </w:t>
      </w:r>
      <w:r>
        <w:rPr>
          <w:b/>
          <w:bCs/>
        </w:rPr>
        <w:t>2017</w:t>
      </w:r>
      <w:r>
        <w:t xml:space="preserve">, </w:t>
      </w:r>
      <w:r>
        <w:rPr>
          <w:i/>
          <w:iCs/>
        </w:rPr>
        <w:t>3</w:t>
      </w:r>
      <w:r>
        <w:t xml:space="preserve"> (4), 61. https://doi.org/10.3390/jof3040061.</w:t>
      </w:r>
    </w:p>
    <w:p w14:paraId="049C6A73" w14:textId="77777777" w:rsidR="00FA3D72" w:rsidRDefault="00FA3D72" w:rsidP="00FA3D72">
      <w:pPr>
        <w:pStyle w:val="Bibliography"/>
      </w:pPr>
      <w:r>
        <w:lastRenderedPageBreak/>
        <w:t>[108]</w:t>
      </w:r>
      <w:r>
        <w:tab/>
        <w:t xml:space="preserve">Perez-Hernandez, D.; Gutiérrez-Vázquez, C.; Jorge, I.; López-Martín, S.; </w:t>
      </w:r>
      <w:proofErr w:type="spellStart"/>
      <w:r>
        <w:t>Ursa</w:t>
      </w:r>
      <w:proofErr w:type="spellEnd"/>
      <w:r>
        <w:t xml:space="preserve">, A.; Sánchez-Madrid, F.; Vázquez, J.; </w:t>
      </w:r>
      <w:proofErr w:type="spellStart"/>
      <w:r>
        <w:t>Yáñez-Mó</w:t>
      </w:r>
      <w:proofErr w:type="spellEnd"/>
      <w:r>
        <w:t xml:space="preserve">, M. The Intracellular Interactome of Tetraspanin-Enriched Microdomains Reveals Their Function as Sorting Machineries toward Exosomes. </w:t>
      </w:r>
      <w:r>
        <w:rPr>
          <w:i/>
          <w:iCs/>
        </w:rPr>
        <w:t>J. Biol. Chem.</w:t>
      </w:r>
      <w:r>
        <w:t xml:space="preserve">, </w:t>
      </w:r>
      <w:r>
        <w:rPr>
          <w:b/>
          <w:bCs/>
        </w:rPr>
        <w:t>2013</w:t>
      </w:r>
      <w:r>
        <w:t xml:space="preserve">, </w:t>
      </w:r>
      <w:r>
        <w:rPr>
          <w:i/>
          <w:iCs/>
        </w:rPr>
        <w:t>288</w:t>
      </w:r>
      <w:r>
        <w:t xml:space="preserve"> (17), 11649–11661. https://doi.org/10.1074/jbc.M112.445304.</w:t>
      </w:r>
    </w:p>
    <w:p w14:paraId="7FAC6EC7" w14:textId="77777777" w:rsidR="00FA3D72" w:rsidRDefault="00FA3D72" w:rsidP="00FA3D72">
      <w:pPr>
        <w:pStyle w:val="Bibliography"/>
      </w:pPr>
      <w:r>
        <w:t>[109]</w:t>
      </w:r>
      <w:r>
        <w:tab/>
        <w:t xml:space="preserve">Kim, S.-Y.; Kim, J. Roles of Dihydrolipoamide Dehydrogenase Lpd1 in Candida Albicans Filamentation. </w:t>
      </w:r>
      <w:r>
        <w:rPr>
          <w:i/>
          <w:iCs/>
        </w:rPr>
        <w:t>Fungal Genet. Biol.</w:t>
      </w:r>
      <w:r>
        <w:t xml:space="preserve">, </w:t>
      </w:r>
      <w:r>
        <w:rPr>
          <w:b/>
          <w:bCs/>
        </w:rPr>
        <w:t>2010</w:t>
      </w:r>
      <w:r>
        <w:t xml:space="preserve">, </w:t>
      </w:r>
      <w:r>
        <w:rPr>
          <w:i/>
          <w:iCs/>
        </w:rPr>
        <w:t>47</w:t>
      </w:r>
      <w:r>
        <w:t xml:space="preserve"> (9), 782–788. https://doi.org/10.1016/j.fgb.2010.06.005.</w:t>
      </w:r>
    </w:p>
    <w:p w14:paraId="1522C08E" w14:textId="77777777" w:rsidR="00FA3D72" w:rsidRDefault="00FA3D72" w:rsidP="00FA3D72">
      <w:pPr>
        <w:pStyle w:val="Bibliography"/>
      </w:pPr>
      <w:r>
        <w:t>[110]</w:t>
      </w:r>
      <w:r>
        <w:tab/>
        <w:t xml:space="preserve">Broxton, C. N.; </w:t>
      </w:r>
      <w:proofErr w:type="spellStart"/>
      <w:r>
        <w:t>Culotta</w:t>
      </w:r>
      <w:proofErr w:type="spellEnd"/>
      <w:r>
        <w:t xml:space="preserve">, V. C. An Adaptation to Low Copper in Candida Albicans Involving SOD Enzymes and the Alternative Oxidase. </w:t>
      </w:r>
      <w:r>
        <w:rPr>
          <w:i/>
          <w:iCs/>
        </w:rPr>
        <w:t>PLOS ONE</w:t>
      </w:r>
      <w:r>
        <w:t xml:space="preserve">, </w:t>
      </w:r>
      <w:r>
        <w:rPr>
          <w:b/>
          <w:bCs/>
        </w:rPr>
        <w:t>2016</w:t>
      </w:r>
      <w:r>
        <w:t xml:space="preserve">, </w:t>
      </w:r>
      <w:r>
        <w:rPr>
          <w:i/>
          <w:iCs/>
        </w:rPr>
        <w:t>11</w:t>
      </w:r>
      <w:r>
        <w:t xml:space="preserve"> (12), e0168400. https://doi.org/10.1371/journal.pone.0168400.</w:t>
      </w:r>
    </w:p>
    <w:p w14:paraId="7141CF97" w14:textId="77777777" w:rsidR="00FA3D72" w:rsidRDefault="00FA3D72" w:rsidP="00FA3D72">
      <w:pPr>
        <w:pStyle w:val="Bibliography"/>
      </w:pPr>
      <w:r>
        <w:t>[111]</w:t>
      </w:r>
      <w:r>
        <w:tab/>
      </w:r>
      <w:proofErr w:type="spellStart"/>
      <w:r>
        <w:t>Bauerova</w:t>
      </w:r>
      <w:proofErr w:type="spellEnd"/>
      <w:r>
        <w:t xml:space="preserve">, V.; </w:t>
      </w:r>
      <w:proofErr w:type="spellStart"/>
      <w:r>
        <w:t>Pichova</w:t>
      </w:r>
      <w:proofErr w:type="spellEnd"/>
      <w:r>
        <w:t xml:space="preserve">, I.; </w:t>
      </w:r>
      <w:proofErr w:type="spellStart"/>
      <w:r>
        <w:t>Hruskova-Heidingsfeldova</w:t>
      </w:r>
      <w:proofErr w:type="spellEnd"/>
      <w:r>
        <w:t xml:space="preserve">, O. Nitrogen Source and Growth Stage of Candida Albicans Influence Expression Level of </w:t>
      </w:r>
      <w:proofErr w:type="spellStart"/>
      <w:r>
        <w:t>Vacuolar</w:t>
      </w:r>
      <w:proofErr w:type="spellEnd"/>
      <w:r>
        <w:t xml:space="preserve"> Aspartic Protease </w:t>
      </w:r>
      <w:proofErr w:type="spellStart"/>
      <w:r>
        <w:t>Aprlp</w:t>
      </w:r>
      <w:proofErr w:type="spellEnd"/>
      <w:r>
        <w:t xml:space="preserve"> and Carboxypeptidase </w:t>
      </w:r>
      <w:proofErr w:type="spellStart"/>
      <w:r>
        <w:t>Cpylp</w:t>
      </w:r>
      <w:proofErr w:type="spellEnd"/>
      <w:r>
        <w:t xml:space="preserve">. </w:t>
      </w:r>
      <w:r>
        <w:rPr>
          <w:i/>
          <w:iCs/>
        </w:rPr>
        <w:t>Can. J. Microbiol.</w:t>
      </w:r>
      <w:r>
        <w:t xml:space="preserve">, </w:t>
      </w:r>
      <w:r>
        <w:rPr>
          <w:b/>
          <w:bCs/>
        </w:rPr>
        <w:t>2012</w:t>
      </w:r>
      <w:r>
        <w:t xml:space="preserve">, </w:t>
      </w:r>
      <w:r>
        <w:rPr>
          <w:i/>
          <w:iCs/>
        </w:rPr>
        <w:t>58</w:t>
      </w:r>
      <w:r>
        <w:t xml:space="preserve"> (5), 678–681.</w:t>
      </w:r>
    </w:p>
    <w:p w14:paraId="04C5C30E" w14:textId="77777777" w:rsidR="00FA3D72" w:rsidRDefault="00FA3D72" w:rsidP="00FA3D72">
      <w:pPr>
        <w:pStyle w:val="Bibliography"/>
      </w:pPr>
      <w:r>
        <w:t>[112]</w:t>
      </w:r>
      <w:r>
        <w:tab/>
        <w:t xml:space="preserve">Yu, Q.; Jia, C.; Dong, Y.; Zhang, B.; Xiao, C.; Chen, Y.; Wang, Y.; Li, X.; Wang, L.; Zhang, B.; et al. Candida Albicans Autophagy, No Longer a Bystander: Its Role in Tolerance to ER Stress-Related Antifungal Drugs. </w:t>
      </w:r>
      <w:r>
        <w:rPr>
          <w:i/>
          <w:iCs/>
        </w:rPr>
        <w:t>Fungal Genet. Biol.</w:t>
      </w:r>
      <w:r>
        <w:t xml:space="preserve">, </w:t>
      </w:r>
      <w:r>
        <w:rPr>
          <w:b/>
          <w:bCs/>
        </w:rPr>
        <w:t>2015</w:t>
      </w:r>
      <w:r>
        <w:t xml:space="preserve">, </w:t>
      </w:r>
      <w:r>
        <w:rPr>
          <w:i/>
          <w:iCs/>
        </w:rPr>
        <w:t>81</w:t>
      </w:r>
      <w:r>
        <w:t>, 238–249. https://doi.org/10.1016/j.fgb.2015.02.008.</w:t>
      </w:r>
    </w:p>
    <w:p w14:paraId="31D8927B" w14:textId="77777777" w:rsidR="00FA3D72" w:rsidRDefault="00FA3D72" w:rsidP="00FA3D72">
      <w:pPr>
        <w:pStyle w:val="Bibliography"/>
      </w:pPr>
      <w:r>
        <w:t>[113]</w:t>
      </w:r>
      <w:r>
        <w:tab/>
        <w:t xml:space="preserve">Lopez, C. M.; </w:t>
      </w:r>
      <w:proofErr w:type="spellStart"/>
      <w:r>
        <w:t>Wallich</w:t>
      </w:r>
      <w:proofErr w:type="spellEnd"/>
      <w:r>
        <w:t xml:space="preserve">, R.; </w:t>
      </w:r>
      <w:proofErr w:type="spellStart"/>
      <w:r>
        <w:t>Riesbeck</w:t>
      </w:r>
      <w:proofErr w:type="spellEnd"/>
      <w:r>
        <w:t xml:space="preserve">, K.; </w:t>
      </w:r>
      <w:proofErr w:type="spellStart"/>
      <w:r>
        <w:t>Skerka</w:t>
      </w:r>
      <w:proofErr w:type="spellEnd"/>
      <w:r>
        <w:t xml:space="preserve">, C.; Zipfel, P. F. Candida Albicans Uses the Surface Protein Gpm1 to Attach to Human Endothelial Cells and to Keratinocytes via the Adhesive Protein Vitronectin. </w:t>
      </w:r>
      <w:r>
        <w:rPr>
          <w:i/>
          <w:iCs/>
        </w:rPr>
        <w:t>PLOS ONE</w:t>
      </w:r>
      <w:r>
        <w:t xml:space="preserve">, </w:t>
      </w:r>
      <w:r>
        <w:rPr>
          <w:b/>
          <w:bCs/>
        </w:rPr>
        <w:t>2014</w:t>
      </w:r>
      <w:r>
        <w:t xml:space="preserve">, </w:t>
      </w:r>
      <w:r>
        <w:rPr>
          <w:i/>
          <w:iCs/>
        </w:rPr>
        <w:t>9</w:t>
      </w:r>
      <w:r>
        <w:t xml:space="preserve"> (3), e90796. https://doi.org/10.1371/journal.pone.0090796.</w:t>
      </w:r>
    </w:p>
    <w:p w14:paraId="5C783A78" w14:textId="77777777" w:rsidR="00FA3D72" w:rsidRDefault="00FA3D72" w:rsidP="00FA3D72">
      <w:pPr>
        <w:pStyle w:val="Bibliography"/>
      </w:pPr>
      <w:r>
        <w:t>[114]</w:t>
      </w:r>
      <w:r>
        <w:tab/>
      </w:r>
      <w:proofErr w:type="spellStart"/>
      <w:r>
        <w:t>Rida</w:t>
      </w:r>
      <w:proofErr w:type="spellEnd"/>
      <w:r>
        <w:t xml:space="preserve">, P. C. G.; Nishikawa, A.; Won, G. Y.; Dean, N. Yeast-to-Hyphal Transition Triggers </w:t>
      </w:r>
      <w:proofErr w:type="spellStart"/>
      <w:r>
        <w:t>Formin</w:t>
      </w:r>
      <w:proofErr w:type="spellEnd"/>
      <w:r>
        <w:t xml:space="preserve">-Dependent Golgi Localization to the Growing Tip in Candida Albicans. </w:t>
      </w:r>
      <w:r>
        <w:rPr>
          <w:i/>
          <w:iCs/>
        </w:rPr>
        <w:t>Mol. Biol. Cell</w:t>
      </w:r>
      <w:r>
        <w:t xml:space="preserve">, </w:t>
      </w:r>
      <w:r>
        <w:rPr>
          <w:b/>
          <w:bCs/>
        </w:rPr>
        <w:t>2006</w:t>
      </w:r>
      <w:r>
        <w:t xml:space="preserve">, </w:t>
      </w:r>
      <w:r>
        <w:rPr>
          <w:i/>
          <w:iCs/>
        </w:rPr>
        <w:t>17</w:t>
      </w:r>
      <w:r>
        <w:t xml:space="preserve"> (10), 4364–4378. https://doi.org/10.1091/mbc.e06-02-0143.</w:t>
      </w:r>
    </w:p>
    <w:p w14:paraId="0B67F9DE" w14:textId="77777777" w:rsidR="00FA3D72" w:rsidRDefault="00FA3D72" w:rsidP="00FA3D72">
      <w:pPr>
        <w:pStyle w:val="Bibliography"/>
      </w:pPr>
      <w:r>
        <w:t>[115]</w:t>
      </w:r>
      <w:r>
        <w:tab/>
      </w:r>
      <w:proofErr w:type="spellStart"/>
      <w:r>
        <w:t>Sandini</w:t>
      </w:r>
      <w:proofErr w:type="spellEnd"/>
      <w:r>
        <w:t xml:space="preserve">, S.; </w:t>
      </w:r>
      <w:proofErr w:type="spellStart"/>
      <w:r>
        <w:t>Stringaro</w:t>
      </w:r>
      <w:proofErr w:type="spellEnd"/>
      <w:r>
        <w:t xml:space="preserve">, A.; </w:t>
      </w:r>
      <w:proofErr w:type="spellStart"/>
      <w:r>
        <w:t>Arancia</w:t>
      </w:r>
      <w:proofErr w:type="spellEnd"/>
      <w:r>
        <w:t xml:space="preserve">, S.; </w:t>
      </w:r>
      <w:proofErr w:type="spellStart"/>
      <w:r>
        <w:t>Colone</w:t>
      </w:r>
      <w:proofErr w:type="spellEnd"/>
      <w:r>
        <w:t xml:space="preserve">, M.; </w:t>
      </w:r>
      <w:proofErr w:type="spellStart"/>
      <w:r>
        <w:t>Mondello</w:t>
      </w:r>
      <w:proofErr w:type="spellEnd"/>
      <w:r>
        <w:t xml:space="preserve">, F.; </w:t>
      </w:r>
      <w:proofErr w:type="spellStart"/>
      <w:r>
        <w:t>Murtas</w:t>
      </w:r>
      <w:proofErr w:type="spellEnd"/>
      <w:r>
        <w:t xml:space="preserve">, S.; Girolamo, A.; Mastrangelo, N.; De </w:t>
      </w:r>
      <w:proofErr w:type="spellStart"/>
      <w:r>
        <w:t>Bernardis</w:t>
      </w:r>
      <w:proofErr w:type="spellEnd"/>
      <w:r>
        <w:t xml:space="preserve">, F. The MP65 Gene Is Required for Cell Wall Integrity, Adherence to Epithelial Cells and Biofilm Formation in Candida Albicans. </w:t>
      </w:r>
      <w:r>
        <w:rPr>
          <w:i/>
          <w:iCs/>
        </w:rPr>
        <w:t>BMC Microbiol.</w:t>
      </w:r>
      <w:r>
        <w:t xml:space="preserve">, </w:t>
      </w:r>
      <w:r>
        <w:rPr>
          <w:b/>
          <w:bCs/>
        </w:rPr>
        <w:t>2011</w:t>
      </w:r>
      <w:r>
        <w:t xml:space="preserve">, </w:t>
      </w:r>
      <w:r>
        <w:rPr>
          <w:i/>
          <w:iCs/>
        </w:rPr>
        <w:t>11</w:t>
      </w:r>
      <w:r>
        <w:t xml:space="preserve"> (1), 106. https://doi.org/10.1186/1471-2180-11-106.</w:t>
      </w:r>
    </w:p>
    <w:p w14:paraId="2EE97F2F" w14:textId="77777777" w:rsidR="00FA3D72" w:rsidRDefault="00FA3D72" w:rsidP="00FA3D72">
      <w:pPr>
        <w:pStyle w:val="Bibliography"/>
      </w:pPr>
      <w:r>
        <w:t>[116]</w:t>
      </w:r>
      <w:r>
        <w:tab/>
      </w:r>
      <w:proofErr w:type="spellStart"/>
      <w:r>
        <w:t>Saporito</w:t>
      </w:r>
      <w:proofErr w:type="spellEnd"/>
      <w:r>
        <w:t xml:space="preserve">-Irwin, S. M.; </w:t>
      </w:r>
      <w:proofErr w:type="spellStart"/>
      <w:r>
        <w:t>Birse</w:t>
      </w:r>
      <w:proofErr w:type="spellEnd"/>
      <w:r>
        <w:t xml:space="preserve">, C. E.; </w:t>
      </w:r>
      <w:proofErr w:type="spellStart"/>
      <w:r>
        <w:t>Sypherd</w:t>
      </w:r>
      <w:proofErr w:type="spellEnd"/>
      <w:r>
        <w:t xml:space="preserve">, P. S.; </w:t>
      </w:r>
      <w:proofErr w:type="spellStart"/>
      <w:r>
        <w:t>Fonzi</w:t>
      </w:r>
      <w:proofErr w:type="spellEnd"/>
      <w:r>
        <w:t xml:space="preserve">, W. A. PHR1, a PH-Regulated Gene of Candida Albicans, Is Required for Morphogenesis. </w:t>
      </w:r>
      <w:r>
        <w:rPr>
          <w:i/>
          <w:iCs/>
        </w:rPr>
        <w:t>Mol. Cell. Biol.</w:t>
      </w:r>
      <w:r>
        <w:t xml:space="preserve">, </w:t>
      </w:r>
      <w:r>
        <w:rPr>
          <w:b/>
          <w:bCs/>
        </w:rPr>
        <w:t>1995</w:t>
      </w:r>
      <w:r>
        <w:t xml:space="preserve">, </w:t>
      </w:r>
      <w:r>
        <w:rPr>
          <w:i/>
          <w:iCs/>
        </w:rPr>
        <w:t>15</w:t>
      </w:r>
      <w:r>
        <w:t xml:space="preserve"> (2), 601–613. https://doi.org/10.1128/MCB.15.2.601.</w:t>
      </w:r>
    </w:p>
    <w:p w14:paraId="4EC0F721" w14:textId="77777777" w:rsidR="00FA3D72" w:rsidRDefault="00FA3D72" w:rsidP="00FA3D72">
      <w:pPr>
        <w:pStyle w:val="Bibliography"/>
      </w:pPr>
      <w:r>
        <w:t>[117]</w:t>
      </w:r>
      <w:r>
        <w:tab/>
        <w:t xml:space="preserve">Kowal, J.; Arras, G.; Colombo, M.; </w:t>
      </w:r>
      <w:proofErr w:type="spellStart"/>
      <w:r>
        <w:t>Jouve</w:t>
      </w:r>
      <w:proofErr w:type="spellEnd"/>
      <w:r>
        <w:t xml:space="preserve">, M.; Morath, J. P.; </w:t>
      </w:r>
      <w:proofErr w:type="spellStart"/>
      <w:r>
        <w:t>Primdal</w:t>
      </w:r>
      <w:proofErr w:type="spellEnd"/>
      <w:r>
        <w:t xml:space="preserve">-Bengtson, B.; </w:t>
      </w:r>
      <w:proofErr w:type="spellStart"/>
      <w:r>
        <w:t>Dingli</w:t>
      </w:r>
      <w:proofErr w:type="spellEnd"/>
      <w:r>
        <w:t xml:space="preserve">, F.; Loew, D.; </w:t>
      </w:r>
      <w:proofErr w:type="spellStart"/>
      <w:r>
        <w:t>Tkach</w:t>
      </w:r>
      <w:proofErr w:type="spellEnd"/>
      <w:r>
        <w:t xml:space="preserve">, M.; </w:t>
      </w:r>
      <w:proofErr w:type="spellStart"/>
      <w:r>
        <w:t>Théry</w:t>
      </w:r>
      <w:proofErr w:type="spellEnd"/>
      <w:r>
        <w:t xml:space="preserve">, C. Proteomic Comparison Defines Novel Markers to Characterize Heterogeneous Populations of Extracellular Vesicle Subtypes. </w:t>
      </w:r>
      <w:r>
        <w:rPr>
          <w:i/>
          <w:iCs/>
        </w:rPr>
        <w:t>Proc. Natl. Acad. Sci.</w:t>
      </w:r>
      <w:r>
        <w:t xml:space="preserve">, </w:t>
      </w:r>
      <w:r>
        <w:rPr>
          <w:b/>
          <w:bCs/>
        </w:rPr>
        <w:t>2016</w:t>
      </w:r>
      <w:r>
        <w:t xml:space="preserve">, </w:t>
      </w:r>
      <w:r>
        <w:rPr>
          <w:i/>
          <w:iCs/>
        </w:rPr>
        <w:t>113</w:t>
      </w:r>
      <w:r>
        <w:t xml:space="preserve"> (8), E968–E977. https://doi.org/10.1073/pnas.1521230113.</w:t>
      </w:r>
    </w:p>
    <w:p w14:paraId="5BD58AA6" w14:textId="77777777" w:rsidR="00FA3D72" w:rsidRDefault="00FA3D72" w:rsidP="00FA3D72">
      <w:pPr>
        <w:pStyle w:val="Bibliography"/>
      </w:pPr>
      <w:r>
        <w:t>[118]</w:t>
      </w:r>
      <w:r>
        <w:tab/>
      </w:r>
      <w:proofErr w:type="spellStart"/>
      <w:r>
        <w:t>Hikita</w:t>
      </w:r>
      <w:proofErr w:type="spellEnd"/>
      <w:r>
        <w:t xml:space="preserve">, T.; Miyata, M.; Watanabe, R.; </w:t>
      </w:r>
      <w:proofErr w:type="spellStart"/>
      <w:r>
        <w:t>Oneyama</w:t>
      </w:r>
      <w:proofErr w:type="spellEnd"/>
      <w:r>
        <w:t xml:space="preserve">, C. Sensitive and Rapid Quantification of Exosomes by Fusing Luciferase to Exosome Marker Proteins. </w:t>
      </w:r>
      <w:r>
        <w:rPr>
          <w:i/>
          <w:iCs/>
        </w:rPr>
        <w:t>Sci. Rep.</w:t>
      </w:r>
      <w:r>
        <w:t xml:space="preserve">, </w:t>
      </w:r>
      <w:r>
        <w:rPr>
          <w:b/>
          <w:bCs/>
        </w:rPr>
        <w:t>2018</w:t>
      </w:r>
      <w:r>
        <w:t xml:space="preserve">, </w:t>
      </w:r>
      <w:r>
        <w:rPr>
          <w:i/>
          <w:iCs/>
        </w:rPr>
        <w:t>8</w:t>
      </w:r>
      <w:r>
        <w:t xml:space="preserve"> (1), 14035. https://doi.org/10.1038/s41598-018-32535-7.</w:t>
      </w:r>
    </w:p>
    <w:p w14:paraId="2A34DE18" w14:textId="77777777" w:rsidR="00FA3D72" w:rsidRDefault="00FA3D72" w:rsidP="00FA3D72">
      <w:pPr>
        <w:pStyle w:val="Bibliography"/>
      </w:pPr>
      <w:r>
        <w:t>[119]</w:t>
      </w:r>
      <w:r>
        <w:tab/>
      </w:r>
      <w:proofErr w:type="spellStart"/>
      <w:r>
        <w:t>Delandre</w:t>
      </w:r>
      <w:proofErr w:type="spellEnd"/>
      <w:r>
        <w:t xml:space="preserve">, C.; </w:t>
      </w:r>
      <w:proofErr w:type="spellStart"/>
      <w:r>
        <w:t>Penabaz</w:t>
      </w:r>
      <w:proofErr w:type="spellEnd"/>
      <w:r>
        <w:t xml:space="preserve">, T. R.; </w:t>
      </w:r>
      <w:proofErr w:type="spellStart"/>
      <w:r>
        <w:t>Passarelli</w:t>
      </w:r>
      <w:proofErr w:type="spellEnd"/>
      <w:r>
        <w:t xml:space="preserve">, A. L.; </w:t>
      </w:r>
      <w:proofErr w:type="spellStart"/>
      <w:r>
        <w:t>Chapes</w:t>
      </w:r>
      <w:proofErr w:type="spellEnd"/>
      <w:r>
        <w:t xml:space="preserve">, S. K.; Clem, R. J. Mutation of </w:t>
      </w:r>
      <w:proofErr w:type="spellStart"/>
      <w:r>
        <w:t>Juxtamembrane</w:t>
      </w:r>
      <w:proofErr w:type="spellEnd"/>
      <w:r>
        <w:t xml:space="preserve"> Cysteines in the Tetraspanin CD81 Affects Palmitoylation and Alters Interaction with Other Proteins at the Cell Surface. </w:t>
      </w:r>
      <w:r>
        <w:rPr>
          <w:i/>
          <w:iCs/>
        </w:rPr>
        <w:t>Exp. Cell Res.</w:t>
      </w:r>
      <w:r>
        <w:t xml:space="preserve">, </w:t>
      </w:r>
      <w:r>
        <w:rPr>
          <w:b/>
          <w:bCs/>
        </w:rPr>
        <w:t>2009</w:t>
      </w:r>
      <w:r>
        <w:t xml:space="preserve">, </w:t>
      </w:r>
      <w:r>
        <w:rPr>
          <w:i/>
          <w:iCs/>
        </w:rPr>
        <w:t>315</w:t>
      </w:r>
      <w:r>
        <w:t xml:space="preserve"> (11), 1953–1963. https://doi.org/10.1016/j.yexcr.2009.03.013.</w:t>
      </w:r>
    </w:p>
    <w:p w14:paraId="493905C0" w14:textId="77777777" w:rsidR="00FA3D72" w:rsidRDefault="00FA3D72" w:rsidP="00FA3D72">
      <w:pPr>
        <w:pStyle w:val="Bibliography"/>
      </w:pPr>
      <w:r>
        <w:t>[120]</w:t>
      </w:r>
      <w:r>
        <w:tab/>
        <w:t xml:space="preserve">Zimmerman, B.; Kelly, B.; McMillan, B. J.; </w:t>
      </w:r>
      <w:proofErr w:type="spellStart"/>
      <w:r>
        <w:t>Seegar</w:t>
      </w:r>
      <w:proofErr w:type="spellEnd"/>
      <w:r>
        <w:t xml:space="preserve">, T. C. M.; </w:t>
      </w:r>
      <w:proofErr w:type="spellStart"/>
      <w:r>
        <w:t>Dror</w:t>
      </w:r>
      <w:proofErr w:type="spellEnd"/>
      <w:r>
        <w:t xml:space="preserve">, R. O.; Kruse, A. C.; </w:t>
      </w:r>
      <w:proofErr w:type="spellStart"/>
      <w:r>
        <w:t>Blacklow</w:t>
      </w:r>
      <w:proofErr w:type="spellEnd"/>
      <w:r>
        <w:t xml:space="preserve">, S. C. Crystal Structure of a Full-Length Human Tetraspanin Reveals a Cholesterol-Binding Pocket. </w:t>
      </w:r>
      <w:r>
        <w:rPr>
          <w:i/>
          <w:iCs/>
        </w:rPr>
        <w:t>Cell</w:t>
      </w:r>
      <w:r>
        <w:t xml:space="preserve">, </w:t>
      </w:r>
      <w:r>
        <w:rPr>
          <w:b/>
          <w:bCs/>
        </w:rPr>
        <w:t>2016</w:t>
      </w:r>
      <w:r>
        <w:t xml:space="preserve">, </w:t>
      </w:r>
      <w:r>
        <w:rPr>
          <w:i/>
          <w:iCs/>
        </w:rPr>
        <w:t>167</w:t>
      </w:r>
      <w:r>
        <w:t xml:space="preserve"> (4), 1041-1051.e11. https://doi.org/10.1016/j.cell.2016.09.056.</w:t>
      </w:r>
    </w:p>
    <w:p w14:paraId="6376B8CA" w14:textId="2D93A155" w:rsidR="00FA7301" w:rsidRDefault="00FA7301" w:rsidP="00BE39F1">
      <w:pPr>
        <w:spacing w:line="360" w:lineRule="auto"/>
      </w:pPr>
      <w:r>
        <w:fldChar w:fldCharType="end"/>
      </w:r>
    </w:p>
    <w:p w14:paraId="5C9C036F" w14:textId="77777777" w:rsidR="0003423B" w:rsidRDefault="0003423B"/>
    <w:sectPr w:rsidR="0003423B" w:rsidSect="00EF6FDD">
      <w:headerReference w:type="default" r:id="rId17"/>
      <w:footerReference w:type="default" r:id="rId18"/>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arlotte Dawson" w:date="2020-01-12T11:21:00Z" w:initials="CD">
    <w:p w14:paraId="1DCAF712" w14:textId="5C8D5725" w:rsidR="00FA3D72" w:rsidRDefault="00FA3D72">
      <w:pPr>
        <w:pStyle w:val="CommentText"/>
      </w:pPr>
      <w:r>
        <w:rPr>
          <w:rStyle w:val="CommentReference"/>
        </w:rPr>
        <w:annotationRef/>
      </w:r>
      <w:r>
        <w:t xml:space="preserve">Paper doesn’t focus on GTPases but on Sur7 family proteins. </w:t>
      </w:r>
      <w:proofErr w:type="gramStart"/>
      <w:r>
        <w:t>Therefore</w:t>
      </w:r>
      <w:proofErr w:type="gramEnd"/>
      <w:r>
        <w:t xml:space="preserve"> title changed. Part of addressing Reviewer #2 Major comment #3.</w:t>
      </w:r>
    </w:p>
  </w:comment>
  <w:comment w:id="2" w:author="Marilyn Anne" w:date="2020-01-17T12:51:00Z" w:initials="MA">
    <w:p w14:paraId="13DDE414" w14:textId="5F23C9D4" w:rsidR="00FA3D72" w:rsidRDefault="00FA3D72">
      <w:pPr>
        <w:pStyle w:val="CommentText"/>
      </w:pPr>
      <w:r>
        <w:rPr>
          <w:rStyle w:val="CommentReference"/>
        </w:rPr>
        <w:annotationRef/>
      </w:r>
      <w:r>
        <w:t>agreed</w:t>
      </w:r>
    </w:p>
  </w:comment>
  <w:comment w:id="19" w:author="Charlotte Dawson" w:date="2020-01-12T11:16:00Z" w:initials="CD">
    <w:p w14:paraId="5A3164BF" w14:textId="4E480CD4" w:rsidR="00FA3D72" w:rsidRDefault="00FA3D72">
      <w:pPr>
        <w:pStyle w:val="CommentText"/>
      </w:pPr>
      <w:r>
        <w:rPr>
          <w:rStyle w:val="CommentReference"/>
        </w:rPr>
        <w:annotationRef/>
      </w:r>
      <w:r>
        <w:t>Replaced this sentence for clarity. Addresses Reviewer #2 Major comment #2.</w:t>
      </w:r>
    </w:p>
  </w:comment>
  <w:comment w:id="20" w:author="Marilyn Anne" w:date="2020-01-17T12:52:00Z" w:initials="MA">
    <w:p w14:paraId="5AAE7E5C" w14:textId="27273BEC" w:rsidR="00FA3D72" w:rsidRDefault="00FA3D72">
      <w:pPr>
        <w:pStyle w:val="CommentText"/>
      </w:pPr>
      <w:r>
        <w:rPr>
          <w:rStyle w:val="CommentReference"/>
        </w:rPr>
        <w:annotationRef/>
      </w:r>
      <w:r>
        <w:t>agreed</w:t>
      </w:r>
    </w:p>
  </w:comment>
  <w:comment w:id="33" w:author="Charlotte Dawson" w:date="2020-01-22T07:56:00Z" w:initials="CD">
    <w:p w14:paraId="0A8E69D5" w14:textId="39E67963" w:rsidR="00FA3D72" w:rsidRDefault="00FA3D72">
      <w:pPr>
        <w:pStyle w:val="CommentText"/>
      </w:pPr>
      <w:r>
        <w:rPr>
          <w:rStyle w:val="CommentReference"/>
        </w:rPr>
        <w:annotationRef/>
      </w:r>
      <w:r>
        <w:rPr>
          <w:rStyle w:val="CommentReference"/>
        </w:rPr>
        <w:annotationRef/>
      </w:r>
      <w:r>
        <w:t>Put focus on Sur7 family proteins. Part of addressing Reviewer #2 Major comment #3.</w:t>
      </w:r>
    </w:p>
  </w:comment>
  <w:comment w:id="42" w:author="Charlotte Dawson" w:date="2020-01-12T17:55:00Z" w:initials="CD">
    <w:p w14:paraId="2E6BA678" w14:textId="4A422F4D" w:rsidR="00FA3D72" w:rsidRDefault="00FA3D72">
      <w:pPr>
        <w:pStyle w:val="CommentText"/>
      </w:pPr>
      <w:r>
        <w:rPr>
          <w:rStyle w:val="CommentReference"/>
        </w:rPr>
        <w:annotationRef/>
      </w:r>
      <w:r>
        <w:t>Removed occurrence of “four strains”. Part of addressing Reviewer #3 Minor comment #2.</w:t>
      </w:r>
    </w:p>
  </w:comment>
  <w:comment w:id="49" w:author="Charlotte Dawson" w:date="2020-01-12T17:57:00Z" w:initials="CD">
    <w:p w14:paraId="63AE8200" w14:textId="71C11868" w:rsidR="00FA3D72" w:rsidRDefault="00FA3D72" w:rsidP="00AA1F64">
      <w:pPr>
        <w:pStyle w:val="CommentText"/>
      </w:pPr>
      <w:r>
        <w:rPr>
          <w:rStyle w:val="CommentReference"/>
        </w:rPr>
        <w:annotationRef/>
      </w:r>
      <w:r>
        <w:t xml:space="preserve">Removed occurrence of “four strains”. </w:t>
      </w:r>
      <w:r>
        <w:rPr>
          <w:rStyle w:val="CommentReference"/>
        </w:rPr>
        <w:annotationRef/>
      </w:r>
      <w:r>
        <w:t>Part of addressing Reviewer #3 Minor comment #2.</w:t>
      </w:r>
    </w:p>
    <w:p w14:paraId="02E0C7F3" w14:textId="38BE1E2E" w:rsidR="00FA3D72" w:rsidRDefault="00FA3D72">
      <w:pPr>
        <w:pStyle w:val="CommentText"/>
      </w:pPr>
    </w:p>
  </w:comment>
  <w:comment w:id="53" w:author="Charlotte Dawson" w:date="2020-01-12T11:19:00Z" w:initials="CD">
    <w:p w14:paraId="535E734F" w14:textId="13745E1A" w:rsidR="00FA3D72" w:rsidRDefault="00FA3D72">
      <w:pPr>
        <w:pStyle w:val="CommentText"/>
      </w:pPr>
      <w:r>
        <w:rPr>
          <w:rStyle w:val="CommentReference"/>
        </w:rPr>
        <w:annotationRef/>
      </w:r>
      <w:r>
        <w:t>Adjusted k factors added for each rotor. Addresses Reviewer #3 Minor comment #1.</w:t>
      </w:r>
    </w:p>
  </w:comment>
  <w:comment w:id="67" w:author="Charlotte Dawson" w:date="2020-01-12T11:20:00Z" w:initials="CD">
    <w:p w14:paraId="7DAB07DE" w14:textId="70A667B1" w:rsidR="00FA3D72" w:rsidRDefault="00FA3D72">
      <w:pPr>
        <w:pStyle w:val="CommentText"/>
      </w:pPr>
      <w:r>
        <w:rPr>
          <w:rStyle w:val="CommentReference"/>
        </w:rPr>
        <w:annotationRef/>
      </w:r>
      <w:r>
        <w:t>Sentence has been replaced for clarity. Addresses Reviewer #2 Major comment #1.</w:t>
      </w:r>
    </w:p>
  </w:comment>
  <w:comment w:id="80" w:author="Charlotte Dawson" w:date="2020-01-22T07:59:00Z" w:initials="CD">
    <w:p w14:paraId="3DBC063E" w14:textId="7F4C8291" w:rsidR="00FA3D72" w:rsidRDefault="00FA3D72">
      <w:pPr>
        <w:pStyle w:val="CommentText"/>
      </w:pPr>
      <w:r>
        <w:rPr>
          <w:rStyle w:val="CommentReference"/>
        </w:rPr>
        <w:annotationRef/>
      </w:r>
      <w:r>
        <w:t>Refer to new DAY286 biofilm EV vs yeast EV comparison. Part of addressing Reviewer #2 additional comment #4.</w:t>
      </w:r>
    </w:p>
  </w:comment>
  <w:comment w:id="86" w:author="Charlotte Dawson" w:date="2020-01-22T07:59:00Z" w:initials="CD">
    <w:p w14:paraId="4FE081F6" w14:textId="6721A922" w:rsidR="00FA3D72" w:rsidRDefault="00FA3D72">
      <w:pPr>
        <w:pStyle w:val="CommentText"/>
      </w:pPr>
      <w:r>
        <w:rPr>
          <w:rStyle w:val="CommentReference"/>
        </w:rPr>
        <w:annotationRef/>
      </w:r>
      <w:r>
        <w:rPr>
          <w:rStyle w:val="CommentReference"/>
        </w:rPr>
        <w:annotationRef/>
      </w:r>
      <w:r>
        <w:t>Supplementary Data S6 contains results of new DAY286 biofilm EV vs yeast EV comparison. Part of addressing Reviewer #2 additional comment #4.</w:t>
      </w:r>
    </w:p>
  </w:comment>
  <w:comment w:id="94" w:author="Charlotte Dawson" w:date="2020-01-22T07:59:00Z" w:initials="CD">
    <w:p w14:paraId="415B59C6" w14:textId="592B8309" w:rsidR="00FA3D72" w:rsidRDefault="00FA3D72">
      <w:pPr>
        <w:pStyle w:val="CommentText"/>
      </w:pPr>
      <w:r>
        <w:rPr>
          <w:rStyle w:val="CommentReference"/>
        </w:rPr>
        <w:annotationRef/>
      </w:r>
      <w:r>
        <w:rPr>
          <w:rStyle w:val="CommentReference"/>
        </w:rPr>
        <w:annotationRef/>
      </w:r>
      <w:r>
        <w:rPr>
          <w:rStyle w:val="CommentReference"/>
        </w:rPr>
        <w:annotationRef/>
      </w:r>
      <w:r>
        <w:t>Supplementary Data S7 contains GO term enrichment results of new DAY286 biofilm EV vs yeast EV comparison. Part of addressing Reviewer #2 additional comment #4.</w:t>
      </w:r>
    </w:p>
  </w:comment>
  <w:comment w:id="99" w:author="Charlotte Dawson" w:date="2020-01-12T17:58:00Z" w:initials="CD">
    <w:p w14:paraId="7CF4B157" w14:textId="417C5DCA" w:rsidR="00FA3D72" w:rsidRDefault="00FA3D72" w:rsidP="00AA1F64">
      <w:pPr>
        <w:pStyle w:val="CommentText"/>
      </w:pPr>
      <w:r>
        <w:rPr>
          <w:rStyle w:val="CommentReference"/>
        </w:rPr>
        <w:annotationRef/>
      </w:r>
      <w:r>
        <w:t xml:space="preserve">Removed occurrence of “four strains”. </w:t>
      </w:r>
      <w:r>
        <w:rPr>
          <w:rStyle w:val="CommentReference"/>
        </w:rPr>
        <w:annotationRef/>
      </w:r>
      <w:r>
        <w:t>Part of addressing Reviewer #3 Minor comment #2.</w:t>
      </w:r>
    </w:p>
    <w:p w14:paraId="05B9DE1C" w14:textId="5244408E" w:rsidR="00FA3D72" w:rsidRDefault="00FA3D72">
      <w:pPr>
        <w:pStyle w:val="CommentText"/>
      </w:pPr>
    </w:p>
  </w:comment>
  <w:comment w:id="102" w:author="Charlotte Dawson" w:date="2020-01-22T08:00:00Z" w:initials="CD">
    <w:p w14:paraId="49DB55EA" w14:textId="6326C06A" w:rsidR="00FA3D72" w:rsidRDefault="00FA3D72">
      <w:pPr>
        <w:pStyle w:val="CommentText"/>
      </w:pPr>
      <w:r>
        <w:rPr>
          <w:rStyle w:val="CommentReference"/>
        </w:rPr>
        <w:annotationRef/>
      </w:r>
      <w:proofErr w:type="spellStart"/>
      <w:r>
        <w:t>Github</w:t>
      </w:r>
      <w:proofErr w:type="spellEnd"/>
      <w:r>
        <w:t xml:space="preserve"> repository to be made public and archived upon article acceptance.</w:t>
      </w:r>
    </w:p>
  </w:comment>
  <w:comment w:id="103" w:author="Charlotte Dawson" w:date="2020-01-22T08:01:00Z" w:initials="CD">
    <w:p w14:paraId="2083EEF3" w14:textId="6B7D554E" w:rsidR="00FA3D72" w:rsidRDefault="00FA3D72">
      <w:pPr>
        <w:pStyle w:val="CommentText"/>
      </w:pPr>
      <w:r>
        <w:rPr>
          <w:rStyle w:val="CommentReference"/>
        </w:rPr>
        <w:annotationRef/>
      </w:r>
      <w:r>
        <w:t>Removed occurrence of “four strains”. Part of addressing Reviewer #3 Minor comment #2.</w:t>
      </w:r>
    </w:p>
  </w:comment>
  <w:comment w:id="110" w:author="Charlotte Dawson" w:date="2020-01-11T10:23:00Z" w:initials="CD">
    <w:p w14:paraId="3553C521" w14:textId="60EA9918" w:rsidR="00FA3D72" w:rsidRDefault="00FA3D72">
      <w:pPr>
        <w:pStyle w:val="CommentText"/>
      </w:pPr>
      <w:r>
        <w:rPr>
          <w:rStyle w:val="CommentReference"/>
        </w:rPr>
        <w:annotationRef/>
      </w:r>
      <w:r>
        <w:t>Removed sentence discussing visual debris. Addresses Reviewer 2 Table S1 comment.</w:t>
      </w:r>
    </w:p>
  </w:comment>
  <w:comment w:id="112" w:author="Charlotte Dawson" w:date="2020-01-22T08:01:00Z" w:initials="CD">
    <w:p w14:paraId="075DD598" w14:textId="0C65D0B9" w:rsidR="00FA3D72" w:rsidRDefault="00FA3D72">
      <w:pPr>
        <w:pStyle w:val="CommentText"/>
      </w:pPr>
      <w:r>
        <w:rPr>
          <w:rStyle w:val="CommentReference"/>
        </w:rPr>
        <w:annotationRef/>
      </w:r>
      <w:r>
        <w:t>Removed occurrence of “four strains”. Part of addressing Reviewer #3 minor comment #2.</w:t>
      </w:r>
    </w:p>
  </w:comment>
  <w:comment w:id="116" w:author="Charlotte Dawson" w:date="2020-01-11T10:59:00Z" w:initials="CD">
    <w:p w14:paraId="0AAEF294" w14:textId="77777777" w:rsidR="00FA3D72" w:rsidRDefault="00FA3D72">
      <w:pPr>
        <w:pStyle w:val="CommentText"/>
      </w:pPr>
      <w:r>
        <w:rPr>
          <w:rStyle w:val="CommentReference"/>
        </w:rPr>
        <w:annotationRef/>
      </w:r>
      <w:r>
        <w:t>Changed Figure 1B to percentage of total EVs bar chart. NTA traces remain as Supplementary Fig. 2.</w:t>
      </w:r>
    </w:p>
    <w:p w14:paraId="3AC4DAA6" w14:textId="0CE0EC2D" w:rsidR="00FA3D72" w:rsidRDefault="00FA3D72">
      <w:pPr>
        <w:pStyle w:val="CommentText"/>
      </w:pPr>
      <w:r>
        <w:t>Addresses Reviewer #2 Figure 1B comment.</w:t>
      </w:r>
    </w:p>
  </w:comment>
  <w:comment w:id="127" w:author="Charlotte Dawson" w:date="2020-01-11T11:15:00Z" w:initials="CD">
    <w:p w14:paraId="3344189B" w14:textId="2B8D9BEC" w:rsidR="00FA3D72" w:rsidRDefault="00FA3D72">
      <w:pPr>
        <w:pStyle w:val="CommentText"/>
      </w:pPr>
      <w:r>
        <w:rPr>
          <w:rStyle w:val="CommentReference"/>
        </w:rPr>
        <w:annotationRef/>
      </w:r>
      <w:r>
        <w:t>Added Supplementary Figure S3A with statistical comparison of mode EV sizes. Addresses Reviewer #2 Figure 1 comment.</w:t>
      </w:r>
    </w:p>
  </w:comment>
  <w:comment w:id="147" w:author="Charlotte Dawson" w:date="2020-01-11T11:17:00Z" w:initials="CD">
    <w:p w14:paraId="30948E9B" w14:textId="1A3C94A6" w:rsidR="00FA3D72" w:rsidRDefault="00FA3D72">
      <w:pPr>
        <w:pStyle w:val="CommentText"/>
      </w:pPr>
      <w:r>
        <w:rPr>
          <w:rStyle w:val="CommentReference"/>
        </w:rPr>
        <w:annotationRef/>
      </w:r>
      <w:r>
        <w:t>Added supplementary Figure S3B with statistical comparison of total particle concentrations. Addresses Reviewer #2 Figure 1 comment.</w:t>
      </w:r>
    </w:p>
  </w:comment>
  <w:comment w:id="177" w:author="Charlotte Dawson" w:date="2020-01-11T17:30:00Z" w:initials="CD">
    <w:p w14:paraId="2D33AD85" w14:textId="19B53D53" w:rsidR="00FA3D72" w:rsidRDefault="00FA3D72">
      <w:pPr>
        <w:pStyle w:val="CommentText"/>
      </w:pPr>
      <w:r>
        <w:rPr>
          <w:rStyle w:val="CommentReference"/>
        </w:rPr>
        <w:annotationRef/>
      </w:r>
      <w:r>
        <w:t>Compare DAY286 EV proteins from yeast vs biofilm. Part of addressing Reviewer #2 additional comment #4.</w:t>
      </w:r>
    </w:p>
  </w:comment>
  <w:comment w:id="189" w:author="Charlotte Dawson" w:date="2020-01-11T17:35:00Z" w:initials="CD">
    <w:p w14:paraId="6C0009CE" w14:textId="61830E93" w:rsidR="00FA3D72" w:rsidRDefault="00FA3D72">
      <w:pPr>
        <w:pStyle w:val="CommentText"/>
      </w:pPr>
      <w:r>
        <w:rPr>
          <w:rStyle w:val="CommentReference"/>
        </w:rPr>
        <w:annotationRef/>
      </w:r>
      <w:r>
        <w:t>Compare abundance of EV proteins in DAY286 yeast EVs vs biofilm EVs. Part of addressing Reviewer #2 additional comment #4.</w:t>
      </w:r>
    </w:p>
  </w:comment>
  <w:comment w:id="219" w:author="Charlotte Dawson" w:date="2020-01-11T17:49:00Z" w:initials="CD">
    <w:p w14:paraId="5C1DBB98" w14:textId="58CFFFE2" w:rsidR="00FA3D72" w:rsidRDefault="00FA3D72">
      <w:pPr>
        <w:pStyle w:val="CommentText"/>
      </w:pPr>
      <w:r>
        <w:rPr>
          <w:rStyle w:val="CommentReference"/>
        </w:rPr>
        <w:annotationRef/>
      </w:r>
      <w:r>
        <w:t>Compare functional enrichment of EV proteins in DAY286 yeast EVs vs biofilm EVs. Part of addressing Reviewer #2 additional comment #4.</w:t>
      </w:r>
    </w:p>
  </w:comment>
  <w:comment w:id="256" w:author="Charlotte Dawson" w:date="2020-01-22T08:05:00Z" w:initials="CD">
    <w:p w14:paraId="3F78EBBA" w14:textId="57120943" w:rsidR="00FA3D72" w:rsidRDefault="00FA3D72">
      <w:pPr>
        <w:pStyle w:val="CommentText"/>
      </w:pPr>
      <w:r>
        <w:rPr>
          <w:rStyle w:val="CommentReference"/>
        </w:rPr>
        <w:annotationRef/>
      </w:r>
      <w:r>
        <w:rPr>
          <w:rStyle w:val="CommentReference"/>
        </w:rPr>
        <w:annotationRef/>
      </w:r>
      <w:r>
        <w:rPr>
          <w:rStyle w:val="CommentReference"/>
        </w:rPr>
        <w:annotationRef/>
      </w:r>
      <w:r>
        <w:rPr>
          <w:rStyle w:val="CommentReference"/>
        </w:rPr>
        <w:annotationRef/>
      </w:r>
      <w:r>
        <w:t xml:space="preserve">Removed occurrence of “four strains”. </w:t>
      </w:r>
      <w:r>
        <w:rPr>
          <w:rStyle w:val="CommentReference"/>
        </w:rPr>
        <w:annotationRef/>
      </w:r>
      <w:r>
        <w:t>Part of addressing Reviewer #3 Minor comment #2.</w:t>
      </w:r>
    </w:p>
  </w:comment>
  <w:comment w:id="258" w:author="Charlotte Dawson" w:date="2020-01-22T08:05:00Z" w:initials="CD">
    <w:p w14:paraId="3A4F5523" w14:textId="5DC64AAA" w:rsidR="00FA3D72" w:rsidRDefault="00FA3D72">
      <w:pPr>
        <w:pStyle w:val="CommentText"/>
      </w:pPr>
      <w:r>
        <w:rPr>
          <w:rStyle w:val="CommentReference"/>
        </w:rPr>
        <w:annotationRef/>
      </w:r>
      <w:r>
        <w:rPr>
          <w:rStyle w:val="CommentReference"/>
        </w:rPr>
        <w:annotationRef/>
      </w:r>
      <w:r>
        <w:rPr>
          <w:rStyle w:val="CommentReference"/>
        </w:rPr>
        <w:annotationRef/>
      </w:r>
      <w:r>
        <w:rPr>
          <w:rStyle w:val="CommentReference"/>
        </w:rPr>
        <w:annotationRef/>
      </w:r>
      <w:r>
        <w:t xml:space="preserve">Removed GTPases from section title as they are not the focus. </w:t>
      </w:r>
      <w:r>
        <w:rPr>
          <w:rStyle w:val="CommentReference"/>
        </w:rPr>
        <w:annotationRef/>
      </w:r>
      <w:r>
        <w:t>Part of addressing Reviewer #3 Minor comment #2.</w:t>
      </w:r>
    </w:p>
  </w:comment>
  <w:comment w:id="270" w:author="Charlotte Dawson" w:date="2020-01-12T11:40:00Z" w:initials="CD">
    <w:p w14:paraId="1B0EF11E" w14:textId="213C5AC7" w:rsidR="00FA3D72" w:rsidRDefault="00FA3D72">
      <w:pPr>
        <w:pStyle w:val="CommentText"/>
      </w:pPr>
      <w:r>
        <w:rPr>
          <w:rStyle w:val="CommentReference"/>
        </w:rPr>
        <w:annotationRef/>
      </w:r>
      <w:r>
        <w:t>Provide further description/reference to Sur7 and GTPases. Part of addressing Reviewer #3 Major comment #3.</w:t>
      </w:r>
    </w:p>
  </w:comment>
  <w:comment w:id="299" w:author="Charlotte Dawson" w:date="2020-01-12T16:55:00Z" w:initials="CD">
    <w:p w14:paraId="5BEA53B3" w14:textId="0F3258E5" w:rsidR="00FA3D72" w:rsidRDefault="00FA3D72">
      <w:pPr>
        <w:pStyle w:val="CommentText"/>
      </w:pPr>
      <w:r>
        <w:rPr>
          <w:rStyle w:val="CommentReference"/>
        </w:rPr>
        <w:annotationRef/>
      </w:r>
      <w:r>
        <w:t>Provided GO terms for the marker candidates in Supplementary and indicated in the text and Figure 5 to which C1-C7 categories they belong in. Addresses Reviewer #3 Major comment #4.</w:t>
      </w:r>
    </w:p>
  </w:comment>
  <w:comment w:id="316" w:author="Charlotte Dawson" w:date="2020-01-11T11:42:00Z" w:initials="CD">
    <w:p w14:paraId="293ADDE8" w14:textId="12FA2CD5" w:rsidR="00FA3D72" w:rsidRDefault="00FA3D72">
      <w:pPr>
        <w:pStyle w:val="CommentText"/>
      </w:pPr>
      <w:r>
        <w:rPr>
          <w:rStyle w:val="CommentReference"/>
        </w:rPr>
        <w:annotationRef/>
      </w:r>
      <w:r>
        <w:t>More emphasis on Hgt1 supporting data which shows a marker protein as EV cargo by TEM. Addresses Reviewer #2 immunogold labelling comment.</w:t>
      </w:r>
    </w:p>
  </w:comment>
  <w:comment w:id="341" w:author="Charlotte Dawson" w:date="2020-01-22T08:07:00Z" w:initials="CD">
    <w:p w14:paraId="2C3D3CFB" w14:textId="734C1A41" w:rsidR="00FA3D72" w:rsidRDefault="00FA3D72">
      <w:pPr>
        <w:pStyle w:val="CommentText"/>
      </w:pPr>
      <w:r>
        <w:rPr>
          <w:rStyle w:val="CommentReference"/>
        </w:rPr>
        <w:annotationRef/>
      </w:r>
      <w:r>
        <w:rPr>
          <w:rStyle w:val="CommentReference"/>
        </w:rPr>
        <w:annotationRef/>
      </w:r>
      <w:r>
        <w:t>Indicated that markers identified in the study are applicable for other strains’ EVs/studies. Part of addressing Reviewer #3 Major comment #5.</w:t>
      </w:r>
    </w:p>
  </w:comment>
  <w:comment w:id="346" w:author="Charlotte Dawson" w:date="2020-01-12T12:04:00Z" w:initials="CD">
    <w:p w14:paraId="7175E868" w14:textId="2D8512E3" w:rsidR="00FA3D72" w:rsidRDefault="00FA3D72">
      <w:pPr>
        <w:pStyle w:val="CommentText"/>
      </w:pPr>
      <w:r>
        <w:rPr>
          <w:rStyle w:val="CommentReference"/>
        </w:rPr>
        <w:annotationRef/>
      </w:r>
      <w:r>
        <w:t>Added more detail about Sur7 family. Part of addressing Reviewer #3 Major comment #3.</w:t>
      </w:r>
    </w:p>
  </w:comment>
  <w:comment w:id="368" w:author="Charlotte Dawson" w:date="2020-01-12T17:46:00Z" w:initials="CD">
    <w:p w14:paraId="2086CB0A" w14:textId="227B1D62" w:rsidR="00FA3D72" w:rsidRDefault="00FA3D72">
      <w:pPr>
        <w:pStyle w:val="CommentText"/>
      </w:pPr>
      <w:r>
        <w:rPr>
          <w:rStyle w:val="CommentReference"/>
        </w:rPr>
        <w:annotationRef/>
      </w:r>
      <w:r>
        <w:t xml:space="preserve">Added more detail about similarities to </w:t>
      </w:r>
      <w:proofErr w:type="spellStart"/>
      <w:r>
        <w:t>tetraspanins</w:t>
      </w:r>
      <w:proofErr w:type="spellEnd"/>
      <w:r>
        <w:t>. Part of addressing Reviewer #3 Major comment #6.</w:t>
      </w:r>
    </w:p>
  </w:comment>
  <w:comment w:id="382" w:author="Charlotte Dawson" w:date="2020-01-12T12:05:00Z" w:initials="CD">
    <w:p w14:paraId="592976B2" w14:textId="16A34990" w:rsidR="00FA3D72" w:rsidRDefault="00FA3D72">
      <w:pPr>
        <w:pStyle w:val="CommentText"/>
      </w:pPr>
      <w:r>
        <w:rPr>
          <w:rStyle w:val="CommentReference"/>
        </w:rPr>
        <w:annotationRef/>
      </w:r>
      <w:r>
        <w:t>Claudin sentence has been removed. Addresses Reviewer #3 Major comment #7.</w:t>
      </w:r>
    </w:p>
  </w:comment>
  <w:comment w:id="390" w:author="Charlotte Dawson" w:date="2020-01-12T17:49:00Z" w:initials="CD">
    <w:p w14:paraId="368BB0CF" w14:textId="7D74EC6E" w:rsidR="00FA3D72" w:rsidRDefault="00FA3D72">
      <w:pPr>
        <w:pStyle w:val="CommentText"/>
      </w:pPr>
      <w:r>
        <w:rPr>
          <w:rStyle w:val="CommentReference"/>
        </w:rPr>
        <w:annotationRef/>
      </w:r>
      <w:r>
        <w:t>Part of addressing Reviewer #3 Major comment #6.</w:t>
      </w:r>
    </w:p>
  </w:comment>
  <w:comment w:id="403" w:author="Charlotte Dawson" w:date="2020-01-12T17:49:00Z" w:initials="CD">
    <w:p w14:paraId="015B2B81" w14:textId="59FE0C01" w:rsidR="00FA3D72" w:rsidRDefault="00FA3D72">
      <w:pPr>
        <w:pStyle w:val="CommentText"/>
      </w:pPr>
      <w:r>
        <w:rPr>
          <w:rStyle w:val="CommentReference"/>
        </w:rPr>
        <w:annotationRef/>
      </w:r>
      <w:r w:rsidR="003B5248">
        <w:t xml:space="preserve">Added reason why topology of these proteins is of interest. </w:t>
      </w:r>
      <w:r>
        <w:t>Part of addressing Reviewer #3 Major comment #6.</w:t>
      </w:r>
    </w:p>
  </w:comment>
  <w:comment w:id="425" w:author="Charlotte Dawson" w:date="2020-01-11T21:06:00Z" w:initials="CD">
    <w:p w14:paraId="6585166B" w14:textId="77777777" w:rsidR="00FA3D72" w:rsidRDefault="00FA3D72" w:rsidP="00000A4B">
      <w:pPr>
        <w:pStyle w:val="CommentText"/>
      </w:pPr>
      <w:r>
        <w:rPr>
          <w:rStyle w:val="CommentReference"/>
        </w:rPr>
        <w:annotationRef/>
      </w:r>
      <w:r>
        <w:rPr>
          <w:rStyle w:val="CommentReference"/>
        </w:rPr>
        <w:annotationRef/>
      </w:r>
      <w:r>
        <w:t>Changed Figure 1B to percentage of total EVs bar chart. NTA traces remain as Supplementary Fig. 2.</w:t>
      </w:r>
    </w:p>
    <w:p w14:paraId="3DBA03ED" w14:textId="77777777" w:rsidR="00FA3D72" w:rsidRDefault="00FA3D72" w:rsidP="00000A4B">
      <w:pPr>
        <w:pStyle w:val="CommentText"/>
      </w:pPr>
      <w:r>
        <w:t>Addresses Reviewer #2 Figure 1B comment.</w:t>
      </w:r>
    </w:p>
    <w:p w14:paraId="48590D74" w14:textId="24357B02" w:rsidR="00FA3D72" w:rsidRDefault="00FA3D72">
      <w:pPr>
        <w:pStyle w:val="CommentText"/>
      </w:pPr>
    </w:p>
  </w:comment>
  <w:comment w:id="435" w:author="Charlotte Dawson" w:date="2020-01-11T21:27:00Z" w:initials="CD">
    <w:p w14:paraId="2892ED80" w14:textId="2FC76E57" w:rsidR="00FA3D72" w:rsidRDefault="00FA3D72">
      <w:pPr>
        <w:pStyle w:val="CommentText"/>
      </w:pPr>
      <w:r>
        <w:rPr>
          <w:rStyle w:val="CommentReference"/>
        </w:rPr>
        <w:annotationRef/>
      </w:r>
      <w:r w:rsidR="003B5248">
        <w:t xml:space="preserve">Indicated criterion for GO term selection. </w:t>
      </w:r>
      <w:r>
        <w:t>Addresses Reviewer #3 Minor comment #3.</w:t>
      </w:r>
    </w:p>
  </w:comment>
  <w:comment w:id="454" w:author="Charlotte Dawson" w:date="2020-01-12T16:25:00Z" w:initials="CD">
    <w:p w14:paraId="132B762E" w14:textId="1F54381F" w:rsidR="00FA3D72" w:rsidRDefault="00FA3D72">
      <w:pPr>
        <w:pStyle w:val="CommentText"/>
      </w:pPr>
      <w:r>
        <w:rPr>
          <w:rStyle w:val="CommentReference"/>
        </w:rPr>
        <w:annotationRef/>
      </w:r>
      <w:r w:rsidR="003B5248">
        <w:t xml:space="preserve">Show which C1-C8 clusters the 22 markers are part of </w:t>
      </w:r>
      <w:r>
        <w:t>Part of addressing Reviewer #3 Major comment #4.</w:t>
      </w:r>
    </w:p>
  </w:comment>
  <w:comment w:id="462" w:author="Charlotte Dawson" w:date="2020-01-12T17:16:00Z" w:initials="CD">
    <w:p w14:paraId="0593129F" w14:textId="7891428A" w:rsidR="00FA3D72" w:rsidRDefault="00FA3D72">
      <w:pPr>
        <w:pStyle w:val="CommentText"/>
      </w:pPr>
      <w:r>
        <w:rPr>
          <w:rStyle w:val="CommentReference"/>
        </w:rPr>
        <w:annotationRef/>
      </w:r>
      <w:r w:rsidR="003B5248">
        <w:t xml:space="preserve">Provided clearer description of Figure 8. </w:t>
      </w:r>
      <w:bookmarkStart w:id="465" w:name="_GoBack"/>
      <w:bookmarkEnd w:id="465"/>
      <w:r>
        <w:t>Part of addressing Reviewer #3 Major comment #6.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CAF712" w15:done="0"/>
  <w15:commentEx w15:paraId="13DDE414" w15:paraIdParent="1DCAF712" w15:done="0"/>
  <w15:commentEx w15:paraId="5A3164BF" w15:done="0"/>
  <w15:commentEx w15:paraId="5AAE7E5C" w15:paraIdParent="5A3164BF" w15:done="0"/>
  <w15:commentEx w15:paraId="0A8E69D5" w15:done="0"/>
  <w15:commentEx w15:paraId="2E6BA678" w15:done="0"/>
  <w15:commentEx w15:paraId="02E0C7F3" w15:done="0"/>
  <w15:commentEx w15:paraId="535E734F" w15:done="0"/>
  <w15:commentEx w15:paraId="7DAB07DE" w15:done="0"/>
  <w15:commentEx w15:paraId="3DBC063E" w15:done="0"/>
  <w15:commentEx w15:paraId="4FE081F6" w15:done="0"/>
  <w15:commentEx w15:paraId="415B59C6" w15:done="0"/>
  <w15:commentEx w15:paraId="05B9DE1C" w15:done="0"/>
  <w15:commentEx w15:paraId="49DB55EA" w15:done="0"/>
  <w15:commentEx w15:paraId="2083EEF3" w15:done="0"/>
  <w15:commentEx w15:paraId="3553C521" w15:done="0"/>
  <w15:commentEx w15:paraId="075DD598" w15:done="0"/>
  <w15:commentEx w15:paraId="3AC4DAA6" w15:done="0"/>
  <w15:commentEx w15:paraId="3344189B" w15:done="0"/>
  <w15:commentEx w15:paraId="30948E9B" w15:done="0"/>
  <w15:commentEx w15:paraId="2D33AD85" w15:done="0"/>
  <w15:commentEx w15:paraId="6C0009CE" w15:done="0"/>
  <w15:commentEx w15:paraId="5C1DBB98" w15:done="0"/>
  <w15:commentEx w15:paraId="3F78EBBA" w15:done="0"/>
  <w15:commentEx w15:paraId="3A4F5523" w15:done="0"/>
  <w15:commentEx w15:paraId="1B0EF11E" w15:done="0"/>
  <w15:commentEx w15:paraId="5BEA53B3" w15:done="0"/>
  <w15:commentEx w15:paraId="293ADDE8" w15:done="0"/>
  <w15:commentEx w15:paraId="2C3D3CFB" w15:done="0"/>
  <w15:commentEx w15:paraId="7175E868" w15:done="0"/>
  <w15:commentEx w15:paraId="2086CB0A" w15:done="0"/>
  <w15:commentEx w15:paraId="592976B2" w15:done="0"/>
  <w15:commentEx w15:paraId="368BB0CF" w15:done="0"/>
  <w15:commentEx w15:paraId="015B2B81" w15:done="0"/>
  <w15:commentEx w15:paraId="48590D74" w15:done="0"/>
  <w15:commentEx w15:paraId="2892ED80" w15:done="0"/>
  <w15:commentEx w15:paraId="132B762E" w15:done="0"/>
  <w15:commentEx w15:paraId="059312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CAF712" w16cid:durableId="21C57FC5"/>
  <w16cid:commentId w16cid:paraId="13DDE414" w16cid:durableId="21CC2C49"/>
  <w16cid:commentId w16cid:paraId="5A3164BF" w16cid:durableId="21C57E7B"/>
  <w16cid:commentId w16cid:paraId="5AAE7E5C" w16cid:durableId="21CC2CAB"/>
  <w16cid:commentId w16cid:paraId="0A8E69D5" w16cid:durableId="21D27EB2"/>
  <w16cid:commentId w16cid:paraId="2E6BA678" w16cid:durableId="21C5DC28"/>
  <w16cid:commentId w16cid:paraId="02E0C7F3" w16cid:durableId="21C5DC7A"/>
  <w16cid:commentId w16cid:paraId="535E734F" w16cid:durableId="21C57F50"/>
  <w16cid:commentId w16cid:paraId="7DAB07DE" w16cid:durableId="21C57F7A"/>
  <w16cid:commentId w16cid:paraId="3DBC063E" w16cid:durableId="21D27F50"/>
  <w16cid:commentId w16cid:paraId="4FE081F6" w16cid:durableId="21D27F74"/>
  <w16cid:commentId w16cid:paraId="415B59C6" w16cid:durableId="21D27F7D"/>
  <w16cid:commentId w16cid:paraId="05B9DE1C" w16cid:durableId="21C5DCB2"/>
  <w16cid:commentId w16cid:paraId="49DB55EA" w16cid:durableId="21D27F9B"/>
  <w16cid:commentId w16cid:paraId="2083EEF3" w16cid:durableId="21D27FC1"/>
  <w16cid:commentId w16cid:paraId="3553C521" w16cid:durableId="21C42084"/>
  <w16cid:commentId w16cid:paraId="075DD598" w16cid:durableId="21D27FE4"/>
  <w16cid:commentId w16cid:paraId="3AC4DAA6" w16cid:durableId="21C428F5"/>
  <w16cid:commentId w16cid:paraId="3344189B" w16cid:durableId="21C42CE8"/>
  <w16cid:commentId w16cid:paraId="30948E9B" w16cid:durableId="21C42D43"/>
  <w16cid:commentId w16cid:paraId="2D33AD85" w16cid:durableId="21C484AA"/>
  <w16cid:commentId w16cid:paraId="6C0009CE" w16cid:durableId="21C485DE"/>
  <w16cid:commentId w16cid:paraId="5C1DBB98" w16cid:durableId="21C48914"/>
  <w16cid:commentId w16cid:paraId="3F78EBBA" w16cid:durableId="21D280CC"/>
  <w16cid:commentId w16cid:paraId="3A4F5523" w16cid:durableId="21D280E5"/>
  <w16cid:commentId w16cid:paraId="1B0EF11E" w16cid:durableId="21C58443"/>
  <w16cid:commentId w16cid:paraId="5BEA53B3" w16cid:durableId="21C5CDFC"/>
  <w16cid:commentId w16cid:paraId="293ADDE8" w16cid:durableId="21C4333C"/>
  <w16cid:commentId w16cid:paraId="2C3D3CFB" w16cid:durableId="21D2812E"/>
  <w16cid:commentId w16cid:paraId="7175E868" w16cid:durableId="21C589CB"/>
  <w16cid:commentId w16cid:paraId="2086CB0A" w16cid:durableId="21C5D9FD"/>
  <w16cid:commentId w16cid:paraId="592976B2" w16cid:durableId="21C589F5"/>
  <w16cid:commentId w16cid:paraId="368BB0CF" w16cid:durableId="21C5DA9F"/>
  <w16cid:commentId w16cid:paraId="015B2B81" w16cid:durableId="21C5DAB0"/>
  <w16cid:commentId w16cid:paraId="48590D74" w16cid:durableId="21C4B748"/>
  <w16cid:commentId w16cid:paraId="2892ED80" w16cid:durableId="21C4BC43"/>
  <w16cid:commentId w16cid:paraId="132B762E" w16cid:durableId="21C5C704"/>
  <w16cid:commentId w16cid:paraId="0593129F" w16cid:durableId="21C5D2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936DC" w14:textId="77777777" w:rsidR="00CC19FE" w:rsidRDefault="00CC19FE" w:rsidP="004830CB">
      <w:pPr>
        <w:spacing w:after="0" w:line="240" w:lineRule="auto"/>
      </w:pPr>
      <w:r>
        <w:separator/>
      </w:r>
    </w:p>
  </w:endnote>
  <w:endnote w:type="continuationSeparator" w:id="0">
    <w:p w14:paraId="0F34EA81" w14:textId="77777777" w:rsidR="00CC19FE" w:rsidRDefault="00CC19FE" w:rsidP="00483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8048955"/>
      <w:docPartObj>
        <w:docPartGallery w:val="Page Numbers (Bottom of Page)"/>
        <w:docPartUnique/>
      </w:docPartObj>
    </w:sdtPr>
    <w:sdtEndPr>
      <w:rPr>
        <w:noProof/>
      </w:rPr>
    </w:sdtEndPr>
    <w:sdtContent>
      <w:p w14:paraId="69449381" w14:textId="77777777" w:rsidR="00FA3D72" w:rsidRDefault="00FA3D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DBA956" w14:textId="77777777" w:rsidR="00FA3D72" w:rsidRDefault="00FA3D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6E125" w14:textId="77777777" w:rsidR="00CC19FE" w:rsidRDefault="00CC19FE" w:rsidP="004830CB">
      <w:pPr>
        <w:spacing w:after="0" w:line="240" w:lineRule="auto"/>
      </w:pPr>
      <w:r>
        <w:separator/>
      </w:r>
    </w:p>
  </w:footnote>
  <w:footnote w:type="continuationSeparator" w:id="0">
    <w:p w14:paraId="7F1798A7" w14:textId="77777777" w:rsidR="00CC19FE" w:rsidRDefault="00CC19FE" w:rsidP="00483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2FBB2" w14:textId="1E64895E" w:rsidR="00FA3D72" w:rsidRPr="007C35FA" w:rsidRDefault="00FA3D72" w:rsidP="007C35FA">
    <w:pPr>
      <w:spacing w:line="480" w:lineRule="auto"/>
    </w:pPr>
    <w:fldSimple w:instr=" STYLEREF  &quot;Heading 1&quot;  \* MERGEFORMAT ">
      <w:r w:rsidR="003B5248">
        <w:rPr>
          <w:noProof/>
        </w:rPr>
        <w:t>Results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B500D"/>
    <w:multiLevelType w:val="hybridMultilevel"/>
    <w:tmpl w:val="79B20B4A"/>
    <w:lvl w:ilvl="0" w:tplc="7EEECE14">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752E71"/>
    <w:multiLevelType w:val="hybridMultilevel"/>
    <w:tmpl w:val="B3B81158"/>
    <w:lvl w:ilvl="0" w:tplc="A0FE976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C6274D"/>
    <w:multiLevelType w:val="hybridMultilevel"/>
    <w:tmpl w:val="2FA07D6A"/>
    <w:lvl w:ilvl="0" w:tplc="E654BE5A">
      <w:start w:val="2"/>
      <w:numFmt w:val="bullet"/>
      <w:lvlText w:val=""/>
      <w:lvlJc w:val="left"/>
      <w:pPr>
        <w:ind w:left="360" w:hanging="360"/>
      </w:pPr>
      <w:rPr>
        <w:rFonts w:ascii="Symbol" w:eastAsiaTheme="minorHAnsi"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BBE7BBB"/>
    <w:multiLevelType w:val="hybridMultilevel"/>
    <w:tmpl w:val="F9200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13F1553"/>
    <w:multiLevelType w:val="hybridMultilevel"/>
    <w:tmpl w:val="12D4B466"/>
    <w:lvl w:ilvl="0" w:tplc="15327D5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BF87644"/>
    <w:multiLevelType w:val="hybridMultilevel"/>
    <w:tmpl w:val="125C9726"/>
    <w:lvl w:ilvl="0" w:tplc="9A926D0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3AC68D1"/>
    <w:multiLevelType w:val="hybridMultilevel"/>
    <w:tmpl w:val="E3DE7596"/>
    <w:lvl w:ilvl="0" w:tplc="8F9498BC">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0"/>
  </w:num>
  <w:num w:numId="6">
    <w:abstractNumId w:val="1"/>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lotte Dawson">
    <w15:presenceInfo w15:providerId="Windows Live" w15:userId="e477ba96f1fbc775"/>
  </w15:person>
  <w15:person w15:author="Marilyn Anne">
    <w15:presenceInfo w15:providerId="Windows Live" w15:userId="8205f36bfdebfba4"/>
  </w15:person>
  <w15:person w15:author="Mark Bleackley">
    <w15:presenceInfo w15:providerId="Windows Live" w15:userId="5a055f89b24a3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BD9"/>
    <w:rsid w:val="00000A4B"/>
    <w:rsid w:val="00005015"/>
    <w:rsid w:val="00007104"/>
    <w:rsid w:val="000119D3"/>
    <w:rsid w:val="00012927"/>
    <w:rsid w:val="0001297F"/>
    <w:rsid w:val="00014073"/>
    <w:rsid w:val="0001598A"/>
    <w:rsid w:val="00015C5F"/>
    <w:rsid w:val="00016EF2"/>
    <w:rsid w:val="00020FCF"/>
    <w:rsid w:val="0002337A"/>
    <w:rsid w:val="00032AD2"/>
    <w:rsid w:val="000332DB"/>
    <w:rsid w:val="00033B70"/>
    <w:rsid w:val="0003423B"/>
    <w:rsid w:val="000372C5"/>
    <w:rsid w:val="000413CD"/>
    <w:rsid w:val="00041663"/>
    <w:rsid w:val="00043CDF"/>
    <w:rsid w:val="000451D3"/>
    <w:rsid w:val="00052A9F"/>
    <w:rsid w:val="000572AD"/>
    <w:rsid w:val="00057C7F"/>
    <w:rsid w:val="000638C5"/>
    <w:rsid w:val="000648F0"/>
    <w:rsid w:val="00064AD5"/>
    <w:rsid w:val="00065D3F"/>
    <w:rsid w:val="00067FEB"/>
    <w:rsid w:val="00072286"/>
    <w:rsid w:val="00084217"/>
    <w:rsid w:val="00085244"/>
    <w:rsid w:val="00085264"/>
    <w:rsid w:val="00086532"/>
    <w:rsid w:val="00091E47"/>
    <w:rsid w:val="00092076"/>
    <w:rsid w:val="000936B0"/>
    <w:rsid w:val="00093951"/>
    <w:rsid w:val="00094701"/>
    <w:rsid w:val="00094BEF"/>
    <w:rsid w:val="0009752F"/>
    <w:rsid w:val="000A2BF7"/>
    <w:rsid w:val="000A56D8"/>
    <w:rsid w:val="000A64C2"/>
    <w:rsid w:val="000B0B06"/>
    <w:rsid w:val="000B0DCC"/>
    <w:rsid w:val="000B22DF"/>
    <w:rsid w:val="000B37E1"/>
    <w:rsid w:val="000B38AE"/>
    <w:rsid w:val="000C068D"/>
    <w:rsid w:val="000C08FA"/>
    <w:rsid w:val="000C57C3"/>
    <w:rsid w:val="000D2554"/>
    <w:rsid w:val="000D32A9"/>
    <w:rsid w:val="000D5FC1"/>
    <w:rsid w:val="000D6DB0"/>
    <w:rsid w:val="000D73DA"/>
    <w:rsid w:val="000E01C2"/>
    <w:rsid w:val="000E2CA9"/>
    <w:rsid w:val="000E3F20"/>
    <w:rsid w:val="000E4279"/>
    <w:rsid w:val="000E5369"/>
    <w:rsid w:val="000E5DEA"/>
    <w:rsid w:val="000E685A"/>
    <w:rsid w:val="000E6F74"/>
    <w:rsid w:val="000F475B"/>
    <w:rsid w:val="000F707A"/>
    <w:rsid w:val="000F7448"/>
    <w:rsid w:val="00100D8E"/>
    <w:rsid w:val="001014B5"/>
    <w:rsid w:val="00103C25"/>
    <w:rsid w:val="00110D9F"/>
    <w:rsid w:val="00111388"/>
    <w:rsid w:val="00113269"/>
    <w:rsid w:val="00115A2E"/>
    <w:rsid w:val="0011666A"/>
    <w:rsid w:val="00116FDC"/>
    <w:rsid w:val="00117B75"/>
    <w:rsid w:val="0012186C"/>
    <w:rsid w:val="00122563"/>
    <w:rsid w:val="0012262E"/>
    <w:rsid w:val="00124FCF"/>
    <w:rsid w:val="00125CDF"/>
    <w:rsid w:val="0012671D"/>
    <w:rsid w:val="001269D9"/>
    <w:rsid w:val="00131D3D"/>
    <w:rsid w:val="001346F8"/>
    <w:rsid w:val="00135D47"/>
    <w:rsid w:val="001421DF"/>
    <w:rsid w:val="0014302D"/>
    <w:rsid w:val="00145786"/>
    <w:rsid w:val="00146BC0"/>
    <w:rsid w:val="00152522"/>
    <w:rsid w:val="001537DF"/>
    <w:rsid w:val="001564A5"/>
    <w:rsid w:val="00156F7D"/>
    <w:rsid w:val="00160657"/>
    <w:rsid w:val="00161E28"/>
    <w:rsid w:val="0016542D"/>
    <w:rsid w:val="00165646"/>
    <w:rsid w:val="00167A20"/>
    <w:rsid w:val="00171E2A"/>
    <w:rsid w:val="0017253D"/>
    <w:rsid w:val="00182350"/>
    <w:rsid w:val="0018255D"/>
    <w:rsid w:val="00182D7C"/>
    <w:rsid w:val="00183719"/>
    <w:rsid w:val="00185B3F"/>
    <w:rsid w:val="00186A2A"/>
    <w:rsid w:val="00190C1A"/>
    <w:rsid w:val="00190E16"/>
    <w:rsid w:val="00190F93"/>
    <w:rsid w:val="001914F1"/>
    <w:rsid w:val="001928E9"/>
    <w:rsid w:val="00193410"/>
    <w:rsid w:val="001A64CC"/>
    <w:rsid w:val="001A6F11"/>
    <w:rsid w:val="001B24D2"/>
    <w:rsid w:val="001B3215"/>
    <w:rsid w:val="001B642C"/>
    <w:rsid w:val="001B6780"/>
    <w:rsid w:val="001B7C16"/>
    <w:rsid w:val="001C0C5E"/>
    <w:rsid w:val="001C120B"/>
    <w:rsid w:val="001C4C3D"/>
    <w:rsid w:val="001C518D"/>
    <w:rsid w:val="001C60CD"/>
    <w:rsid w:val="001C701F"/>
    <w:rsid w:val="001D2DD4"/>
    <w:rsid w:val="001D2F0D"/>
    <w:rsid w:val="001D3767"/>
    <w:rsid w:val="001D4B1F"/>
    <w:rsid w:val="001E03F4"/>
    <w:rsid w:val="001E31D0"/>
    <w:rsid w:val="001E51F3"/>
    <w:rsid w:val="001F1C87"/>
    <w:rsid w:val="001F2BD9"/>
    <w:rsid w:val="001F5216"/>
    <w:rsid w:val="001F6121"/>
    <w:rsid w:val="002073D1"/>
    <w:rsid w:val="002125DC"/>
    <w:rsid w:val="00214536"/>
    <w:rsid w:val="00215094"/>
    <w:rsid w:val="002207E2"/>
    <w:rsid w:val="00221012"/>
    <w:rsid w:val="002212F6"/>
    <w:rsid w:val="0022344D"/>
    <w:rsid w:val="00225995"/>
    <w:rsid w:val="00227785"/>
    <w:rsid w:val="0023205A"/>
    <w:rsid w:val="00232DEE"/>
    <w:rsid w:val="00233766"/>
    <w:rsid w:val="00234742"/>
    <w:rsid w:val="0023544F"/>
    <w:rsid w:val="00235929"/>
    <w:rsid w:val="0023653E"/>
    <w:rsid w:val="00240371"/>
    <w:rsid w:val="00240910"/>
    <w:rsid w:val="00244278"/>
    <w:rsid w:val="00244AF8"/>
    <w:rsid w:val="00244C83"/>
    <w:rsid w:val="0025151A"/>
    <w:rsid w:val="00251B10"/>
    <w:rsid w:val="00252DD7"/>
    <w:rsid w:val="00255BEB"/>
    <w:rsid w:val="00257014"/>
    <w:rsid w:val="00261EB7"/>
    <w:rsid w:val="00263D21"/>
    <w:rsid w:val="00265DB9"/>
    <w:rsid w:val="00266A39"/>
    <w:rsid w:val="0026784D"/>
    <w:rsid w:val="0027209C"/>
    <w:rsid w:val="002724BF"/>
    <w:rsid w:val="00272ABE"/>
    <w:rsid w:val="0027598E"/>
    <w:rsid w:val="00276244"/>
    <w:rsid w:val="00276582"/>
    <w:rsid w:val="00276F4B"/>
    <w:rsid w:val="00280293"/>
    <w:rsid w:val="0028048F"/>
    <w:rsid w:val="0028108F"/>
    <w:rsid w:val="002815C1"/>
    <w:rsid w:val="002847EE"/>
    <w:rsid w:val="00285B74"/>
    <w:rsid w:val="00286DF7"/>
    <w:rsid w:val="0028741E"/>
    <w:rsid w:val="002943C2"/>
    <w:rsid w:val="00294963"/>
    <w:rsid w:val="002A3E32"/>
    <w:rsid w:val="002A6478"/>
    <w:rsid w:val="002B0C16"/>
    <w:rsid w:val="002B31F5"/>
    <w:rsid w:val="002B733D"/>
    <w:rsid w:val="002C0F6D"/>
    <w:rsid w:val="002C580B"/>
    <w:rsid w:val="002D46DE"/>
    <w:rsid w:val="002E1385"/>
    <w:rsid w:val="002E167D"/>
    <w:rsid w:val="002E2B95"/>
    <w:rsid w:val="002E4DC6"/>
    <w:rsid w:val="002E50A4"/>
    <w:rsid w:val="002E698F"/>
    <w:rsid w:val="002F4F47"/>
    <w:rsid w:val="002F7583"/>
    <w:rsid w:val="002F7D02"/>
    <w:rsid w:val="00300E64"/>
    <w:rsid w:val="00301035"/>
    <w:rsid w:val="00303927"/>
    <w:rsid w:val="00303B07"/>
    <w:rsid w:val="00312350"/>
    <w:rsid w:val="00313153"/>
    <w:rsid w:val="00313640"/>
    <w:rsid w:val="00313CE9"/>
    <w:rsid w:val="00317813"/>
    <w:rsid w:val="003202CA"/>
    <w:rsid w:val="00322069"/>
    <w:rsid w:val="00324E0F"/>
    <w:rsid w:val="0032533E"/>
    <w:rsid w:val="00330E9B"/>
    <w:rsid w:val="00332D26"/>
    <w:rsid w:val="0033567B"/>
    <w:rsid w:val="00337A3E"/>
    <w:rsid w:val="00341D6E"/>
    <w:rsid w:val="00345AC8"/>
    <w:rsid w:val="0034724C"/>
    <w:rsid w:val="00352351"/>
    <w:rsid w:val="00354A9C"/>
    <w:rsid w:val="0035672E"/>
    <w:rsid w:val="003575A4"/>
    <w:rsid w:val="003600B9"/>
    <w:rsid w:val="003631A9"/>
    <w:rsid w:val="003646FA"/>
    <w:rsid w:val="0036714E"/>
    <w:rsid w:val="0036726F"/>
    <w:rsid w:val="003703C7"/>
    <w:rsid w:val="00370E97"/>
    <w:rsid w:val="0037429F"/>
    <w:rsid w:val="00377243"/>
    <w:rsid w:val="00382D28"/>
    <w:rsid w:val="00384062"/>
    <w:rsid w:val="00387237"/>
    <w:rsid w:val="003928E0"/>
    <w:rsid w:val="0039383D"/>
    <w:rsid w:val="00394A3D"/>
    <w:rsid w:val="00394CEC"/>
    <w:rsid w:val="00395918"/>
    <w:rsid w:val="003A1720"/>
    <w:rsid w:val="003A2485"/>
    <w:rsid w:val="003A35CC"/>
    <w:rsid w:val="003A4B60"/>
    <w:rsid w:val="003A5EB4"/>
    <w:rsid w:val="003A7B84"/>
    <w:rsid w:val="003B3B1A"/>
    <w:rsid w:val="003B51A5"/>
    <w:rsid w:val="003B5248"/>
    <w:rsid w:val="003B5D65"/>
    <w:rsid w:val="003B7A8A"/>
    <w:rsid w:val="003C134C"/>
    <w:rsid w:val="003C568E"/>
    <w:rsid w:val="003D2569"/>
    <w:rsid w:val="003D40D8"/>
    <w:rsid w:val="003D4959"/>
    <w:rsid w:val="003D5D09"/>
    <w:rsid w:val="003E0EBB"/>
    <w:rsid w:val="003E0F1A"/>
    <w:rsid w:val="003E0F8C"/>
    <w:rsid w:val="003E1019"/>
    <w:rsid w:val="003E22E4"/>
    <w:rsid w:val="003E23A7"/>
    <w:rsid w:val="003E44A1"/>
    <w:rsid w:val="003E4779"/>
    <w:rsid w:val="003E76F2"/>
    <w:rsid w:val="003F188C"/>
    <w:rsid w:val="003F2199"/>
    <w:rsid w:val="003F22E0"/>
    <w:rsid w:val="003F516B"/>
    <w:rsid w:val="003F5F3A"/>
    <w:rsid w:val="003F69C6"/>
    <w:rsid w:val="003F75F8"/>
    <w:rsid w:val="003F7F1D"/>
    <w:rsid w:val="004017EF"/>
    <w:rsid w:val="00402619"/>
    <w:rsid w:val="00402BD9"/>
    <w:rsid w:val="004066AE"/>
    <w:rsid w:val="004077DE"/>
    <w:rsid w:val="00407AF3"/>
    <w:rsid w:val="004161C9"/>
    <w:rsid w:val="004164EF"/>
    <w:rsid w:val="004178C8"/>
    <w:rsid w:val="00422790"/>
    <w:rsid w:val="00422E80"/>
    <w:rsid w:val="00425545"/>
    <w:rsid w:val="004278B8"/>
    <w:rsid w:val="00434698"/>
    <w:rsid w:val="00440243"/>
    <w:rsid w:val="00440407"/>
    <w:rsid w:val="0044104D"/>
    <w:rsid w:val="00441B52"/>
    <w:rsid w:val="00441FA1"/>
    <w:rsid w:val="00442A8A"/>
    <w:rsid w:val="0044432F"/>
    <w:rsid w:val="00445B53"/>
    <w:rsid w:val="00445DDE"/>
    <w:rsid w:val="00446BE5"/>
    <w:rsid w:val="00446EF1"/>
    <w:rsid w:val="00450D95"/>
    <w:rsid w:val="004534EA"/>
    <w:rsid w:val="004552B1"/>
    <w:rsid w:val="00455384"/>
    <w:rsid w:val="00455E7C"/>
    <w:rsid w:val="00467366"/>
    <w:rsid w:val="004707DA"/>
    <w:rsid w:val="00470DA1"/>
    <w:rsid w:val="004756C6"/>
    <w:rsid w:val="00475A12"/>
    <w:rsid w:val="00475B86"/>
    <w:rsid w:val="004763BE"/>
    <w:rsid w:val="00480EA9"/>
    <w:rsid w:val="004825F7"/>
    <w:rsid w:val="004830CB"/>
    <w:rsid w:val="00485354"/>
    <w:rsid w:val="004868EC"/>
    <w:rsid w:val="00495F62"/>
    <w:rsid w:val="00497BEF"/>
    <w:rsid w:val="004A074C"/>
    <w:rsid w:val="004A2335"/>
    <w:rsid w:val="004A290D"/>
    <w:rsid w:val="004A446E"/>
    <w:rsid w:val="004A4C8B"/>
    <w:rsid w:val="004A4FD2"/>
    <w:rsid w:val="004A595F"/>
    <w:rsid w:val="004A5C6C"/>
    <w:rsid w:val="004B09DC"/>
    <w:rsid w:val="004B5003"/>
    <w:rsid w:val="004B5CD0"/>
    <w:rsid w:val="004C16D5"/>
    <w:rsid w:val="004C1C28"/>
    <w:rsid w:val="004C2A79"/>
    <w:rsid w:val="004C2FAD"/>
    <w:rsid w:val="004C41AA"/>
    <w:rsid w:val="004C6EC1"/>
    <w:rsid w:val="004C7961"/>
    <w:rsid w:val="004D00B2"/>
    <w:rsid w:val="004D0F3C"/>
    <w:rsid w:val="004D2FB8"/>
    <w:rsid w:val="004D5CF1"/>
    <w:rsid w:val="004E0607"/>
    <w:rsid w:val="004E4B3E"/>
    <w:rsid w:val="004E5660"/>
    <w:rsid w:val="004E7787"/>
    <w:rsid w:val="004E7B9D"/>
    <w:rsid w:val="004F01E8"/>
    <w:rsid w:val="004F1FEC"/>
    <w:rsid w:val="004F2E48"/>
    <w:rsid w:val="004F4EE8"/>
    <w:rsid w:val="004F503C"/>
    <w:rsid w:val="004F6B98"/>
    <w:rsid w:val="004F7545"/>
    <w:rsid w:val="004F7861"/>
    <w:rsid w:val="0050005E"/>
    <w:rsid w:val="00502643"/>
    <w:rsid w:val="00506A2F"/>
    <w:rsid w:val="00507BC7"/>
    <w:rsid w:val="0051018C"/>
    <w:rsid w:val="00514793"/>
    <w:rsid w:val="005154F8"/>
    <w:rsid w:val="00515EE9"/>
    <w:rsid w:val="0051726D"/>
    <w:rsid w:val="00521051"/>
    <w:rsid w:val="00526181"/>
    <w:rsid w:val="005303EC"/>
    <w:rsid w:val="005309BF"/>
    <w:rsid w:val="0053235E"/>
    <w:rsid w:val="00532AEB"/>
    <w:rsid w:val="005331B5"/>
    <w:rsid w:val="00534B4C"/>
    <w:rsid w:val="00534BAB"/>
    <w:rsid w:val="00536432"/>
    <w:rsid w:val="00543474"/>
    <w:rsid w:val="00543B89"/>
    <w:rsid w:val="00545033"/>
    <w:rsid w:val="00545217"/>
    <w:rsid w:val="0054623E"/>
    <w:rsid w:val="0055025C"/>
    <w:rsid w:val="00550515"/>
    <w:rsid w:val="00552614"/>
    <w:rsid w:val="00556594"/>
    <w:rsid w:val="00556F2F"/>
    <w:rsid w:val="00557384"/>
    <w:rsid w:val="005576E3"/>
    <w:rsid w:val="00557FFB"/>
    <w:rsid w:val="005611F2"/>
    <w:rsid w:val="00564787"/>
    <w:rsid w:val="005656A2"/>
    <w:rsid w:val="0056629C"/>
    <w:rsid w:val="00567629"/>
    <w:rsid w:val="00567C40"/>
    <w:rsid w:val="00571209"/>
    <w:rsid w:val="00572C9C"/>
    <w:rsid w:val="00575947"/>
    <w:rsid w:val="005759A3"/>
    <w:rsid w:val="00576B71"/>
    <w:rsid w:val="00584931"/>
    <w:rsid w:val="0058765E"/>
    <w:rsid w:val="00587C0C"/>
    <w:rsid w:val="005910EE"/>
    <w:rsid w:val="005920FB"/>
    <w:rsid w:val="00592AC0"/>
    <w:rsid w:val="00593EE7"/>
    <w:rsid w:val="00593F18"/>
    <w:rsid w:val="005961CF"/>
    <w:rsid w:val="00597F7E"/>
    <w:rsid w:val="005B0A78"/>
    <w:rsid w:val="005B20AA"/>
    <w:rsid w:val="005B3C29"/>
    <w:rsid w:val="005C0AFC"/>
    <w:rsid w:val="005C3A0D"/>
    <w:rsid w:val="005C65E2"/>
    <w:rsid w:val="005D0028"/>
    <w:rsid w:val="005D29E0"/>
    <w:rsid w:val="005D2CA8"/>
    <w:rsid w:val="005D2DDC"/>
    <w:rsid w:val="005D3DD0"/>
    <w:rsid w:val="005D42D3"/>
    <w:rsid w:val="005D497F"/>
    <w:rsid w:val="005D5A99"/>
    <w:rsid w:val="005D6088"/>
    <w:rsid w:val="005D6583"/>
    <w:rsid w:val="005D66C9"/>
    <w:rsid w:val="005D7817"/>
    <w:rsid w:val="005D78AF"/>
    <w:rsid w:val="005E0ECA"/>
    <w:rsid w:val="005E3332"/>
    <w:rsid w:val="005E3509"/>
    <w:rsid w:val="005E5A3A"/>
    <w:rsid w:val="005E6A5B"/>
    <w:rsid w:val="005E7496"/>
    <w:rsid w:val="005E7C60"/>
    <w:rsid w:val="005E7CB3"/>
    <w:rsid w:val="005F0E07"/>
    <w:rsid w:val="005F377E"/>
    <w:rsid w:val="00602ED9"/>
    <w:rsid w:val="00603140"/>
    <w:rsid w:val="00606486"/>
    <w:rsid w:val="00621804"/>
    <w:rsid w:val="00625495"/>
    <w:rsid w:val="00626930"/>
    <w:rsid w:val="006318F1"/>
    <w:rsid w:val="00632C40"/>
    <w:rsid w:val="00635416"/>
    <w:rsid w:val="00635481"/>
    <w:rsid w:val="00636E46"/>
    <w:rsid w:val="006378C1"/>
    <w:rsid w:val="00637CB3"/>
    <w:rsid w:val="00640EC2"/>
    <w:rsid w:val="006463B4"/>
    <w:rsid w:val="006518E1"/>
    <w:rsid w:val="00651FFE"/>
    <w:rsid w:val="006537F9"/>
    <w:rsid w:val="00655AC8"/>
    <w:rsid w:val="00656C47"/>
    <w:rsid w:val="00661D3A"/>
    <w:rsid w:val="00662B7D"/>
    <w:rsid w:val="00663278"/>
    <w:rsid w:val="00664270"/>
    <w:rsid w:val="00666282"/>
    <w:rsid w:val="00666818"/>
    <w:rsid w:val="00671150"/>
    <w:rsid w:val="0067172B"/>
    <w:rsid w:val="006719C0"/>
    <w:rsid w:val="00673B41"/>
    <w:rsid w:val="0067458A"/>
    <w:rsid w:val="00674D85"/>
    <w:rsid w:val="00683AFE"/>
    <w:rsid w:val="00683DAF"/>
    <w:rsid w:val="0068461A"/>
    <w:rsid w:val="0068462E"/>
    <w:rsid w:val="00690548"/>
    <w:rsid w:val="00690D1C"/>
    <w:rsid w:val="00691925"/>
    <w:rsid w:val="00696B4D"/>
    <w:rsid w:val="006A0263"/>
    <w:rsid w:val="006A06A6"/>
    <w:rsid w:val="006A0A2C"/>
    <w:rsid w:val="006A2879"/>
    <w:rsid w:val="006A39BA"/>
    <w:rsid w:val="006A4B90"/>
    <w:rsid w:val="006A6823"/>
    <w:rsid w:val="006B355A"/>
    <w:rsid w:val="006B6B6F"/>
    <w:rsid w:val="006B7413"/>
    <w:rsid w:val="006B74A5"/>
    <w:rsid w:val="006C28B0"/>
    <w:rsid w:val="006C348B"/>
    <w:rsid w:val="006C4D4F"/>
    <w:rsid w:val="006C4F5C"/>
    <w:rsid w:val="006D0F7F"/>
    <w:rsid w:val="006D1E85"/>
    <w:rsid w:val="006D59D0"/>
    <w:rsid w:val="006D6DD0"/>
    <w:rsid w:val="006D75E2"/>
    <w:rsid w:val="006E1F9C"/>
    <w:rsid w:val="006E2103"/>
    <w:rsid w:val="006E3A31"/>
    <w:rsid w:val="006E4305"/>
    <w:rsid w:val="006E4663"/>
    <w:rsid w:val="006E54ED"/>
    <w:rsid w:val="006F1585"/>
    <w:rsid w:val="006F39B5"/>
    <w:rsid w:val="00701C55"/>
    <w:rsid w:val="007023AA"/>
    <w:rsid w:val="00702C78"/>
    <w:rsid w:val="00704608"/>
    <w:rsid w:val="0070698E"/>
    <w:rsid w:val="007070A0"/>
    <w:rsid w:val="00712ADE"/>
    <w:rsid w:val="0071341D"/>
    <w:rsid w:val="00713CB0"/>
    <w:rsid w:val="00715FAB"/>
    <w:rsid w:val="007172A6"/>
    <w:rsid w:val="00721C6C"/>
    <w:rsid w:val="007226B0"/>
    <w:rsid w:val="0072323A"/>
    <w:rsid w:val="007240B3"/>
    <w:rsid w:val="00726DA0"/>
    <w:rsid w:val="00726DFE"/>
    <w:rsid w:val="00731B8E"/>
    <w:rsid w:val="007331DB"/>
    <w:rsid w:val="00733CF3"/>
    <w:rsid w:val="0073428D"/>
    <w:rsid w:val="00734392"/>
    <w:rsid w:val="00734CB5"/>
    <w:rsid w:val="00734E63"/>
    <w:rsid w:val="007350CE"/>
    <w:rsid w:val="00735374"/>
    <w:rsid w:val="0074026A"/>
    <w:rsid w:val="00740C8F"/>
    <w:rsid w:val="00742CA6"/>
    <w:rsid w:val="0074436F"/>
    <w:rsid w:val="00753ABC"/>
    <w:rsid w:val="0075427A"/>
    <w:rsid w:val="00754E4A"/>
    <w:rsid w:val="00756D03"/>
    <w:rsid w:val="007579CA"/>
    <w:rsid w:val="00757B5C"/>
    <w:rsid w:val="007603FF"/>
    <w:rsid w:val="00760947"/>
    <w:rsid w:val="00765A59"/>
    <w:rsid w:val="00767742"/>
    <w:rsid w:val="007677C2"/>
    <w:rsid w:val="007705D2"/>
    <w:rsid w:val="007710A7"/>
    <w:rsid w:val="00782832"/>
    <w:rsid w:val="00783C79"/>
    <w:rsid w:val="00785BC9"/>
    <w:rsid w:val="00786DC5"/>
    <w:rsid w:val="00787A82"/>
    <w:rsid w:val="00790AA0"/>
    <w:rsid w:val="007929D6"/>
    <w:rsid w:val="007935E6"/>
    <w:rsid w:val="00795805"/>
    <w:rsid w:val="007979D5"/>
    <w:rsid w:val="007A145D"/>
    <w:rsid w:val="007A200E"/>
    <w:rsid w:val="007A406A"/>
    <w:rsid w:val="007A6137"/>
    <w:rsid w:val="007A766B"/>
    <w:rsid w:val="007B3C84"/>
    <w:rsid w:val="007C17E2"/>
    <w:rsid w:val="007C2302"/>
    <w:rsid w:val="007C35FA"/>
    <w:rsid w:val="007C5FCD"/>
    <w:rsid w:val="007C7963"/>
    <w:rsid w:val="007C7EF5"/>
    <w:rsid w:val="007D0D01"/>
    <w:rsid w:val="007D2948"/>
    <w:rsid w:val="007D35A3"/>
    <w:rsid w:val="007D7A5F"/>
    <w:rsid w:val="007E0FDD"/>
    <w:rsid w:val="007E13D2"/>
    <w:rsid w:val="007E1F52"/>
    <w:rsid w:val="007E2511"/>
    <w:rsid w:val="007E5C4E"/>
    <w:rsid w:val="007E667E"/>
    <w:rsid w:val="007E7062"/>
    <w:rsid w:val="007E7320"/>
    <w:rsid w:val="007E75D5"/>
    <w:rsid w:val="007E785F"/>
    <w:rsid w:val="007E7C4E"/>
    <w:rsid w:val="007E7F25"/>
    <w:rsid w:val="007F0810"/>
    <w:rsid w:val="007F71E4"/>
    <w:rsid w:val="00803576"/>
    <w:rsid w:val="008062E6"/>
    <w:rsid w:val="008071F5"/>
    <w:rsid w:val="00811A8A"/>
    <w:rsid w:val="00811F23"/>
    <w:rsid w:val="008120B2"/>
    <w:rsid w:val="00813278"/>
    <w:rsid w:val="0081369A"/>
    <w:rsid w:val="008149B4"/>
    <w:rsid w:val="0081516D"/>
    <w:rsid w:val="008157D7"/>
    <w:rsid w:val="0081609E"/>
    <w:rsid w:val="00817301"/>
    <w:rsid w:val="00821230"/>
    <w:rsid w:val="008215AC"/>
    <w:rsid w:val="008240F3"/>
    <w:rsid w:val="00825D10"/>
    <w:rsid w:val="0082661D"/>
    <w:rsid w:val="0082701D"/>
    <w:rsid w:val="00831DFB"/>
    <w:rsid w:val="00831F00"/>
    <w:rsid w:val="008340F4"/>
    <w:rsid w:val="00834597"/>
    <w:rsid w:val="00835D43"/>
    <w:rsid w:val="00840F91"/>
    <w:rsid w:val="00845888"/>
    <w:rsid w:val="00845A09"/>
    <w:rsid w:val="008517B5"/>
    <w:rsid w:val="00857F5C"/>
    <w:rsid w:val="00857F92"/>
    <w:rsid w:val="00862015"/>
    <w:rsid w:val="0087291D"/>
    <w:rsid w:val="00873E55"/>
    <w:rsid w:val="0087666B"/>
    <w:rsid w:val="00876A58"/>
    <w:rsid w:val="00876CDF"/>
    <w:rsid w:val="00880825"/>
    <w:rsid w:val="0088193A"/>
    <w:rsid w:val="00883E5C"/>
    <w:rsid w:val="008858F3"/>
    <w:rsid w:val="00885938"/>
    <w:rsid w:val="00886445"/>
    <w:rsid w:val="008867E5"/>
    <w:rsid w:val="00890E91"/>
    <w:rsid w:val="008911CC"/>
    <w:rsid w:val="008918F4"/>
    <w:rsid w:val="0089599B"/>
    <w:rsid w:val="008A0D34"/>
    <w:rsid w:val="008A2061"/>
    <w:rsid w:val="008A4325"/>
    <w:rsid w:val="008A555C"/>
    <w:rsid w:val="008A6500"/>
    <w:rsid w:val="008A7B53"/>
    <w:rsid w:val="008B0857"/>
    <w:rsid w:val="008B1DD3"/>
    <w:rsid w:val="008B1FC9"/>
    <w:rsid w:val="008B3962"/>
    <w:rsid w:val="008B435C"/>
    <w:rsid w:val="008B6161"/>
    <w:rsid w:val="008B62E7"/>
    <w:rsid w:val="008B6E35"/>
    <w:rsid w:val="008C06D7"/>
    <w:rsid w:val="008C194E"/>
    <w:rsid w:val="008C19BB"/>
    <w:rsid w:val="008C1F33"/>
    <w:rsid w:val="008D2245"/>
    <w:rsid w:val="008D4C20"/>
    <w:rsid w:val="008E073A"/>
    <w:rsid w:val="008E21D8"/>
    <w:rsid w:val="008E55DB"/>
    <w:rsid w:val="008E6594"/>
    <w:rsid w:val="008E6FFE"/>
    <w:rsid w:val="008F08A5"/>
    <w:rsid w:val="008F32EC"/>
    <w:rsid w:val="008F38FD"/>
    <w:rsid w:val="009003A4"/>
    <w:rsid w:val="0090451E"/>
    <w:rsid w:val="00904B7E"/>
    <w:rsid w:val="009109F0"/>
    <w:rsid w:val="0091271D"/>
    <w:rsid w:val="00912D53"/>
    <w:rsid w:val="00913380"/>
    <w:rsid w:val="009137A3"/>
    <w:rsid w:val="00917AB8"/>
    <w:rsid w:val="0092061E"/>
    <w:rsid w:val="009240FF"/>
    <w:rsid w:val="00924AB8"/>
    <w:rsid w:val="00924F2B"/>
    <w:rsid w:val="0092673C"/>
    <w:rsid w:val="00926AB5"/>
    <w:rsid w:val="009301CF"/>
    <w:rsid w:val="00930C31"/>
    <w:rsid w:val="00932BDD"/>
    <w:rsid w:val="0093453E"/>
    <w:rsid w:val="0093477C"/>
    <w:rsid w:val="00940BF5"/>
    <w:rsid w:val="00944056"/>
    <w:rsid w:val="0094541D"/>
    <w:rsid w:val="00945824"/>
    <w:rsid w:val="00946AE0"/>
    <w:rsid w:val="00946F58"/>
    <w:rsid w:val="009505D4"/>
    <w:rsid w:val="0095427B"/>
    <w:rsid w:val="009600DE"/>
    <w:rsid w:val="00961225"/>
    <w:rsid w:val="0096263F"/>
    <w:rsid w:val="00970CE9"/>
    <w:rsid w:val="009733E7"/>
    <w:rsid w:val="00973C58"/>
    <w:rsid w:val="009741A7"/>
    <w:rsid w:val="0097461C"/>
    <w:rsid w:val="0097528A"/>
    <w:rsid w:val="00975DEF"/>
    <w:rsid w:val="009775C5"/>
    <w:rsid w:val="009832C2"/>
    <w:rsid w:val="00984A0B"/>
    <w:rsid w:val="00986294"/>
    <w:rsid w:val="009904B1"/>
    <w:rsid w:val="00992A1A"/>
    <w:rsid w:val="00994984"/>
    <w:rsid w:val="00994C69"/>
    <w:rsid w:val="00996F3E"/>
    <w:rsid w:val="00997793"/>
    <w:rsid w:val="009A2D7D"/>
    <w:rsid w:val="009A4513"/>
    <w:rsid w:val="009A48D8"/>
    <w:rsid w:val="009A6344"/>
    <w:rsid w:val="009A6D20"/>
    <w:rsid w:val="009B068B"/>
    <w:rsid w:val="009B3BD2"/>
    <w:rsid w:val="009B3E6F"/>
    <w:rsid w:val="009B47A7"/>
    <w:rsid w:val="009B79C3"/>
    <w:rsid w:val="009C0E6D"/>
    <w:rsid w:val="009C40C5"/>
    <w:rsid w:val="009C627E"/>
    <w:rsid w:val="009C7D2E"/>
    <w:rsid w:val="009D04CE"/>
    <w:rsid w:val="009D16D5"/>
    <w:rsid w:val="009D197D"/>
    <w:rsid w:val="009D371D"/>
    <w:rsid w:val="009D4017"/>
    <w:rsid w:val="009D4AA3"/>
    <w:rsid w:val="009D699F"/>
    <w:rsid w:val="009D75FB"/>
    <w:rsid w:val="009D78DF"/>
    <w:rsid w:val="009E2519"/>
    <w:rsid w:val="009E3241"/>
    <w:rsid w:val="009E3D63"/>
    <w:rsid w:val="009E60DD"/>
    <w:rsid w:val="009E71B8"/>
    <w:rsid w:val="009F0059"/>
    <w:rsid w:val="009F413F"/>
    <w:rsid w:val="009F60D7"/>
    <w:rsid w:val="00A0331F"/>
    <w:rsid w:val="00A12978"/>
    <w:rsid w:val="00A13E2C"/>
    <w:rsid w:val="00A1453E"/>
    <w:rsid w:val="00A14F68"/>
    <w:rsid w:val="00A201FF"/>
    <w:rsid w:val="00A222DE"/>
    <w:rsid w:val="00A23CE2"/>
    <w:rsid w:val="00A255EC"/>
    <w:rsid w:val="00A257D8"/>
    <w:rsid w:val="00A31B0B"/>
    <w:rsid w:val="00A34A2D"/>
    <w:rsid w:val="00A361F2"/>
    <w:rsid w:val="00A368AD"/>
    <w:rsid w:val="00A37C08"/>
    <w:rsid w:val="00A40090"/>
    <w:rsid w:val="00A40E48"/>
    <w:rsid w:val="00A413AA"/>
    <w:rsid w:val="00A4183F"/>
    <w:rsid w:val="00A42033"/>
    <w:rsid w:val="00A43264"/>
    <w:rsid w:val="00A43C13"/>
    <w:rsid w:val="00A52181"/>
    <w:rsid w:val="00A53D29"/>
    <w:rsid w:val="00A55649"/>
    <w:rsid w:val="00A55A7C"/>
    <w:rsid w:val="00A56F93"/>
    <w:rsid w:val="00A57935"/>
    <w:rsid w:val="00A611AD"/>
    <w:rsid w:val="00A61A7B"/>
    <w:rsid w:val="00A64B54"/>
    <w:rsid w:val="00A64D53"/>
    <w:rsid w:val="00A660C7"/>
    <w:rsid w:val="00A749E2"/>
    <w:rsid w:val="00A76C3B"/>
    <w:rsid w:val="00A77187"/>
    <w:rsid w:val="00A81575"/>
    <w:rsid w:val="00A823F9"/>
    <w:rsid w:val="00A82860"/>
    <w:rsid w:val="00A836F0"/>
    <w:rsid w:val="00A861A0"/>
    <w:rsid w:val="00A86810"/>
    <w:rsid w:val="00A87DD7"/>
    <w:rsid w:val="00A92AD8"/>
    <w:rsid w:val="00A93A59"/>
    <w:rsid w:val="00A94AA5"/>
    <w:rsid w:val="00A954B9"/>
    <w:rsid w:val="00A97FCA"/>
    <w:rsid w:val="00AA086E"/>
    <w:rsid w:val="00AA1F64"/>
    <w:rsid w:val="00AA4DB4"/>
    <w:rsid w:val="00AB1FD5"/>
    <w:rsid w:val="00AB4A3B"/>
    <w:rsid w:val="00AC08C1"/>
    <w:rsid w:val="00AC0EEE"/>
    <w:rsid w:val="00AC1538"/>
    <w:rsid w:val="00AC3A7F"/>
    <w:rsid w:val="00AC4D27"/>
    <w:rsid w:val="00AD0419"/>
    <w:rsid w:val="00AD0A09"/>
    <w:rsid w:val="00AD1F9B"/>
    <w:rsid w:val="00AD2DBD"/>
    <w:rsid w:val="00AD6D13"/>
    <w:rsid w:val="00AD7EF6"/>
    <w:rsid w:val="00AE0132"/>
    <w:rsid w:val="00AE0E60"/>
    <w:rsid w:val="00AE1CC2"/>
    <w:rsid w:val="00AE3C57"/>
    <w:rsid w:val="00AE3E92"/>
    <w:rsid w:val="00AE5F16"/>
    <w:rsid w:val="00AF00E1"/>
    <w:rsid w:val="00AF0A5A"/>
    <w:rsid w:val="00AF2709"/>
    <w:rsid w:val="00AF666B"/>
    <w:rsid w:val="00AF69E3"/>
    <w:rsid w:val="00B0022D"/>
    <w:rsid w:val="00B010D0"/>
    <w:rsid w:val="00B01180"/>
    <w:rsid w:val="00B01C9F"/>
    <w:rsid w:val="00B04A03"/>
    <w:rsid w:val="00B076C3"/>
    <w:rsid w:val="00B13E3A"/>
    <w:rsid w:val="00B14BB0"/>
    <w:rsid w:val="00B1655A"/>
    <w:rsid w:val="00B16983"/>
    <w:rsid w:val="00B173FE"/>
    <w:rsid w:val="00B20B50"/>
    <w:rsid w:val="00B20C34"/>
    <w:rsid w:val="00B2106F"/>
    <w:rsid w:val="00B2425A"/>
    <w:rsid w:val="00B26DC0"/>
    <w:rsid w:val="00B26FBF"/>
    <w:rsid w:val="00B30B34"/>
    <w:rsid w:val="00B30D98"/>
    <w:rsid w:val="00B33F5C"/>
    <w:rsid w:val="00B34D07"/>
    <w:rsid w:val="00B363EB"/>
    <w:rsid w:val="00B37533"/>
    <w:rsid w:val="00B412F4"/>
    <w:rsid w:val="00B418FE"/>
    <w:rsid w:val="00B5276E"/>
    <w:rsid w:val="00B52F1A"/>
    <w:rsid w:val="00B53946"/>
    <w:rsid w:val="00B5540F"/>
    <w:rsid w:val="00B56521"/>
    <w:rsid w:val="00B60534"/>
    <w:rsid w:val="00B62CC5"/>
    <w:rsid w:val="00B64794"/>
    <w:rsid w:val="00B65002"/>
    <w:rsid w:val="00B7361D"/>
    <w:rsid w:val="00B75D63"/>
    <w:rsid w:val="00B76EDF"/>
    <w:rsid w:val="00B816AA"/>
    <w:rsid w:val="00B83119"/>
    <w:rsid w:val="00B845D7"/>
    <w:rsid w:val="00B85E26"/>
    <w:rsid w:val="00B9155B"/>
    <w:rsid w:val="00B92739"/>
    <w:rsid w:val="00B937AA"/>
    <w:rsid w:val="00B94229"/>
    <w:rsid w:val="00B96933"/>
    <w:rsid w:val="00B97895"/>
    <w:rsid w:val="00BA378C"/>
    <w:rsid w:val="00BA415D"/>
    <w:rsid w:val="00BA69CF"/>
    <w:rsid w:val="00BA7F14"/>
    <w:rsid w:val="00BB23C6"/>
    <w:rsid w:val="00BB2AB3"/>
    <w:rsid w:val="00BB2E66"/>
    <w:rsid w:val="00BB4B82"/>
    <w:rsid w:val="00BB503B"/>
    <w:rsid w:val="00BB7BE3"/>
    <w:rsid w:val="00BC057A"/>
    <w:rsid w:val="00BC1542"/>
    <w:rsid w:val="00BC16B2"/>
    <w:rsid w:val="00BC1B98"/>
    <w:rsid w:val="00BC600A"/>
    <w:rsid w:val="00BD02B8"/>
    <w:rsid w:val="00BD092A"/>
    <w:rsid w:val="00BD169A"/>
    <w:rsid w:val="00BD392E"/>
    <w:rsid w:val="00BD4F8C"/>
    <w:rsid w:val="00BD6EAA"/>
    <w:rsid w:val="00BD757C"/>
    <w:rsid w:val="00BD7835"/>
    <w:rsid w:val="00BE3472"/>
    <w:rsid w:val="00BE39F1"/>
    <w:rsid w:val="00BE403A"/>
    <w:rsid w:val="00BE4F7D"/>
    <w:rsid w:val="00BE7D8E"/>
    <w:rsid w:val="00BF23DE"/>
    <w:rsid w:val="00BF2F42"/>
    <w:rsid w:val="00BF43A1"/>
    <w:rsid w:val="00BF4543"/>
    <w:rsid w:val="00BF6E54"/>
    <w:rsid w:val="00C00CE4"/>
    <w:rsid w:val="00C028B9"/>
    <w:rsid w:val="00C0484E"/>
    <w:rsid w:val="00C13A03"/>
    <w:rsid w:val="00C17D7B"/>
    <w:rsid w:val="00C2142E"/>
    <w:rsid w:val="00C22D33"/>
    <w:rsid w:val="00C248B4"/>
    <w:rsid w:val="00C252B4"/>
    <w:rsid w:val="00C256C7"/>
    <w:rsid w:val="00C26BF5"/>
    <w:rsid w:val="00C31B1D"/>
    <w:rsid w:val="00C340CA"/>
    <w:rsid w:val="00C3516E"/>
    <w:rsid w:val="00C357CB"/>
    <w:rsid w:val="00C36C0B"/>
    <w:rsid w:val="00C37B89"/>
    <w:rsid w:val="00C413EB"/>
    <w:rsid w:val="00C42DC6"/>
    <w:rsid w:val="00C42EFA"/>
    <w:rsid w:val="00C43901"/>
    <w:rsid w:val="00C46155"/>
    <w:rsid w:val="00C47427"/>
    <w:rsid w:val="00C4756A"/>
    <w:rsid w:val="00C50274"/>
    <w:rsid w:val="00C50C0F"/>
    <w:rsid w:val="00C616A9"/>
    <w:rsid w:val="00C6312F"/>
    <w:rsid w:val="00C636E1"/>
    <w:rsid w:val="00C65A61"/>
    <w:rsid w:val="00C66867"/>
    <w:rsid w:val="00C6739B"/>
    <w:rsid w:val="00C7053A"/>
    <w:rsid w:val="00C717CB"/>
    <w:rsid w:val="00C746A2"/>
    <w:rsid w:val="00C81697"/>
    <w:rsid w:val="00C843C9"/>
    <w:rsid w:val="00C85240"/>
    <w:rsid w:val="00C85C31"/>
    <w:rsid w:val="00C94F0B"/>
    <w:rsid w:val="00CA03E1"/>
    <w:rsid w:val="00CA0754"/>
    <w:rsid w:val="00CA18A2"/>
    <w:rsid w:val="00CA1A0F"/>
    <w:rsid w:val="00CA200C"/>
    <w:rsid w:val="00CA2DA4"/>
    <w:rsid w:val="00CA6223"/>
    <w:rsid w:val="00CB0390"/>
    <w:rsid w:val="00CB04E7"/>
    <w:rsid w:val="00CB2802"/>
    <w:rsid w:val="00CB3364"/>
    <w:rsid w:val="00CB5CE7"/>
    <w:rsid w:val="00CB74E9"/>
    <w:rsid w:val="00CC19FE"/>
    <w:rsid w:val="00CC20D2"/>
    <w:rsid w:val="00CC5238"/>
    <w:rsid w:val="00CC632D"/>
    <w:rsid w:val="00CD02E8"/>
    <w:rsid w:val="00CD1865"/>
    <w:rsid w:val="00CD5A35"/>
    <w:rsid w:val="00CD5B5D"/>
    <w:rsid w:val="00CD7A85"/>
    <w:rsid w:val="00CE1341"/>
    <w:rsid w:val="00CE1FF2"/>
    <w:rsid w:val="00CE2F39"/>
    <w:rsid w:val="00CE66BD"/>
    <w:rsid w:val="00CF1097"/>
    <w:rsid w:val="00CF1871"/>
    <w:rsid w:val="00CF25AC"/>
    <w:rsid w:val="00CF37C6"/>
    <w:rsid w:val="00CF4539"/>
    <w:rsid w:val="00D01AA2"/>
    <w:rsid w:val="00D03ACC"/>
    <w:rsid w:val="00D03B6F"/>
    <w:rsid w:val="00D045F1"/>
    <w:rsid w:val="00D13622"/>
    <w:rsid w:val="00D219AF"/>
    <w:rsid w:val="00D21E7A"/>
    <w:rsid w:val="00D2395F"/>
    <w:rsid w:val="00D25469"/>
    <w:rsid w:val="00D35601"/>
    <w:rsid w:val="00D36215"/>
    <w:rsid w:val="00D36883"/>
    <w:rsid w:val="00D37387"/>
    <w:rsid w:val="00D41E04"/>
    <w:rsid w:val="00D420B8"/>
    <w:rsid w:val="00D429EA"/>
    <w:rsid w:val="00D47F22"/>
    <w:rsid w:val="00D50497"/>
    <w:rsid w:val="00D60D70"/>
    <w:rsid w:val="00D6750F"/>
    <w:rsid w:val="00D716AB"/>
    <w:rsid w:val="00D741F0"/>
    <w:rsid w:val="00D76C5B"/>
    <w:rsid w:val="00D77F0A"/>
    <w:rsid w:val="00D85A9C"/>
    <w:rsid w:val="00D913A2"/>
    <w:rsid w:val="00D91599"/>
    <w:rsid w:val="00D93CF5"/>
    <w:rsid w:val="00D97F3B"/>
    <w:rsid w:val="00DA131E"/>
    <w:rsid w:val="00DA1C13"/>
    <w:rsid w:val="00DA2C09"/>
    <w:rsid w:val="00DA35EA"/>
    <w:rsid w:val="00DA3694"/>
    <w:rsid w:val="00DA448B"/>
    <w:rsid w:val="00DA5A58"/>
    <w:rsid w:val="00DA7413"/>
    <w:rsid w:val="00DB0058"/>
    <w:rsid w:val="00DB080E"/>
    <w:rsid w:val="00DB0B08"/>
    <w:rsid w:val="00DB2C1E"/>
    <w:rsid w:val="00DB378F"/>
    <w:rsid w:val="00DB5179"/>
    <w:rsid w:val="00DC14A9"/>
    <w:rsid w:val="00DC2A7B"/>
    <w:rsid w:val="00DC5AAC"/>
    <w:rsid w:val="00DC5B7E"/>
    <w:rsid w:val="00DC619E"/>
    <w:rsid w:val="00DD0988"/>
    <w:rsid w:val="00DD0B1F"/>
    <w:rsid w:val="00DD1DFF"/>
    <w:rsid w:val="00DD359D"/>
    <w:rsid w:val="00DD4D5B"/>
    <w:rsid w:val="00DD5128"/>
    <w:rsid w:val="00DD692C"/>
    <w:rsid w:val="00DD6CE5"/>
    <w:rsid w:val="00DE1040"/>
    <w:rsid w:val="00DE21D3"/>
    <w:rsid w:val="00DE3245"/>
    <w:rsid w:val="00DF38E7"/>
    <w:rsid w:val="00DF4947"/>
    <w:rsid w:val="00DF506C"/>
    <w:rsid w:val="00DF5A5C"/>
    <w:rsid w:val="00DF738E"/>
    <w:rsid w:val="00E06284"/>
    <w:rsid w:val="00E13599"/>
    <w:rsid w:val="00E17A2A"/>
    <w:rsid w:val="00E2055B"/>
    <w:rsid w:val="00E21D68"/>
    <w:rsid w:val="00E23010"/>
    <w:rsid w:val="00E25FBF"/>
    <w:rsid w:val="00E26965"/>
    <w:rsid w:val="00E309D8"/>
    <w:rsid w:val="00E31930"/>
    <w:rsid w:val="00E32320"/>
    <w:rsid w:val="00E32396"/>
    <w:rsid w:val="00E32E94"/>
    <w:rsid w:val="00E34D08"/>
    <w:rsid w:val="00E353B9"/>
    <w:rsid w:val="00E42B01"/>
    <w:rsid w:val="00E43C6D"/>
    <w:rsid w:val="00E4724A"/>
    <w:rsid w:val="00E55516"/>
    <w:rsid w:val="00E574D7"/>
    <w:rsid w:val="00E5751B"/>
    <w:rsid w:val="00E60B98"/>
    <w:rsid w:val="00E63D1D"/>
    <w:rsid w:val="00E745F0"/>
    <w:rsid w:val="00E74878"/>
    <w:rsid w:val="00E74C1B"/>
    <w:rsid w:val="00E774C5"/>
    <w:rsid w:val="00E777CC"/>
    <w:rsid w:val="00E80BB1"/>
    <w:rsid w:val="00E81198"/>
    <w:rsid w:val="00E90701"/>
    <w:rsid w:val="00E916CA"/>
    <w:rsid w:val="00E91926"/>
    <w:rsid w:val="00E91AEE"/>
    <w:rsid w:val="00E94C55"/>
    <w:rsid w:val="00EA402F"/>
    <w:rsid w:val="00EA4404"/>
    <w:rsid w:val="00EA5921"/>
    <w:rsid w:val="00EA73A6"/>
    <w:rsid w:val="00EB1118"/>
    <w:rsid w:val="00EB1443"/>
    <w:rsid w:val="00EB20DC"/>
    <w:rsid w:val="00EB577D"/>
    <w:rsid w:val="00EB6FCF"/>
    <w:rsid w:val="00EC0A0E"/>
    <w:rsid w:val="00EC2134"/>
    <w:rsid w:val="00EC45D6"/>
    <w:rsid w:val="00EC580A"/>
    <w:rsid w:val="00EC686C"/>
    <w:rsid w:val="00EC68C7"/>
    <w:rsid w:val="00EC7A3D"/>
    <w:rsid w:val="00ED0115"/>
    <w:rsid w:val="00ED2D12"/>
    <w:rsid w:val="00ED4E9E"/>
    <w:rsid w:val="00ED71B8"/>
    <w:rsid w:val="00ED764E"/>
    <w:rsid w:val="00EE0B72"/>
    <w:rsid w:val="00EE0BD6"/>
    <w:rsid w:val="00EE3209"/>
    <w:rsid w:val="00EE457A"/>
    <w:rsid w:val="00EE507E"/>
    <w:rsid w:val="00EF02FA"/>
    <w:rsid w:val="00EF121C"/>
    <w:rsid w:val="00EF1F3B"/>
    <w:rsid w:val="00EF20CF"/>
    <w:rsid w:val="00EF482B"/>
    <w:rsid w:val="00EF560E"/>
    <w:rsid w:val="00EF6FDD"/>
    <w:rsid w:val="00F018B3"/>
    <w:rsid w:val="00F03B97"/>
    <w:rsid w:val="00F056E7"/>
    <w:rsid w:val="00F11B7E"/>
    <w:rsid w:val="00F23471"/>
    <w:rsid w:val="00F2363E"/>
    <w:rsid w:val="00F23CE7"/>
    <w:rsid w:val="00F268ED"/>
    <w:rsid w:val="00F269AE"/>
    <w:rsid w:val="00F2705A"/>
    <w:rsid w:val="00F27DDE"/>
    <w:rsid w:val="00F314DA"/>
    <w:rsid w:val="00F315BA"/>
    <w:rsid w:val="00F31CF0"/>
    <w:rsid w:val="00F33088"/>
    <w:rsid w:val="00F33D33"/>
    <w:rsid w:val="00F364E1"/>
    <w:rsid w:val="00F44832"/>
    <w:rsid w:val="00F475E1"/>
    <w:rsid w:val="00F478E3"/>
    <w:rsid w:val="00F47A6D"/>
    <w:rsid w:val="00F47F6C"/>
    <w:rsid w:val="00F507D0"/>
    <w:rsid w:val="00F523D0"/>
    <w:rsid w:val="00F53EFB"/>
    <w:rsid w:val="00F56BD3"/>
    <w:rsid w:val="00F56EC9"/>
    <w:rsid w:val="00F60931"/>
    <w:rsid w:val="00F60A26"/>
    <w:rsid w:val="00F6327F"/>
    <w:rsid w:val="00F643EC"/>
    <w:rsid w:val="00F71452"/>
    <w:rsid w:val="00F71CF1"/>
    <w:rsid w:val="00F72B3D"/>
    <w:rsid w:val="00F7338F"/>
    <w:rsid w:val="00F73D5B"/>
    <w:rsid w:val="00F75CD9"/>
    <w:rsid w:val="00F82AB7"/>
    <w:rsid w:val="00F8384B"/>
    <w:rsid w:val="00F84D81"/>
    <w:rsid w:val="00F900DD"/>
    <w:rsid w:val="00F92D75"/>
    <w:rsid w:val="00F952C4"/>
    <w:rsid w:val="00F97D25"/>
    <w:rsid w:val="00FA0D13"/>
    <w:rsid w:val="00FA164A"/>
    <w:rsid w:val="00FA364F"/>
    <w:rsid w:val="00FA3D72"/>
    <w:rsid w:val="00FA4765"/>
    <w:rsid w:val="00FA6687"/>
    <w:rsid w:val="00FA7301"/>
    <w:rsid w:val="00FB0864"/>
    <w:rsid w:val="00FB243B"/>
    <w:rsid w:val="00FB4615"/>
    <w:rsid w:val="00FB5086"/>
    <w:rsid w:val="00FB539F"/>
    <w:rsid w:val="00FB5721"/>
    <w:rsid w:val="00FC33FF"/>
    <w:rsid w:val="00FC3407"/>
    <w:rsid w:val="00FC4725"/>
    <w:rsid w:val="00FC53E8"/>
    <w:rsid w:val="00FC7AD6"/>
    <w:rsid w:val="00FD0242"/>
    <w:rsid w:val="00FD1C18"/>
    <w:rsid w:val="00FD298A"/>
    <w:rsid w:val="00FD2EBE"/>
    <w:rsid w:val="00FD4C3F"/>
    <w:rsid w:val="00FD7529"/>
    <w:rsid w:val="00FE1123"/>
    <w:rsid w:val="00FE1316"/>
    <w:rsid w:val="00FE6046"/>
    <w:rsid w:val="00FF0968"/>
    <w:rsid w:val="00FF180B"/>
    <w:rsid w:val="00FF2468"/>
    <w:rsid w:val="00FF36E5"/>
    <w:rsid w:val="00FF5485"/>
    <w:rsid w:val="00FF5D68"/>
    <w:rsid w:val="00FF6D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57009"/>
  <w15:chartTrackingRefBased/>
  <w15:docId w15:val="{A90565BF-8237-4A29-8AC4-714C5C569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26A"/>
    <w:pPr>
      <w:spacing w:line="480" w:lineRule="auto"/>
      <w:outlineLvl w:val="0"/>
    </w:pPr>
    <w:rPr>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703C7"/>
    <w:rPr>
      <w:sz w:val="16"/>
      <w:szCs w:val="16"/>
    </w:rPr>
  </w:style>
  <w:style w:type="paragraph" w:styleId="CommentText">
    <w:name w:val="annotation text"/>
    <w:basedOn w:val="Normal"/>
    <w:link w:val="CommentTextChar"/>
    <w:uiPriority w:val="99"/>
    <w:semiHidden/>
    <w:unhideWhenUsed/>
    <w:rsid w:val="003703C7"/>
    <w:pPr>
      <w:spacing w:line="240" w:lineRule="auto"/>
    </w:pPr>
    <w:rPr>
      <w:sz w:val="20"/>
      <w:szCs w:val="20"/>
    </w:rPr>
  </w:style>
  <w:style w:type="character" w:customStyle="1" w:styleId="CommentTextChar">
    <w:name w:val="Comment Text Char"/>
    <w:basedOn w:val="DefaultParagraphFont"/>
    <w:link w:val="CommentText"/>
    <w:uiPriority w:val="99"/>
    <w:semiHidden/>
    <w:rsid w:val="003703C7"/>
    <w:rPr>
      <w:sz w:val="20"/>
      <w:szCs w:val="20"/>
    </w:rPr>
  </w:style>
  <w:style w:type="paragraph" w:styleId="CommentSubject">
    <w:name w:val="annotation subject"/>
    <w:basedOn w:val="CommentText"/>
    <w:next w:val="CommentText"/>
    <w:link w:val="CommentSubjectChar"/>
    <w:uiPriority w:val="99"/>
    <w:semiHidden/>
    <w:unhideWhenUsed/>
    <w:rsid w:val="003703C7"/>
    <w:rPr>
      <w:b/>
      <w:bCs/>
    </w:rPr>
  </w:style>
  <w:style w:type="character" w:customStyle="1" w:styleId="CommentSubjectChar">
    <w:name w:val="Comment Subject Char"/>
    <w:basedOn w:val="CommentTextChar"/>
    <w:link w:val="CommentSubject"/>
    <w:uiPriority w:val="99"/>
    <w:semiHidden/>
    <w:rsid w:val="003703C7"/>
    <w:rPr>
      <w:b/>
      <w:bCs/>
      <w:sz w:val="20"/>
      <w:szCs w:val="20"/>
    </w:rPr>
  </w:style>
  <w:style w:type="paragraph" w:styleId="BalloonText">
    <w:name w:val="Balloon Text"/>
    <w:basedOn w:val="Normal"/>
    <w:link w:val="BalloonTextChar"/>
    <w:uiPriority w:val="99"/>
    <w:semiHidden/>
    <w:unhideWhenUsed/>
    <w:rsid w:val="003703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3C7"/>
    <w:rPr>
      <w:rFonts w:ascii="Segoe UI" w:hAnsi="Segoe UI" w:cs="Segoe UI"/>
      <w:sz w:val="18"/>
      <w:szCs w:val="18"/>
    </w:rPr>
  </w:style>
  <w:style w:type="paragraph" w:styleId="ListParagraph">
    <w:name w:val="List Paragraph"/>
    <w:basedOn w:val="Normal"/>
    <w:uiPriority w:val="34"/>
    <w:qFormat/>
    <w:rsid w:val="00C843C9"/>
    <w:pPr>
      <w:ind w:left="720"/>
      <w:contextualSpacing/>
    </w:pPr>
  </w:style>
  <w:style w:type="table" w:styleId="TableGrid">
    <w:name w:val="Table Grid"/>
    <w:basedOn w:val="TableNormal"/>
    <w:uiPriority w:val="39"/>
    <w:rsid w:val="00034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A7301"/>
    <w:pPr>
      <w:tabs>
        <w:tab w:val="left" w:pos="624"/>
      </w:tabs>
      <w:spacing w:after="0" w:line="240" w:lineRule="auto"/>
      <w:ind w:left="624" w:hanging="624"/>
    </w:pPr>
  </w:style>
  <w:style w:type="character" w:customStyle="1" w:styleId="gwt-inlinelabel">
    <w:name w:val="gwt-inlinelabel"/>
    <w:basedOn w:val="DefaultParagraphFont"/>
    <w:rsid w:val="005B3C29"/>
  </w:style>
  <w:style w:type="paragraph" w:styleId="Header">
    <w:name w:val="header"/>
    <w:basedOn w:val="Normal"/>
    <w:link w:val="HeaderChar"/>
    <w:uiPriority w:val="99"/>
    <w:unhideWhenUsed/>
    <w:rsid w:val="004830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30CB"/>
  </w:style>
  <w:style w:type="paragraph" w:styleId="Footer">
    <w:name w:val="footer"/>
    <w:basedOn w:val="Normal"/>
    <w:link w:val="FooterChar"/>
    <w:uiPriority w:val="99"/>
    <w:unhideWhenUsed/>
    <w:rsid w:val="004830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0CB"/>
  </w:style>
  <w:style w:type="paragraph" w:styleId="Revision">
    <w:name w:val="Revision"/>
    <w:hidden/>
    <w:uiPriority w:val="99"/>
    <w:semiHidden/>
    <w:rsid w:val="00735374"/>
    <w:pPr>
      <w:spacing w:after="0" w:line="240" w:lineRule="auto"/>
    </w:pPr>
  </w:style>
  <w:style w:type="character" w:styleId="Hyperlink">
    <w:name w:val="Hyperlink"/>
    <w:basedOn w:val="DefaultParagraphFont"/>
    <w:uiPriority w:val="99"/>
    <w:unhideWhenUsed/>
    <w:rsid w:val="00F33D33"/>
    <w:rPr>
      <w:color w:val="0563C1" w:themeColor="hyperlink"/>
      <w:u w:val="single"/>
    </w:rPr>
  </w:style>
  <w:style w:type="character" w:styleId="UnresolvedMention">
    <w:name w:val="Unresolved Mention"/>
    <w:basedOn w:val="DefaultParagraphFont"/>
    <w:uiPriority w:val="99"/>
    <w:semiHidden/>
    <w:unhideWhenUsed/>
    <w:rsid w:val="00F33D33"/>
    <w:rPr>
      <w:color w:val="605E5C"/>
      <w:shd w:val="clear" w:color="auto" w:fill="E1DFDD"/>
    </w:rPr>
  </w:style>
  <w:style w:type="character" w:customStyle="1" w:styleId="st">
    <w:name w:val="st"/>
    <w:basedOn w:val="DefaultParagraphFont"/>
    <w:rsid w:val="00B64794"/>
  </w:style>
  <w:style w:type="character" w:styleId="Emphasis">
    <w:name w:val="Emphasis"/>
    <w:basedOn w:val="DefaultParagraphFont"/>
    <w:uiPriority w:val="20"/>
    <w:qFormat/>
    <w:rsid w:val="00B64794"/>
    <w:rPr>
      <w:i/>
      <w:iCs/>
    </w:rPr>
  </w:style>
  <w:style w:type="character" w:customStyle="1" w:styleId="Heading1Char">
    <w:name w:val="Heading 1 Char"/>
    <w:basedOn w:val="DefaultParagraphFont"/>
    <w:link w:val="Heading1"/>
    <w:uiPriority w:val="9"/>
    <w:rsid w:val="0074026A"/>
    <w:rPr>
      <w:b/>
      <w:bCs/>
      <w:u w:val="single"/>
    </w:rPr>
  </w:style>
  <w:style w:type="character" w:customStyle="1" w:styleId="orcid-id-https">
    <w:name w:val="orcid-id-https"/>
    <w:basedOn w:val="DefaultParagraphFont"/>
    <w:rsid w:val="007603FF"/>
  </w:style>
  <w:style w:type="character" w:styleId="FollowedHyperlink">
    <w:name w:val="FollowedHyperlink"/>
    <w:basedOn w:val="DefaultParagraphFont"/>
    <w:uiPriority w:val="99"/>
    <w:semiHidden/>
    <w:unhideWhenUsed/>
    <w:rsid w:val="00F11B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348993">
      <w:bodyDiv w:val="1"/>
      <w:marLeft w:val="0"/>
      <w:marRight w:val="0"/>
      <w:marTop w:val="0"/>
      <w:marBottom w:val="0"/>
      <w:divBdr>
        <w:top w:val="none" w:sz="0" w:space="0" w:color="auto"/>
        <w:left w:val="none" w:sz="0" w:space="0" w:color="auto"/>
        <w:bottom w:val="none" w:sz="0" w:space="0" w:color="auto"/>
        <w:right w:val="none" w:sz="0" w:space="0" w:color="auto"/>
      </w:divBdr>
    </w:div>
    <w:div w:id="213840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rcid.org/0000-0001-7521-0991"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rcid.org/0000-0003-4718-4233"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orcid.org/0000-0002-9717-7560"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7151-5971" TargetMode="External"/><Relationship Id="rId5" Type="http://schemas.openxmlformats.org/officeDocument/2006/relationships/webSettings" Target="webSettings.xml"/><Relationship Id="rId15" Type="http://schemas.openxmlformats.org/officeDocument/2006/relationships/hyperlink" Target="https://orcid.org/0000-0002-8257-5128"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orcid.org/0000-0002-3755-75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ECE05-565C-4DB5-B756-73F6BB15A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43</Pages>
  <Words>104987</Words>
  <Characters>598428</Characters>
  <Application>Microsoft Office Word</Application>
  <DocSecurity>0</DocSecurity>
  <Lines>4986</Lines>
  <Paragraphs>1404</Paragraphs>
  <ScaleCrop>false</ScaleCrop>
  <HeadingPairs>
    <vt:vector size="2" baseType="variant">
      <vt:variant>
        <vt:lpstr>Title</vt:lpstr>
      </vt:variant>
      <vt:variant>
        <vt:i4>1</vt:i4>
      </vt:variant>
    </vt:vector>
  </HeadingPairs>
  <TitlesOfParts>
    <vt:vector size="1" baseType="lpstr">
      <vt:lpstr/>
    </vt:vector>
  </TitlesOfParts>
  <Company>La Trobe University</Company>
  <LinksUpToDate>false</LinksUpToDate>
  <CharactersWithSpaces>702011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Dawson</dc:creator>
  <cp:keywords/>
  <dc:description/>
  <cp:lastModifiedBy>Charlotte Dawson</cp:lastModifiedBy>
  <cp:revision>5</cp:revision>
  <cp:lastPrinted>2019-05-03T05:45:00Z</cp:lastPrinted>
  <dcterms:created xsi:type="dcterms:W3CDTF">2020-01-17T02:10:00Z</dcterms:created>
  <dcterms:modified xsi:type="dcterms:W3CDTF">2020-01-22T08:10:00Z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id="th3w1b3C"/&gt;&lt;style id="http://www.zotero.org/styles/taylor-and-francis-acs"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