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78ED9FCD"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 and</w:t>
      </w:r>
      <w:r w:rsidR="000E6F74">
        <w:rPr>
          <w:b/>
          <w:bCs/>
        </w:rPr>
        <w:t xml:space="preserve"> </w:t>
      </w:r>
      <w:r>
        <w:rPr>
          <w:b/>
          <w:bCs/>
        </w:rPr>
        <w:t>GTPases</w:t>
      </w:r>
    </w:p>
    <w:p w14:paraId="4D6C98D1" w14:textId="23DF0589"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Harinda Rajapaksha</w:t>
      </w:r>
      <w:r>
        <w:rPr>
          <w:b/>
          <w:bCs/>
          <w:vertAlign w:val="superscript"/>
        </w:rPr>
        <w:t>2</w:t>
      </w:r>
      <w:r>
        <w:rPr>
          <w:b/>
          <w:bCs/>
        </w:rPr>
        <w:t>, Pierre Faou</w:t>
      </w:r>
      <w:r>
        <w:rPr>
          <w:b/>
          <w:bCs/>
          <w:vertAlign w:val="superscript"/>
        </w:rPr>
        <w:t>2</w:t>
      </w:r>
      <w:r>
        <w:rPr>
          <w:b/>
          <w:bCs/>
        </w:rPr>
        <w:t xml:space="preserve">, Marilyn </w:t>
      </w:r>
      <w:r w:rsidR="00B14BB0">
        <w:rPr>
          <w:b/>
          <w:bCs/>
        </w:rPr>
        <w:t xml:space="preserve">A </w:t>
      </w:r>
      <w:r>
        <w:rPr>
          <w:b/>
          <w:bCs/>
        </w:rPr>
        <w:t>Anderson</w:t>
      </w:r>
      <w:r>
        <w:rPr>
          <w:b/>
          <w:bCs/>
          <w:vertAlign w:val="superscript"/>
        </w:rPr>
        <w:t>1</w:t>
      </w:r>
      <w:r>
        <w:rPr>
          <w:b/>
          <w:bCs/>
        </w:rPr>
        <w:t xml:space="preserve">, Mark </w:t>
      </w:r>
      <w:r w:rsidR="00B14BB0">
        <w:rPr>
          <w:b/>
          <w:bCs/>
        </w:rPr>
        <w:t xml:space="preserve">R </w:t>
      </w:r>
      <w:r>
        <w:rPr>
          <w:b/>
          <w:bCs/>
        </w:rPr>
        <w:t>Bleackley</w:t>
      </w:r>
      <w:r>
        <w:rPr>
          <w:b/>
          <w:bCs/>
          <w:vertAlign w:val="superscript"/>
        </w:rPr>
        <w:t>1#</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28F91C0C" w14:textId="44FC4009" w:rsidR="009741A7" w:rsidRDefault="00AC1538" w:rsidP="00B94229">
      <w:pPr>
        <w:spacing w:line="480" w:lineRule="auto"/>
        <w:rPr>
          <w:b/>
          <w:bCs/>
        </w:rPr>
      </w:pPr>
      <w:r>
        <w:rPr>
          <w:b/>
          <w:bCs/>
          <w:vertAlign w:val="superscript"/>
        </w:rPr>
        <w:t xml:space="preserve"># </w:t>
      </w:r>
      <w:r>
        <w:rPr>
          <w:b/>
          <w:bCs/>
        </w:rPr>
        <w:t>To whom correspondence should be addressed</w:t>
      </w:r>
      <w:r w:rsidR="008C1F33">
        <w:rPr>
          <w:b/>
          <w:bCs/>
        </w:rPr>
        <w:t xml:space="preserve">. </w:t>
      </w:r>
      <w:hyperlink r:id="rId8" w:history="1">
        <w:r w:rsidR="00F33D33" w:rsidRPr="00FB0B29">
          <w:rPr>
            <w:rStyle w:val="Hyperlink"/>
            <w:b/>
            <w:bCs/>
          </w:rPr>
          <w:t>m.bleackley@latrobe.edu.au</w:t>
        </w:r>
      </w:hyperlink>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9"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Ceron </w:t>
      </w:r>
      <w:hyperlink r:id="rId10"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r>
        <w:rPr>
          <w:rStyle w:val="orcid-id-https"/>
          <w:b/>
          <w:bCs/>
        </w:rPr>
        <w:t xml:space="preserve">Harinda Rajapaksha </w:t>
      </w:r>
      <w:hyperlink r:id="rId11"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Pierre Faou</w:t>
      </w:r>
      <w:r>
        <w:rPr>
          <w:rStyle w:val="orcid-id-https"/>
        </w:rPr>
        <w:t xml:space="preserve"> </w:t>
      </w:r>
      <w:hyperlink r:id="rId12"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3" w:history="1">
        <w:r w:rsidRPr="004734A6">
          <w:rPr>
            <w:rStyle w:val="Hyperlink"/>
          </w:rPr>
          <w:t>https://orcid.org/0000-0002-8257-5128</w:t>
        </w:r>
      </w:hyperlink>
      <w:r>
        <w:rPr>
          <w:rStyle w:val="orcid-id-https"/>
        </w:rPr>
        <w:t xml:space="preserve"> </w:t>
      </w:r>
    </w:p>
    <w:p w14:paraId="4D7F6ECB" w14:textId="09C4DAD0" w:rsidR="00564787" w:rsidRDefault="00564787" w:rsidP="00B94229">
      <w:pPr>
        <w:spacing w:line="480" w:lineRule="auto"/>
        <w:rPr>
          <w:b/>
          <w:bCs/>
        </w:rPr>
      </w:pPr>
      <w:r>
        <w:rPr>
          <w:b/>
          <w:bCs/>
        </w:rPr>
        <w:t>Mark Bleackley</w:t>
      </w:r>
      <w:r w:rsidR="007603FF">
        <w:rPr>
          <w:b/>
          <w:bCs/>
        </w:rPr>
        <w:t xml:space="preserve"> </w:t>
      </w:r>
      <w:hyperlink r:id="rId14" w:history="1">
        <w:r w:rsidR="00DA3694" w:rsidRPr="00DA3694">
          <w:rPr>
            <w:rStyle w:val="Hyperlink"/>
          </w:rPr>
          <w:t>https://orcid.org/0000-0002-9717-7560</w:t>
        </w:r>
      </w:hyperlink>
      <w:r w:rsidR="00DA3694">
        <w:rPr>
          <w:b/>
          <w:bCs/>
        </w:rPr>
        <w:t xml:space="preserve"> </w:t>
      </w:r>
    </w:p>
    <w:p w14:paraId="600B2365" w14:textId="77777777" w:rsidR="00DA3694" w:rsidRPr="00DA3694" w:rsidRDefault="00DA3694" w:rsidP="00B94229">
      <w:pPr>
        <w:spacing w:line="480" w:lineRule="auto"/>
      </w:pPr>
    </w:p>
    <w:p w14:paraId="21165E22" w14:textId="77777777" w:rsidR="00564787" w:rsidRDefault="00564787" w:rsidP="00B94229">
      <w:pPr>
        <w:spacing w:line="480" w:lineRule="auto"/>
        <w:rPr>
          <w:b/>
          <w:bCs/>
        </w:rPr>
      </w:pPr>
    </w:p>
    <w:p w14:paraId="0CE02698" w14:textId="57D5624E" w:rsidR="00186A2A" w:rsidRDefault="00186A2A" w:rsidP="00B94229">
      <w:pPr>
        <w:spacing w:line="480" w:lineRule="auto"/>
        <w:rPr>
          <w:b/>
          <w:bCs/>
        </w:rPr>
      </w:pPr>
      <w:r>
        <w:rPr>
          <w:b/>
          <w:bCs/>
        </w:rPr>
        <w:t>Word count</w:t>
      </w:r>
      <w:r w:rsidR="00526181">
        <w:rPr>
          <w:b/>
          <w:bCs/>
        </w:rPr>
        <w:t>: 8309</w:t>
      </w:r>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r w:rsidRPr="009A6344">
        <w:t>sEVs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TEMs – tetraspanin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5B9A8B4F" w14:textId="1A68A42B" w:rsidR="00DE3245" w:rsidRDefault="00DE3245" w:rsidP="00DE3245">
      <w:pPr>
        <w:spacing w:line="480" w:lineRule="auto"/>
      </w:pPr>
      <w:r>
        <w:t xml:space="preserve">Extracellular vesicles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r w:rsidR="00B26DC0">
        <w:t xml:space="preserve">Unfortunately, </w:t>
      </w:r>
      <w:r w:rsidR="00F71CF1">
        <w:t>mammalian EV markers</w:t>
      </w:r>
      <w:r>
        <w:t xml:space="preserve"> such as tetraspanins and ESCRT components, either </w:t>
      </w:r>
      <w:r w:rsidR="00F71CF1">
        <w:t>have no</w:t>
      </w:r>
      <w:r>
        <w:t xml:space="preserve"> fungal homologs or are </w:t>
      </w:r>
      <w:r w:rsidR="00F71CF1">
        <w:t>absent</w:t>
      </w:r>
      <w:r>
        <w:t xml:space="preserve"> in fungal EVs. 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a variety of Rho </w:t>
      </w:r>
      <w:r w:rsidR="00EF121C">
        <w:t xml:space="preserve">and Rab </w:t>
      </w:r>
      <w:r>
        <w:t xml:space="preserve">GTPases as well as the claudin-like eisosome proteins Sur7 and Evp1 (orf19.6741). A complementary set of </w:t>
      </w:r>
      <w:r w:rsidR="008B435C">
        <w:t>62</w:t>
      </w:r>
      <w:r>
        <w:t xml:space="preserve"> EV depleted proteins were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2101EB42"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2D46D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title":"Epidemiological trends in skin mycoses worldwide","container-title":"Mycoses","page":"2-15","volume":"51","issue":"s4","source":"Wiley Online Library","abstract":"Fungal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continents.","DOI":"10.1111/j.1439-0507.2008.01606.x","ISSN":"1439-0507","language":"en","author":[{"family":"Havlickova","given":"Blanka"},{"family":"Czaika","given":"Viktor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125CDF">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title":"Estimation of Direct Healthcare Costs of Fungal Diseases in the United States","container-title":"Clinical Infectious Diseases","page":"1791–1797","volume":"68","issue":"11","source":"academic-oup-com.ez.library.latrobe.edu.au","abstract":"To provide insight into the burden of fungal diseases in the United States, we used several administrative data sources to estimate their total direct healthcar","DOI":"10.1093/cid/ciy776","journalAbbreviation":"Clin. Infect. Dis.","language":"en","author":[{"family":"Benedict","given":"Kaitlin"},{"family":"Jackson","given":"Brendan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2D46D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title":"Epidemiology of Invasive Candidiasis: a Persistent Public Health Problem","container-title":"Clinical Microbiology Reviews","page":"133-163","volume":"20","issue":"1","source":"cmr.asm.org","abstract":"Invasive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IC.","DOI":"10.1128/CMR.00029-06","ISSN":"0893-8512, 1098-6618","note":"PMID: 17223626","title-short":"Epidemiology of Invasive Candidiasis","journalAbbreviation":"Clin. Microbiol. Rev.","language":"en","author":[{"family":"Pfaller","given":"M. A."},{"family":"Diekema","given":"D. J."}],"issued":{"date-parts":[["2007",1,1]]}}}],"schema":"https://github.com/citation-style-language/schema/raw/master/csl-citation.json"}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125CDF">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title":"Hidden Killers: Human Fungal Infections","container-title":"Science Translational Medicine","page":"165rv13","volume":"4","issue":"165","source":"Crossref","DOI":"10.1126/scitranslmed.3004404","ISSN":"1946-6234, 1946-6242","title-short":"Hidden Killers","journalAbbreviation":"Sci. Transl. Med.","language":"en","author":[{"family":"Brown","given":"G.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BE39F1" w:rsidRPr="00BE39F1">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5]","noteIndex":0},"citationItems":[{"id":460,"uris":["http://zotero.org/users/5329443/items/3FDYVN9E"],"uri":["http://zotero.org/users/5329443/items/3FDYVN9E"],"itemData":{"id":460,"type":"article-journal","title":"Hidden Killers: Human Fungal Infections","container-title":"Science Translational Medicine","page":"165rv13","volume":"4","issue":"165","source":"Crossref","DOI":"10.1126/scitranslmed.3004404","ISSN":"1946-6234, 1946-6242","title-short":"Hidden Killers","journalAbbreviation":"Sci. Transl. Med.","language":"en","author":[{"family":"Brown","given":"G. D."},{"family":"Denning","given":"D. W."},{"family":"Gow","given":"N. A. R."},{"family":"Levitz","given":"S. M."},{"family":"Netea","given":"M. G."},{"family":"White","given":"T. C."}],"issued":{"date-parts":[["2012",12,19]]}}},{"id":15,"uris":["http://zotero.org/users/5329443/items/VGMUAFPY"],"uri":["http://zotero.org/users/5329443/items/VGMUAFPY"],"itemData":{"id":15,"type":"article-journal","title":"Invasive Candidiasis","container-title":"New England Journal of Medicine","page":"1445-1456","volume":"373","issue":"15","source":"Crossref","DOI":"10.1056/NEJMra1315399","ISSN":"0028-4793, 1533-4406","journalAbbreviation":"N. Engl. J. Med.","language":"en","editor":[{"family":"Campion","given":"Edward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title":"Estimation of Direct Healthcare Costs of Fungal Diseases in the United States","container-title":"Clinical Infectious Diseases","page":"1791–1797","volume":"68","issue":"11","source":"academic-oup-com.ez.library.latrobe.edu.au","abstract":"To provide insight into the burden of fungal diseases in the United States, we used several administrative data sources to estimate their total direct healthcar","DOI":"10.1093/cid/ciy776","journalAbbreviation":"Clin. Infect. Dis.","language":"en","author":[{"family":"Benedict","given":"Kaitlin"},{"family":"Jackson","given":"Brendan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125CDF">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title":"Global trends in the distribution of Candida species causing candidemia","container-title":"Clinical Microbiology and Infection","page":"5-10","volume":"20","issue":"Suppl. 6","source":"ScienceDirect","abstract":"Only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distribution.","DOI":"10.1111/1469-0691.12539","ISSN":"1198-743X","journalAbbreviation":"Clin. Microbiol. Infect.","author":[{"family":"Guinea","given":"J."}],"issued":{"date-parts":[["2014",6,1]]}}}],"schema":"https://github.com/citation-style-language/schema/raw/master/csl-citation.json"} </w:instrText>
      </w:r>
      <w:r w:rsidR="00DE21D3">
        <w:rPr>
          <w:rFonts w:cs="Times New Roman"/>
          <w:noProof/>
          <w:szCs w:val="24"/>
        </w:rPr>
        <w:fldChar w:fldCharType="separate"/>
      </w:r>
      <w:r w:rsidR="00BE39F1" w:rsidRPr="00BE39F1">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2D46D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title":"Clinical Practice Guideline for the Management of Candidiasis: 2016 Update by the Infectious Diseases Society of America","container-title":"Clinical Infectious Diseases","page":"e1-e50","volume":"62","issue":"4","source":"academic-oup-com.ez.library.latrobe.edu.au","abstract":"Abstract.  It is important to realize that guidelines cannot always account for individual variation among patients. They are not intended to supplant physician","DOI":"10.1093/cid/civ933","ISSN":"1058-4838","title-short":"Clinical Practice Guideline for the Management of Candidiasis","journalAbbreviation":"Clin Infect Dis","language":"en","author":[{"family":"Pappas","given":"Peter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125CDF">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title":"Azole Antifungal Resistance in Candida albicans and Emerging Non-albicans Candida Species","container-title":"Frontiers in Microbiology","page":"2173","volume":"7","source":"Frontiers","abstract":"Within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species.","DOI":"10.3389/fmicb.2016.02173","ISSN":"1664-302X","journalAbbreviation":"Front. Microbiol.","language":"English","author":[{"family":"Whaley","given":"Sarah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David"}],"issued":{"date-parts":[["2017"]]}}},{"id":232,"uris":["http://zotero.org/users/5329443/items/WLX56W2I"],"uri":["http://zotero.org/users/5329443/items/WLX56W2I"],"itemData":{"id":232,"type":"article-journal","title":"Mechanisms of echinocandin antifungal drug resistance","container-title":"Annals of the New York Academy of Sciences","page":"1-11","volume":"1354","issue":"1","source":"Wiley Online Library","abstract":"Fungal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resistance.","DOI":"10.1111/nyas.12831","ISSN":"1749-6632","journalAbbreviation":"Ann. N. Y. Acad. Sci.","language":"en","author":[{"family":"Perlin","given":"David S."}],"issued":{"date-parts":[["2015"]]}}},{"id":231,"uris":["http://zotero.org/users/5329443/items/YLDLEF5V"],"uri":["http://zotero.org/users/5329443/items/YLDLEF5V"],"itemData":{"id":231,"type":"article-journal","title":"The global problem of antifungal resistance: prevalence, mechanisms, and management","container-title":"The Lancet Infectious Diseases","page":"e383-e392","volume":"17","issue":"12","source":"ScienceDirect","abstract":"Summary\nAll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effectiveness.","DOI":"10.1016/S1473-3099(17)30316-X","ISSN":"1473-3099","title-short":"The global problem of antifungal resistance","journalAbbreviation":"The Lancet Infectious Diseases","author":[{"family":"Perlin","given":"David S"},{"family":"Rautemaa-Richardson","given":"Riina"},{"family":"Alastruey-Izquierdo","given":"Ana"}],"issued":{"date-parts":[["2017",12,1]]}}},{"id":230,"uris":["http://zotero.org/users/5329443/items/349V2NUI"],"uri":["http://zotero.org/users/5329443/items/349V2NUI"],"itemData":{"id":230,"type":"article-journal","title":"Worldwide emergence of resistance to antifungal drugs challenges human health and food security","container-title":"Science","page":"739-742","volume":"360","issue":"6390","source":"science-sciencemag-org.ez.library.latrobe.edu.au","abstract":"The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solutions.","DOI":"10.1126/science.aap7999","ISSN":"0036-8075, 1095-9203","note":"PMID: 29773744","language":"en","author":[{"family":"Fisher","given":"Matthew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BE39F1" w:rsidRPr="00BE39F1">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2AAA4B86" w:rsidR="00A40090" w:rsidRPr="00EA76C7" w:rsidRDefault="00377243" w:rsidP="00B94229">
      <w:pPr>
        <w:spacing w:line="480" w:lineRule="auto"/>
        <w:rPr>
          <w:rFonts w:cs="Times New Roman"/>
          <w:szCs w:val="24"/>
        </w:rPr>
      </w:pPr>
      <w:r>
        <w:rPr>
          <w:rFonts w:cs="Times New Roman"/>
          <w:szCs w:val="24"/>
        </w:rPr>
        <w:t xml:space="preserve">Extracellular vesicles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125CDF">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title":"Extracellular vesicles in cancer - implications for future improvements in cancer care","container-title":"Nature Reviews Clinical Oncology","page":"617-638","volume":"15","issue":"10","source":"www-nature-com.ez.library.latrobe.edu.au","abstract":"Emerging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cancer.","DOI":"10.1038/s41571-018-0036-9","ISSN":"1759-4782","journalAbbreviation":"Nat. Rev. Clin. Oncol.","language":"En","author":[{"family":"Xu","given":"Rong"},{"family":"Rai","given":"Alin"},{"family":"Chen","given":"Maoshan"},{"family":"Suwakulsiri","given":"Wittaya"},{"family":"Greening","given":"David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2D46D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title":"The role of extracellular vesicles in neurodegenerative diseases","container-title":"Biochemical and Biophysical Research Communications","collection-title":"SI: Neurodegeneration","page":"1178-1186","volume":"483","issue":"4","source":"ScienceDirect","abstract":"Extracellular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pathogenesis.","DOI":"10.1016/j.bbrc.2016.09.090","ISSN":"0006-291X","journalAbbreviation":"Biochemical and Biophysical Research Communications","author":[{"family":"Quek","given":"Camelia"},{"family":"Hill","given":"Andrew F."}],"issued":{"date-parts":[["2017",2,19]]}}}],"schema":"https://github.com/citation-style-language/schema/raw/master/csl-citation.json"}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2D46D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title":"Bacterial membrane vesicles: Biogenesis, immune regulation and pathogenesis","container-title":"Cellular Microbiology","page":"1518-1524","volume":"18","issue":"11","source":"Wiley Online Library","abstract":"Outer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responses.","DOI":"10.1111/cmi.12658","ISSN":"1462-5822","title-short":"Bacterial membrane vesicles","journalAbbreviation":"Cell. Microbiol.","language":"en","author":[{"family":"Pathirana","given":"Rishi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BE39F1" w:rsidRPr="00BE39F1">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2D46D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title":"Extracellular Vesicles: Unique Intercellular Delivery Vehicles","container-title":"Trends in Cell Biology","page":"172-188","volume":"27","issue":"3","source":"www.cell.com","abstract":"&lt;p&gt;Extracellular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neurodegeneration.&lt;/p&gt;","DOI":"10.1016/j.tcb.2016.11.003","ISSN":"0962-8924, 1879-3088","note":"PMID: 27979573","title-short":"Extracellular Vesicles","journalAbbreviation":"Trends in Cell Biology","language":"English","author":[{"family":"Maas","given":"Sybren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title":"Exosomes and other extracellular vesicles in host-pathogen interactions","container-title":"EMBO reports","page":"24-43","volume":"16","issue":"1","source":"embor.embopress.org","abstract":"An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immunity.","DOI":"10.15252/embr.201439363","ISSN":"1469-221X, 1469-3178","note":"PMID: 25488940","journalAbbreviation":"EMBO Rep.","language":"en","author":[{"family":"Schorey","given":"Jeffrey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[17]</w:t>
      </w:r>
      <w:r w:rsidR="005154F8">
        <w:rPr>
          <w:rFonts w:cs="Times New Roman"/>
          <w:szCs w:val="24"/>
        </w:rPr>
        <w:fldChar w:fldCharType="end"/>
      </w:r>
      <w:r w:rsidR="005154F8">
        <w:rPr>
          <w:rFonts w:cs="Times New Roman"/>
          <w:szCs w:val="24"/>
        </w:rPr>
        <w:t>.</w:t>
      </w:r>
    </w:p>
    <w:p w14:paraId="6750B72B" w14:textId="53A3BB2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title":"Extracellular Vesicles from Cryptococcus neoformans Modulate Macrophage Functions","container-title":"Infection and Immunity","page":"1601-1609","volume":"78","issue":"4","source":"iai.asm.org","abstract":"Cryptococcus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active.","DOI":"10.1128/IAI.01171-09","ISSN":"0019-9567, 1098-5522","note":"PMID: 20145096","journalAbbreviation":"Infect. Immun.","language":"en","author":[{"family":"Oliveira","given":"Débora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title":"Extracellular Vesicles Produced by Cryptococcus neoformans Contain Protein Components Associated with Virulence","container-title":"Eukaryotic Cell","page":"58-67","volume":"7","issue":"1","source":"ec.asm.org","abstract":"Cryptococcus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tissues.","DOI":"10.1128/EC.00370-07","ISSN":"1535-9778, 1535-9786","note":"PMID: 18039940","journalAbbreviation":"Eukaryotic Cell","language":"en","author":[{"family":"Rodrigues","given":"Marcio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title":"Pathogen-derived extracellular vesicles mediate virulence in the fatal human pathogen Cryptococcus gattii","container-title":"Nature Communications","page":"1556","volume":"9","issue":"1","source":"www.nature.com","abstract":"Highly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macrophages.","DOI":"10.1038/s41467-018-03991-6","ISSN":"2041-1723","journalAbbreviation":"Nat. Commun.","language":"En","author":[{"family":"Bielska","given":"Ewa"},{"family":"Sisquella","given":"Marta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BE39F1" w:rsidRPr="00BE39F1">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2D46D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22]","noteIndex":0},"citationItems":[{"id":311,"uris":["http://zotero.org/users/5329443/items/83P8XY4G"],"uri":["http://zotero.org/users/5329443/items/83P8XY4G"],"itemData":{"id":311,"type":"article-journal","title":"The Pathogenic Fungus Paracoccidioides brasiliensis Exports Extracellular Vesicles Containing Highly Immunogenic α-Galactosyl Epitopes","container-title":"Eukaryotic Cell","page":"343-351","volume":"10","issue":"3","source":"ec.asm.org","abstract":"Exosome-like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epitopes.","DOI":"10.1128/EC.00227-10","ISSN":"1535-9778, 1535-9786","note":"PMID: 21216942","journalAbbreviation":"Eukaryotic Cell","language":"en","author":[{"family":"Vallejo","given":"Milene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C."},{"family":"Puccia","given":"Rosana"}],"issued":{"date-parts":[["2011",3,1]]}}},{"id":221,"uris":["http://zotero.org/users/5329443/items/BRBJ58UG"],"uri":["http://zotero.org/users/5329443/items/BRBJ58UG"],"itemData":{"id":221,"type":"article-journal","title":"Extracellular vesicles from Paracoccidioides pathogenic species transport polysaccharide and expose ligands for DC-SIGN receptors","container-title":"Scientific Reports","page":"14213","volume":"5","source":"www.nature.com","abstract":"Extracellular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unraveled.","DOI":"10.1038/srep14213","ISSN":"2045-2322","journalAbbreviation":"Sci. Rep.","language":"en","author":[{"family":"Silva","given":"Roberta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BE39F1" w:rsidRPr="00BE39F1">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C."},{"family":"Nimrichter","given":"Leonardo"}],"issued":{"date-parts":[["2015",3,1]]}}},{"id":33,"uris":["http://zotero.org/users/5329443/items/APXEPR9Y"],"uri":["http://zotero.org/users/5329443/items/APXEPR9Y"],"itemData":{"id":33,"type":"article-journal","title":"Potential Roles of Fungal Extracellular Vesicles during Infection","container-title":"mSphere","page":"e00099-16","volume":"1","issue":"4","source":"msphere.asm.org","abstract":"Extracellular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diseases.","DOI":"10.1128/mSphere.00099-16","ISSN":"2379-5042","note":"PMID: 27390779","journalAbbreviation":"mSphere","language":"en","author":[{"family":"Joffe","given":"Luna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BE39F1" w:rsidRPr="00BE39F1">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2D46D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title":"Extracellular vesicle-mediated export of fungal RNA","container-title":"Scientific Reports","page":"7763","volume":"5","source":"www.nature.com","abstract":"Extracellular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pathogenesis.","DOI":"10.1038/srep07763","ISSN":"2045-2322","journalAbbreviation":"Sci. Rep.","language":"en","author":[{"family":"Silva","given":"Roberta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BE39F1" w:rsidRPr="00BE39F1">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2D46D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title":"Cryptococcus neoformans cryoultramicrotomy and vesicle fractionation reveals an intimate association between membrane lipids and glucuronoxylomannan","container-title":"Fungal Genetics and Biology","page":"956-963","volume":"46","issue":"12","source":"ScienceDirect","abstract":"Cryptococcus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structures.","DOI":"10.1016/j.fgb.2009.09.001","ISSN":"1087-1845","journalAbbreviation":"Fungal Genet. Biol.","author":[{"family":"Oliveira","given":"Débora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 xml:space="preserve">[23, </w:t>
      </w:r>
      <w:r w:rsidR="00BE39F1" w:rsidRPr="00BE39F1">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28]","noteIndex":0},"citationItems":[{"id":221,"uris":["http://zotero.org/users/5329443/items/BRBJ58UG"],"uri":["http://zotero.org/users/5329443/items/BRBJ58UG"],"itemData":{"id":221,"type":"article-journal","title":"Extracellular vesicles from Paracoccidioides pathogenic species transport polysaccharide and expose ligands for DC-SIGN receptors","container-title":"Scientific Reports","page":"14213","volume":"5","source":"www.nature.com","abstract":"Extracellular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unraveled.","DOI":"10.1038/srep14213","ISSN":"2045-2322","journalAbbreviation":"Sci. Rep.","language":"en","author":[{"family":"Silva","given":"Roberta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30]","noteIndex":0},"citationItems":[{"id":293,"uris":["http://zotero.org/users/5329443/items/FL4A79SW"],"uri":["http://zotero.org/users/5329443/items/FL4A79SW"],"itemData":{"id":293,"type":"article-journal","title":"Extracellular Vesicles from Cryptococcus neoformans Modulate Macrophage Functions","container-title":"Infection and Immunity","page":"1601-1609","volume":"78","issue":"4","source":"iai.asm.org","abstract":"Cryptococcus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active.","DOI":"10.1128/IAI.01171-09","ISSN":"0019-9567, 1098-5522","note":"PMID: 20145096","journalAbbreviation":"Infect. Immun.","language":"en","author":[{"family":"Oliveira","given":"Débora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title":"Extracellular vesicles from Paracoccidioides brasiliensis induced M1 polarization in vitro","container-title":"Scientific Reports","page":"35867","volume":"6","source":"www.nature.com","abstract":"Extracellular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cells.","DOI":"10.1038/srep35867","ISSN":"2045-2322","journalAbbreviation":"Sci. Rep.","language":"en","author":[{"family":"Silva","given":"Thiago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Cryptococcus gattii</w:t>
      </w:r>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2D46D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title":"Pathogen-derived extracellular vesicles mediate virulence in the fatal human pathogen Cryptococcus gattii","container-title":"Nature Communications","page":"1556","volume":"9","issue":"1","source":"www.nature.com","abstract":"Highly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macrophages.","DOI":"10.1038/s41467-018-03991-6","ISSN":"2041-1723","journalAbbreviation":"Nat. Commun.","language":"En","author":[{"family":"Bielska","given":"Ewa"},{"family":"Sisquella","given":"Marta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37DE5BA3"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2D46D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title":"Extracellular vesicle-mediated export of fungal RNA","container-title":"Scientific Reports","page":"7763","volume":"5","source":"www.nature.com","abstract":"Extracellular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pathogenesis.","DOI":"10.1038/srep07763","ISSN":"2045-2322","journalAbbreviation":"Sci. Rep.","language":"en","author":[{"family":"Silva","given":"Roberta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2D46D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title":"Candida albicans Biofilms and Human Disease","container-title":"Annual Review of Microbiology","page":"71-92","volume":"69","issue":"1","source":"annualreviews.org (Atypon)","abstract":"In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species.","DOI":"10.1146/annurev-micro-091014-104330","ISSN":"0066-4227","journalAbbreviation":"Annu. Rev. Microbiol.","author":[{"family":"Nobile","given":"Clarissa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2D46D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title":"A Candida Biofilm-Induced Pathway for Matrix Glucan Delivery: Implications for Drug Resistance","container-title":"PLOS Pathogens","page":"e1002848","volume":"8","issue":"8","source":"PLoS Journals","abstract":"Extracellular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therapeutics.","DOI":"10.1371/journal.ppat.1002848","ISSN":"1553-7374","title-short":"A Candida Biofilm-Induced Pathway for Matrix Glucan Delivery","journalAbbreviation":"PLOS Pathogens","language":"en","author":[{"family":"Taff","given":"Heather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2D46D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6EEA770B"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2D46D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title":"Minimal experimental requirements for definition of extracellular vesicles and their functions: a position statement from the International Society for Extracellular Vesicles","container-title":"Journal of Extracellular Vesicles","page":"26913","volume":"3","issue":"1","source":"Taylor and Francis+NEJM","abstract":"Secreted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EVs.","DOI":"10.3402/jev.v3.26913","ISSN":"null","title-short":"Minimal experimental requirements for definition of extracellular vesicles and their functions","journalAbbreviation":"J. Extracell. Vesicles","author":[{"family":"Lötvall","given":"Jan"},{"family":"Hill","given":"Andrew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2D46D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title":"A Protocol for Exosome Isolation and Characterization: Evaluation of Ultracentrifugation, Density-Gradient Separation, and Immunoaffinity Capture Methods","container-title":"Proteomic Profiling: Methods and Protocols","collection-title":"Methods in Molecular Biology","publisher":"Springer New York","publisher-place":"New York, NY","page":"179-209","source":"Springer Link","event-place":"New York, NY","abstract":"Exosomes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markers).","URL":"https://doi.org/10.1007/978-1-4939-2550-6_15","ISBN":"978-1-4939-2550-6","note":"DOI: 10.1007/978-1-4939-2550-6_15","title-short":"A Protocol for Exosome Isolation and Characterization","language":"en","author":[{"family":"Greening","given":"David W."},{"family":"Xu","given":"Rong"},{"family":"Ji","given":"Hong"},{"family":"Tauro","given":"Bow J."},{"family":"Simpson","given":"Richard J."}],"editor":[{"family":"Posch","given":"Anton"}],"issued":{"date-parts":[["2015"]]},"accessed":{"date-parts":[["2018",11,18]]}}}],"schema":"https://github.com/citation-style-language/schema/raw/master/csl-citation.json"}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2D46D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title":"Size-Exclusion Chromatography-based isolation minimally alters Extracellular Vesicles’ characteristics compared to precipitating agents","container-title":"Scientific Reports","page":"33641","volume":"6","source":"www-nature-com.ez.library.latrobe.edu.au","abstract":"Extracellular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EVs.","DOI":"10.1038/srep33641","ISSN":"2045-2322","journalAbbreviation":"Sci. Rep.","language":"en","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BE39F1" w:rsidRPr="00BE39F1">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2D46D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title":"Magnetic Bead-Based Isolation of Exosomes","container-title":"RNA Interference: Challenges and Therapeutic Opportunities","collection-title":"Methods in Molecular Biology","publisher":"Springer New York","publisher-place":"New York, NY","page":"465-481","source":"Springer Link","event-place":"New York, NY","abstract":"Exosomes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microscopy.","URL":"https://doi.org/10.1007/978-1-4939-1538-5_27","ISBN":"978-1-4939-1538-5","note":"DOI: 10.1007/978-1-4939-1538-5_27","language":"en","author":[{"family":"Oksvold","given":"Morten P."},{"family":"Neurauter","given":"Axl"},{"family":"Pedersen","given":"Ketil W."}],"editor":[{"family":"Sioud","given":"Mouldy"}],"issued":{"date-parts":[["2015"]]},"accessed":{"date-parts":[["2019",4,30]]}}}],"schema":"https://github.com/citation-style-language/schema/raw/master/csl-citation.json"}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title":"Imaging exosome transfer from breast cancer cells to stroma at metastatic sites in orthotopic nude-mouse models","container-title":"Advanced Drug Delivery Reviews","collection-title":"Exosomes; a key to delivering genetic materials","page":"383-390","volume":"65","issue":"3","source":"ScienceDirect","abstract":"Exosomes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metastasis.","DOI":"10.1016/j.addr.2012.08.007","ISSN":"0169-409X","journalAbbreviation":"Advanced Drug Delivery Reviews","author":[{"family":"Suetsugu","given":"Atsushi"},{"family":"Honma","given":"Kimi"},{"family":"Saji","given":"Shigetoyo"},{"family":"Moriwaki","given":"Hisataka"},{"family":"Ochiya","given":"Takahiro"},{"family":"Hoffman","given":"Robert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2D46D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66A96029"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four strains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tetraspanins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2D46D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BE39F1" w:rsidRPr="00BE39F1">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strains.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456991EB"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2D46DE">
        <w:instrText xml:space="preserve"> ADDIN ZOTERO_ITEM CSL_CITATION {"citationID":"5L3gmJfq","properties":{"formattedCitation":"[40]","plainCitation":"[40]","noteIndex":0},"citationItems":[{"id":236,"uris":["http://zotero.org/users/5329443/items/9EBXHMWG"],"uri":["http://zotero.org/users/5329443/items/9EBXHMWG"],"itemData":{"id":236,"type":"article-journal","title":"Candida albicans Mds3p, a Conserved Regulator of pH Responses and Virulence Identified Through Insertional Mutagenesis","container-title":"Genetics","page":"1573-1581","volume":"162","issue":"4","source":"www.genetics.org","abstract":"Candida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pathway.","ISSN":"0016-6731, 1943-2631","note":"PMID: 12524333","language":"en","author":[{"family":"Davis","given":"Dana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BE39F1" w:rsidRPr="00BE39F1">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15B22098"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2D46DE">
        <w:instrText xml:space="preserve"> ADDIN ZOTERO_ITEM CSL_CITATION {"citationID":"4QIe6sDr","properties":{"formattedCitation":"[41]","plainCitation":"[41]","noteIndex":0},"citationItems":[{"id":334,"uris":["http://zotero.org/users/5329443/items/JT4F6AAI"],"uri":["http://zotero.org/users/5329443/items/JT4F6AAI"],"itemData":{"id":334,"type":"article-journal","title":"Inhibition of Candida albicans Biofilm Formation by Farnesol, a Quorum-Sensing Molecule","container-title":"Applied and Environmental Microbiology","page":"5459-5463","volume":"68","issue":"11","source":"aem.asm.org","abstract":"Farnesol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agent.","DOI":"10.1128/AEM.68.11.5459-5463.2002","ISSN":"0099-2240, 1098-5336","note":"PMID: 12406738","journalAbbreviation":"Appl. Environ. Microbiol.","language":"en","author":[{"family":"Ramage","given":"Gordon"},{"family":"Saville","given":"Stephen P."},{"family":"Wickes","given":"Brian L."},{"family":"López-Ribot","given":"José L."}],"issued":{"date-parts":[["2002",11,1]]}}}],"schema":"https://github.com/citation-style-language/schema/raw/master/csl-citation.json"} </w:instrText>
      </w:r>
      <w:r w:rsidR="00DF38E7">
        <w:fldChar w:fldCharType="separate"/>
      </w:r>
      <w:r w:rsidR="00BE39F1" w:rsidRPr="00BE39F1">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Incu-Shaker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1B975D68" w:rsidR="00BD7835" w:rsidRDefault="00BD7835" w:rsidP="00B94229">
      <w:pPr>
        <w:spacing w:line="480" w:lineRule="auto"/>
      </w:pPr>
      <w:r>
        <w:t xml:space="preserve">EVs were isolated according to the method described in </w:t>
      </w:r>
      <w:r w:rsidR="00DF38E7">
        <w:fldChar w:fldCharType="begin"/>
      </w:r>
      <w:r w:rsidR="002D46DE">
        <w:instrText xml:space="preserve"> ADDIN ZOTERO_ITEM CSL_CITATION {"citationID":"lxBvsojM","properties":{"formattedCitation":"[28]","plainCitation":"[28]","noteIndex":0},"citationItems":[{"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BE39F1" w:rsidRPr="00BE39F1">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ins w:id="0" w:author="Charlotte Dawson" w:date="2019-12-26T20:35:00Z">
        <w:r w:rsidR="00FC7AD6">
          <w:t>a</w:t>
        </w:r>
      </w:ins>
      <w:r w:rsidR="00455E7C">
        <w:t>eus Multifuge X3R</w:t>
      </w:r>
      <w:r w:rsidR="00FD7529">
        <w:t xml:space="preserve"> (</w:t>
      </w:r>
      <w:r w:rsidR="00091E47">
        <w:t xml:space="preserve">75003607 rotor, </w:t>
      </w:r>
      <w:ins w:id="1" w:author="Charlotte Dawson" w:date="2019-12-26T20:49:00Z">
        <w:r w:rsidR="009A48D8">
          <w:t>k</w:t>
        </w:r>
        <w:r w:rsidR="009A48D8" w:rsidRPr="009A48D8">
          <w:rPr>
            <w:vertAlign w:val="subscript"/>
            <w:rPrChange w:id="2" w:author="Charlotte Dawson" w:date="2019-12-26T20:49:00Z">
              <w:rPr/>
            </w:rPrChange>
          </w:rPr>
          <w:t>adj</w:t>
        </w:r>
        <w:r w:rsidR="009A48D8">
          <w:t xml:space="preserve"> = </w:t>
        </w:r>
      </w:ins>
      <w:ins w:id="3" w:author="Charlotte Dawson" w:date="2019-12-26T20:53:00Z">
        <w:r w:rsidR="009A48D8">
          <w:t>11778.7</w:t>
        </w:r>
      </w:ins>
      <w:ins w:id="4" w:author="Charlotte Dawson" w:date="2019-12-26T20:49:00Z">
        <w:r w:rsidR="009A48D8">
          <w:t xml:space="preserve">, </w:t>
        </w:r>
      </w:ins>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ins w:id="5" w:author="Charlotte Dawson" w:date="2019-12-26T20:48:00Z">
        <w:r w:rsidR="009A48D8">
          <w:t xml:space="preserve"> k</w:t>
        </w:r>
        <w:r w:rsidR="009A48D8" w:rsidRPr="009A48D8">
          <w:rPr>
            <w:vertAlign w:val="subscript"/>
            <w:rPrChange w:id="6" w:author="Charlotte Dawson" w:date="2019-12-26T20:48:00Z">
              <w:rPr/>
            </w:rPrChange>
          </w:rPr>
          <w:t>adj</w:t>
        </w:r>
        <w:r w:rsidR="009A48D8">
          <w:t xml:space="preserve"> = 2790.4,</w:t>
        </w:r>
      </w:ins>
      <w:r w:rsidR="0090451E">
        <w:t xml:space="preserve"> Beckman Coulter</w:t>
      </w:r>
      <w:r w:rsidR="00EA4404">
        <w:t>)</w:t>
      </w:r>
      <w:r w:rsidR="00F23CE7">
        <w:t xml:space="preserve">. Supernatants were 0.45 </w:t>
      </w:r>
      <w:r w:rsidR="00F23CE7">
        <w:rPr>
          <w:rFonts w:cstheme="minorHAnsi"/>
        </w:rPr>
        <w:t>μ</w:t>
      </w:r>
      <w:r w:rsidR="00F23CE7">
        <w:t>m</w:t>
      </w:r>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ins w:id="7" w:author="Charlotte Dawson" w:date="2019-12-26T20:41:00Z">
        <w:r w:rsidR="00FC7AD6">
          <w:t>k</w:t>
        </w:r>
        <w:r w:rsidR="00FC7AD6" w:rsidRPr="00FC7AD6">
          <w:rPr>
            <w:vertAlign w:val="subscript"/>
            <w:rPrChange w:id="8" w:author="Charlotte Dawson" w:date="2019-12-26T20:41:00Z">
              <w:rPr/>
            </w:rPrChange>
          </w:rPr>
          <w:t>adj</w:t>
        </w:r>
        <w:r w:rsidR="00FC7AD6">
          <w:t xml:space="preserve"> = 312.6, </w:t>
        </w:r>
      </w:ins>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w:t>
      </w:r>
      <w:bookmarkStart w:id="9" w:name="_GoBack"/>
      <w:bookmarkEnd w:id="9"/>
      <w:r w:rsidR="00F23CE7">
        <w:t>mM NaCl, 2.7 mM KCl,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ins w:id="10" w:author="Charlotte Dawson" w:date="2019-12-26T20:44:00Z">
        <w:r w:rsidR="00FC7AD6">
          <w:t>2</w:t>
        </w:r>
      </w:ins>
      <w:del w:id="11" w:author="Charlotte Dawson" w:date="2019-12-26T20:44:00Z">
        <w:r w:rsidR="00BB503B" w:rsidDel="00FC7AD6">
          <w:delText>0</w:delText>
        </w:r>
      </w:del>
      <w:r w:rsidR="00BB503B">
        <w:t xml:space="preserve">0,00 x g for 1 h </w:t>
      </w:r>
      <w:r w:rsidR="003E44A1">
        <w:t xml:space="preserve">using </w:t>
      </w:r>
      <w:r w:rsidR="003E44A1">
        <w:lastRenderedPageBreak/>
        <w:t xml:space="preserve">a </w:t>
      </w:r>
      <w:r w:rsidR="00FE1123">
        <w:t>Beckman TL-100 ultra</w:t>
      </w:r>
      <w:r w:rsidR="003E44A1">
        <w:t>centrifuge (</w:t>
      </w:r>
      <w:r w:rsidR="00FE1123">
        <w:t>TL</w:t>
      </w:r>
      <w:r w:rsidR="00DD0B1F">
        <w:t xml:space="preserve">A55 rotor, </w:t>
      </w:r>
      <w:ins w:id="12" w:author="Charlotte Dawson" w:date="2019-12-26T20:45:00Z">
        <w:r w:rsidR="00FC7AD6">
          <w:t>k</w:t>
        </w:r>
        <w:r w:rsidR="00FC7AD6" w:rsidRPr="009A48D8">
          <w:rPr>
            <w:vertAlign w:val="subscript"/>
            <w:rPrChange w:id="13" w:author="Charlotte Dawson" w:date="2019-12-26T20:46:00Z">
              <w:rPr/>
            </w:rPrChange>
          </w:rPr>
          <w:t>adj</w:t>
        </w:r>
        <w:r w:rsidR="00FC7AD6">
          <w:t xml:space="preserve"> = </w:t>
        </w:r>
      </w:ins>
      <w:ins w:id="14" w:author="Charlotte Dawson" w:date="2019-12-26T20:46:00Z">
        <w:r w:rsidR="009A48D8">
          <w:t>102.3</w:t>
        </w:r>
      </w:ins>
      <w:ins w:id="15" w:author="Charlotte Dawson" w:date="2019-12-26T20:45:00Z">
        <w:r w:rsidR="00FC7AD6">
          <w:t xml:space="preserve">, </w:t>
        </w:r>
      </w:ins>
      <w:r w:rsidR="00DD0B1F">
        <w:t>Beckman Coulter</w:t>
      </w:r>
      <w:r w:rsidR="003E44A1">
        <w:t>) then resuspended in 100 μL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r w:rsidR="00DD0988">
        <w:rPr>
          <w:rFonts w:cstheme="minorHAnsi"/>
        </w:rPr>
        <w:t>μ</w:t>
      </w:r>
      <w:r w:rsidR="00DD0988">
        <w:t>L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acid washed glass beads (Sigma). Cells were lysed using a TissueLyser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was determined using a Qubit</w:t>
      </w:r>
      <w:r w:rsidR="003E23A7" w:rsidRPr="00485354">
        <w:rPr>
          <w:vertAlign w:val="superscript"/>
        </w:rPr>
        <w:t>TM</w:t>
      </w:r>
      <w:r w:rsidR="003E23A7">
        <w:t xml:space="preserve"> 4 fluorimeter (Life Technologies) and the Qubit</w:t>
      </w:r>
      <w:r w:rsidR="003E23A7" w:rsidRPr="00485354">
        <w:rPr>
          <w:vertAlign w:val="superscript"/>
        </w:rPr>
        <w:t>TM</w:t>
      </w:r>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37F18EB7"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NanoSight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r w:rsidR="003C134C">
        <w:rPr>
          <w:rFonts w:cstheme="minorHAnsi"/>
          <w:szCs w:val="24"/>
        </w:rPr>
        <w:t>μ</w:t>
      </w:r>
      <w:r w:rsidR="003C134C">
        <w:rPr>
          <w:rFonts w:cs="Times New Roman"/>
          <w:szCs w:val="24"/>
        </w:rPr>
        <w:t xml:space="preserve">m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r w:rsidR="00116FDC">
        <w:rPr>
          <w:rFonts w:cs="Times New Roman"/>
          <w:i/>
          <w:szCs w:val="24"/>
        </w:rPr>
        <w:t>tidyNano</w:t>
      </w:r>
      <w:r w:rsidR="005D6088">
        <w:rPr>
          <w:rFonts w:cs="Times New Roman"/>
          <w:szCs w:val="24"/>
        </w:rPr>
        <w:t xml:space="preserve"> </w:t>
      </w:r>
      <w:r w:rsidR="005D6088">
        <w:rPr>
          <w:rFonts w:cs="Times New Roman"/>
          <w:szCs w:val="24"/>
        </w:rPr>
        <w:fldChar w:fldCharType="begin"/>
      </w:r>
      <w:r w:rsidR="002D46D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title":"Quantifying murine placental extracellular vesicles across gestation and in preterm birth data with tidyNano: A computational framework for analyzing and visualizing nanoparticle data in R","container-title":"PLOS ONE","page":"e0218270","volume":"14","issue":"6","source":"PLoS Journals","abstract":"Extracellular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EVs.","DOI":"10.1371/journal.pone.0218270","ISSN":"1932-6203","title-short":"Quantifying murine placental extracellular vesicles across gestation and in preterm birth data with tidyNano","journalAbbreviation":"PLOS ONE","language":"en","author":[{"family":"Nguyen","given":"Sean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BE39F1" w:rsidRPr="00BE39F1">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(ProSciTech)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39BE95A1"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The EV and WCL samples from an individual biological replicate were paired as they were derived from cells in the same culture or biofilm. Preparation of EV and WCL proteomics samples and MS data acquisition was performed in three separate batches; DAY286 yeast, DAY286 biofilm, and then both ATCC strains.</w:t>
      </w:r>
    </w:p>
    <w:p w14:paraId="2AA9AFEC" w14:textId="5D0B2FAF"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r w:rsidR="00B412F4">
        <w:rPr>
          <w:rFonts w:cstheme="minorHAnsi"/>
          <w:szCs w:val="24"/>
        </w:rPr>
        <w:t>μ</w:t>
      </w:r>
      <w:r w:rsidR="00B412F4">
        <w:rPr>
          <w:rFonts w:cs="Times New Roman"/>
          <w:szCs w:val="24"/>
        </w:rPr>
        <w:t>g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2D46D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title":"Human Endometrial Exosomes Contain Hormone-Specific Cargo Modulating Trophoblast Adhesive Capacity: Insights into Endometrial-Embryo Interactions","container-title":"Biology of Reproduction","volume":"94","issue":"2","source":"academic.oup.com","abstract":"Abstract.  Embryo implantation into receptive endometrium requires synergistic endometrial-blastocyst interactions within the uterine cavity and is essential fo","URL":"https://academic.oup.com/biolreprod/article/94/2/38, 1-15/2434419","DOI":"10.1095/biolreprod.115.134890","ISSN":"0006-3363","title-short":"Human Endometrial Exosomes Contain Hormone-Specific Cargo Modulating Trophoblast Adhesive Capacity","journalAbbreviation":"Biol Reprod","language":"en","author":[{"family":"Greening","given":"David W."},{"family":"Nguyen","given":"Hong P. T."},{"family":"Elgass","given":"Kirstin"},{"family":"Simpson","given":"Richard J."},{"family":"Salamonsen","given":"Lois A."}],"issued":{"date-parts":[["2016",2,1]]},"accessed":{"date-parts":[["2019",4,18]]}}}],"schema":"https://github.com/citation-style-language/schema/raw/master/csl-citation.json"}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1 μg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μL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775AA512" w:rsidR="00A86810" w:rsidRPr="00A86810" w:rsidRDefault="00261EB7" w:rsidP="00B94229">
      <w:pPr>
        <w:spacing w:line="480" w:lineRule="auto"/>
        <w:rPr>
          <w:rFonts w:cs="Times New Roman"/>
          <w:szCs w:val="24"/>
        </w:rPr>
      </w:pPr>
      <w:r>
        <w:rPr>
          <w:rFonts w:cs="Times New Roman"/>
          <w:szCs w:val="24"/>
        </w:rPr>
        <w:t xml:space="preserve">Two injections of 6 μL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2D46D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title":"Shotgun Proteomics Analysis of Saliva and Salivary Gland Tissue from the Common Octopus Octopus vulgaris","container-title":"Journal of Proteome Research","page":"3866-3876","volume":"17","issue":"11","source":"ACS Publications","abstract":"The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apparatus.","DOI":"10.1021/acs.jproteome.8b00525","ISSN":"1535-3893","journalAbbreviation":"J. Proteome Res.","author":[{"family":"Fingerhut","given":"Legana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(UltiMate</w:t>
      </w:r>
      <w:r w:rsidR="00A86810" w:rsidRPr="00A86810">
        <w:rPr>
          <w:rFonts w:cs="Times New Roman"/>
          <w:szCs w:val="24"/>
          <w:vertAlign w:val="superscript"/>
        </w:rPr>
        <w:t>TM</w:t>
      </w:r>
      <w:r w:rsidR="00A86810" w:rsidRPr="00A86810">
        <w:rPr>
          <w:rFonts w:cs="Times New Roman"/>
          <w:szCs w:val="24"/>
        </w:rPr>
        <w:t xml:space="preserve"> 3000 RSLCnano, Thermo Fisher Scientific), the reconstituted peptides were loaded onto a precolumn (C18 PepMap 300 μm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min linear ACN gradient on an analytical column (BEH C18, 1.7 μm, 130 Å and 75 μm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The nanoflow UPLC was coupled on-line to a Q Exactive HF mass spectrometer (Thermo Fisher Scientific) with a nanoelectrospray ion source (</w:t>
      </w:r>
      <w:r w:rsidR="00BA69CF">
        <w:rPr>
          <w:rFonts w:cs="Times New Roman"/>
          <w:szCs w:val="24"/>
        </w:rPr>
        <w:t xml:space="preserve">Nanospray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C, 250 nL/min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MS maximum injection time of 30 ms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ms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6EF720DC"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MaxQuant version 1.6.0.16 </w:t>
      </w:r>
      <w:r w:rsidR="00DF38E7">
        <w:rPr>
          <w:rFonts w:cs="Times New Roman"/>
          <w:szCs w:val="24"/>
        </w:rPr>
        <w:fldChar w:fldCharType="begin"/>
      </w:r>
      <w:r w:rsidR="002D46D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title":"The MaxQuant computational platform for mass spectrometry-based shotgun proteomics","container-title":"Nature Protocols","page":"2301-2319","volume":"11","issue":"12","source":"www.nature.com","abstract":"MaxQuant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http://www.maxquant.org.","DOI":"10.1038/nprot.2016.136","ISSN":"1750-2799","journalAbbreviation":"Nat. Protoc.","language":"en","author":[{"family":"Tyanova","given":"Stefka"},{"family":"Temu","given":"Tikira"},{"family":"Cox","given":"Juergen"}],"issued":{"date-parts":[["2016",12]]}}}],"schema":"https://github.com/citation-style-language/schema/raw/master/csl-citation.json"}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UniProt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2D46D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title":"Andromeda: A Peptide Search Engine Integrated into the MaxQuant Environment","container-title":"Journal of Proteome Research","page":"1794-1805","volume":"10","issue":"4","source":"ACS Publications","abstract":"A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peptides.","DOI":"10.1021/pr101065j","ISSN":"1535-3893","title-short":"Andromeda","journalAbbreviation":"J. Proteome Res.","author":[{"family":"Cox","given":"Jürgen"},{"family":"Neuhauser","given":"Nadin"},{"family":"Michalski","given":"Annette"},{"family":"Scheltema","given":"Richard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MaxQuant.</w:t>
      </w:r>
      <w:r w:rsidR="00CB3364">
        <w:rPr>
          <w:rFonts w:cs="Times New Roman"/>
          <w:szCs w:val="24"/>
        </w:rPr>
        <w:t xml:space="preserve"> </w:t>
      </w:r>
      <w:r w:rsidRPr="00BD757C">
        <w:rPr>
          <w:rFonts w:cs="Times New Roman"/>
          <w:szCs w:val="24"/>
        </w:rPr>
        <w:t>Trypsin was selected as the digestion enzyme and up to 2 missed cleavages were allowed. Carbamidomethylation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E5E28B2"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MaxLFQ algorithm </w:t>
      </w:r>
      <w:r w:rsidR="00DF38E7">
        <w:rPr>
          <w:rFonts w:cs="Times New Roman"/>
          <w:szCs w:val="24"/>
        </w:rPr>
        <w:fldChar w:fldCharType="begin"/>
      </w:r>
      <w:r w:rsidR="002D46D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title":"Accurate Proteome-wide Label-free Quantification by Delayed Normalization and Maximal Peptide Ratio Extraction, Termed MaxLFQ","container-title":"Molecular &amp; Cellular Proteomics","page":"2513-2526","volume":"13","issue":"9","source":"www.mcponline.org","abstract":"Protein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button.","DOI":"10.1074/mcp.M113.031591","ISSN":"1535-9476, 1535-9484","note":"PMID: 24942700","journalAbbreviation":"Mol. Cell. Proteomics","language":"en","author":[{"family":"Cox","given":"Jürgen"},{"family":"Hein","given":"Marco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MaxQuant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r w:rsidR="0050005E" w:rsidRPr="00BD757C">
        <w:rPr>
          <w:rFonts w:cs="Times New Roman"/>
          <w:szCs w:val="24"/>
        </w:rPr>
        <w:t xml:space="preserve">UniProt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candidagenome.org/download/chromosomal_feature_files</w:t>
      </w:r>
      <w:r w:rsidR="0050005E">
        <w:rPr>
          <w:rFonts w:cs="Times New Roman"/>
          <w:szCs w:val="24"/>
        </w:rPr>
        <w:t xml:space="preserve">) </w:t>
      </w:r>
      <w:r w:rsidR="0050005E">
        <w:rPr>
          <w:rFonts w:cs="Times New Roman"/>
          <w:szCs w:val="24"/>
        </w:rPr>
        <w:fldChar w:fldCharType="begin"/>
      </w:r>
      <w:r w:rsidR="002D46D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BE39F1" w:rsidRPr="00BE39F1">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623467F1"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C65A61">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title":"R: A Language and Environmental for Statistical Computing","volume":"R Foundation for Statistical Computing.","DOI":"https://www.R-project.org","author":[{"family":"R Core Team","given":""}],"issued":{"date-parts":[["2018",12,20]]}}}],"schema":"https://github.com/citation-style-language/schema/raw/master/csl-citation.json"} </w:instrText>
      </w:r>
      <w:r>
        <w:rPr>
          <w:rFonts w:cs="Times New Roman"/>
          <w:szCs w:val="24"/>
        </w:rPr>
        <w:fldChar w:fldCharType="separate"/>
      </w:r>
      <w:r w:rsidR="00BE39F1" w:rsidRPr="00BE39F1">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r w:rsidR="00DF4947">
        <w:rPr>
          <w:rFonts w:cs="Times New Roman"/>
          <w:szCs w:val="24"/>
        </w:rPr>
        <w:t xml:space="preserve">MaxQuant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2D46D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title":"Proteome-wide identification of ubiquitin interactions using UbIA-MS","container-title":"Nature Protocols","page":"530-550","volume":"13","issue":"3","source":"www.nature.com","abstract":"Ubiquitin-binding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weeks.","DOI":"10.1038/nprot.2017.147","ISSN":"1750-2799","journalAbbreviation":"Nat. Protoc.","language":"en","author":[{"family":"Zhang","given":"Xiaofei"},{"family":"Smits","given":"Arne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BE39F1" w:rsidRPr="00BE39F1">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4EB4997D"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r w:rsidRPr="00244AF8">
        <w:rPr>
          <w:rFonts w:cs="Times New Roman"/>
          <w:i/>
          <w:szCs w:val="24"/>
        </w:rPr>
        <w:t>limm</w:t>
      </w:r>
      <w:r w:rsidR="00294963" w:rsidRPr="00244AF8">
        <w:rPr>
          <w:rFonts w:ascii="Calibri" w:hAnsi="Calibri" w:cs="Calibri"/>
          <w:i/>
          <w:szCs w:val="24"/>
        </w:rPr>
        <w:t>a</w:t>
      </w:r>
      <w:r w:rsidR="009301CF">
        <w:rPr>
          <w:rFonts w:ascii="Calibri" w:hAnsi="Calibri" w:cs="Calibri"/>
          <w:szCs w:val="24"/>
        </w:rPr>
        <w:t xml:space="preserve"> </w:t>
      </w:r>
      <w:r w:rsidR="00294963">
        <w:rPr>
          <w:rFonts w:ascii="Calibri" w:hAnsi="Calibri" w:cs="Calibri"/>
          <w:szCs w:val="24"/>
        </w:rPr>
        <w:fldChar w:fldCharType="begin"/>
      </w:r>
      <w:r w:rsidR="002D46D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BE39F1" w:rsidRPr="00BE39F1">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bpca</w:t>
      </w:r>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r w:rsidR="00A823F9" w:rsidRPr="00A823F9">
        <w:rPr>
          <w:rFonts w:cs="Times New Roman"/>
          <w:i/>
          <w:iCs/>
        </w:rPr>
        <w:t>pcaMethods</w:t>
      </w:r>
      <w:r w:rsidR="007350CE">
        <w:rPr>
          <w:rFonts w:cs="Times New Roman"/>
        </w:rPr>
        <w:t xml:space="preserve"> </w:t>
      </w:r>
      <w:r w:rsidR="007350CE">
        <w:rPr>
          <w:rFonts w:cs="Times New Roman"/>
        </w:rPr>
        <w:fldChar w:fldCharType="begin"/>
      </w:r>
      <w:r w:rsidR="002D46D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title":"pcaMethods—a bioconductor package providing PCA methods for incomplete data","container-title":"Bioinformatics","page":"1164-1167","volume":"23","issue":"9","source":"academic.oup.com","abstract":"Abstract.  Summary:pcaMethods is a Bioconductor compliant library for computing principal component analysis (PCA) on incomplete data sets. The results can be a","DOI":"10.1093/bioinformatics/btm069","ISSN":"1367-4803","journalAbbreviation":"Bioinformatics","language":"en","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BE39F1" w:rsidRPr="00BE39F1">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 xml:space="preserve">analysis of proteins in EV versus WCL was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r w:rsidR="00B20B50" w:rsidRPr="00244AF8">
        <w:rPr>
          <w:rFonts w:cs="Times New Roman"/>
          <w:i/>
        </w:rPr>
        <w:t>limma</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K."}],"issued":{"date-parts":[["2015",4,20]]}}},{"id":213,"uris":["http://zotero.org/users/5329443/items/QIGDW3QF"],"uri":["http://zotero.org/users/5329443/items/QIGDW3QF"],"itemData":{"id":213,"type":"article-journal","title":"Robust hyperparameter estimation protects against hypervariable genes and improves power to detect differential expression","container-title":"The Annals of Applied Statistics","page":"946-963","volume":"10","issue":"2","source":"Project Euclid","abstract":"One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repository.","DOI":"10.1214/16-AOAS920","ISSN":"1932-6157, 1941-7330","note":"MR: MR3528367\nZbl: 06625676","journalAbbreviation":"Ann. Appl. Stat.","language":"EN","author":[{"family":"Phipson","given":"Belinda"},{"family":"Lee","given":"Stanley"},{"family":"Majewski","given":"Ian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BE39F1" w:rsidRPr="00BE39F1">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Benjamini-Hochberg approach </w:t>
      </w:r>
      <w:r w:rsidR="00294963">
        <w:rPr>
          <w:rFonts w:cs="Times New Roman"/>
        </w:rPr>
        <w:fldChar w:fldCharType="begin"/>
      </w:r>
      <w:r w:rsidR="002D46D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examples.","ISSN":"0035-9246","title-short":"Controlling the False Discovery Rate","journalAbbreviation":"J. R. Stat. Soc. Ser. B. Methodol.","author":[{"family":"Benjamini","given":"Yoav"},{"family":"Hochberg","given":"Yosef"}],"issued":{"date-parts":[["1995"]]}}}],"schema":"https://github.com/citation-style-language/schema/raw/master/csl-citation.json"} </w:instrText>
      </w:r>
      <w:r w:rsidR="00294963">
        <w:rPr>
          <w:rFonts w:cs="Times New Roman"/>
        </w:rPr>
        <w:fldChar w:fldCharType="separate"/>
      </w:r>
      <w:r w:rsidR="00BE39F1" w:rsidRPr="00BE39F1">
        <w:rPr>
          <w:rFonts w:ascii="Calibri" w:hAnsi="Calibri" w:cs="Calibri"/>
        </w:rPr>
        <w:t>[55]</w:t>
      </w:r>
      <w:r w:rsidR="00294963">
        <w:rPr>
          <w:rFonts w:cs="Times New Roman"/>
        </w:rPr>
        <w:fldChar w:fldCharType="end"/>
      </w:r>
      <w:r w:rsidR="001269D9">
        <w:rPr>
          <w:rFonts w:cs="Times New Roman"/>
        </w:rPr>
        <w:t xml:space="preserve"> and the significance threshold </w:t>
      </w:r>
      <w:r w:rsidR="001269D9">
        <w:rPr>
          <w:rFonts w:cs="Times New Roman"/>
        </w:rPr>
        <w:lastRenderedPageBreak/>
        <w:t>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079B1BDB"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sbi.hki-jena.de/fungifun</w:t>
      </w:r>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BE39F1" w:rsidRPr="00BE39F1">
        <w:rPr>
          <w:rFonts w:ascii="Calibri" w:hAnsi="Calibri" w:cs="Calibri"/>
        </w:rPr>
        <w:t>[56]</w:t>
      </w:r>
      <w:r w:rsidR="00294963">
        <w:rPr>
          <w:rFonts w:cs="Times New Roman"/>
        </w:rPr>
        <w:fldChar w:fldCharType="end"/>
      </w:r>
      <w:r w:rsidRPr="00542735">
        <w:rPr>
          <w:rFonts w:cs="Times New Roman"/>
        </w:rPr>
        <w:t>. Enriched GO terms were those with a</w:t>
      </w:r>
      <w:r w:rsidR="001269D9">
        <w:rPr>
          <w:rFonts w:cs="Times New Roman"/>
        </w:rPr>
        <w:t xml:space="preserve"> Benjamini-Hochberg</w:t>
      </w:r>
      <w:r w:rsidRPr="00542735">
        <w:rPr>
          <w:rFonts w:cs="Times New Roman"/>
        </w:rPr>
        <w:t xml:space="preserve"> adjusted p-value less than 0.0</w:t>
      </w:r>
      <w:r w:rsidR="00CB2802">
        <w:rPr>
          <w:rFonts w:cs="Times New Roman"/>
        </w:rPr>
        <w:t>1</w:t>
      </w:r>
      <w:r w:rsidRPr="00542735">
        <w:rPr>
          <w:rFonts w:cs="Times New Roman"/>
        </w:rPr>
        <w:t xml:space="preserve">. </w:t>
      </w:r>
      <w:r w:rsidR="00543474">
        <w:rPr>
          <w:rFonts w:cs="Times New Roman"/>
        </w:rPr>
        <w:t xml:space="preserve">Multidimensional scaling (MDS) plots were constructed </w:t>
      </w:r>
      <w:r w:rsidR="00111388">
        <w:rPr>
          <w:rFonts w:cs="Times New Roman"/>
        </w:rPr>
        <w:t>using the plotMDS function from</w:t>
      </w:r>
      <w:r w:rsidR="00111388" w:rsidRPr="001E31D0">
        <w:rPr>
          <w:rFonts w:cs="Times New Roman"/>
          <w:i/>
        </w:rPr>
        <w:t xml:space="preserve"> limma</w:t>
      </w:r>
      <w:r w:rsidR="00294963">
        <w:rPr>
          <w:rFonts w:cs="Times New Roman"/>
        </w:rPr>
        <w:t xml:space="preserve"> </w:t>
      </w:r>
      <w:r w:rsidR="00294963">
        <w:rPr>
          <w:rFonts w:cs="Times New Roman"/>
        </w:rPr>
        <w:fldChar w:fldCharType="begin"/>
      </w:r>
      <w:r w:rsidR="002D46D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BE39F1" w:rsidRPr="00BE39F1">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2D46D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BE39F1" w:rsidRPr="00BE39F1">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2FCB7690"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r w:rsidR="001928E9">
        <w:rPr>
          <w:rFonts w:cs="Times New Roman"/>
        </w:rPr>
        <w:t xml:space="preserve">UniProt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2D46D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title":"UniProt: a worldwide hub of protein knowledge","container-title":"Nucleic Acids Research","page":"D506-D515","volume":"47","issue":"D1","source":"academic-oup-com.ez.library.latrobe.edu.au","abstract":"The UniProt Knowledgebase is a collection of sequences and annotations for over 120 million proteins across all branches of life. Detailed annotation","DOI":"10.1093/nar/gky1049","ISSN":"0305-1048","title-short":"UniProt","journalAbbreviation":"Nucleic Acids Res","language":"en","author":[{"literal":"The UniProt Consortium"}],"issued":{"date-parts":[["2019",1,8]]}}}],"schema":"https://github.com/citation-style-language/schema/raw/master/csl-citation.json"} </w:instrText>
      </w:r>
      <w:r w:rsidR="006A0263">
        <w:rPr>
          <w:rFonts w:cs="Times New Roman"/>
        </w:rPr>
        <w:fldChar w:fldCharType="separate"/>
      </w:r>
      <w:r w:rsidR="00BE39F1" w:rsidRPr="00BE39F1">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2D46D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49]","noteIndex":0},"citationItems":[{"id":14,"uris":["http://zotero.org/users/5329443/items/QQXCPSR2"],"uri":["http://zotero.org/users/5329443/items/QQXCPSR2"],"itemData":{"id":14,"type":"article-journal","title":"The Candida Genome Database (CGD), a community resource for Candida albicans gene and protein information","container-title":"Nucleic Acids Research","page":"D358-D363","volume":"33","issue":"suppl_1","source":"academic.oup.com","abstract":"Abstract.   The Candida Genome Database (CGD) is a new database that contains genomic information about the opportunistic fungal pathogen Candida albicans . CGD","DOI":"10.1093/nar/gki003","ISSN":"0305-1048","journalAbbreviation":"Nucleic Acids Res.","language":"en","author":[{"family":"Arnaud","given":"Martha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R."},{"family":"Sherlock","given":"Gavin"}],"issued":{"date-parts":[["2005",1,1]]}}},{"id":10,"uris":["http://zotero.org/users/5329443/items/XB8Y2F7Q"],"uri":["http://zotero.org/users/5329443/items/XB8Y2F7Q"],"itemData":{"id":10,"type":"article-journal","title":"The Candida Genome Database (CGD): incorporation of Assembly 22, systematic identifiers and visualization of high throughput sequencing data","container-title":"Nucleic Acids Research","page":"D592-D596","volume":"45","issue":"D1","source":"academic.oup.com","abstract":"Abstract.  The Candida Genome Database (CGD, http://www.candidagenome.org/) is a freely available online resource that provides gene, protein and sequence infor","DOI":"10.1093/nar/gkw924","ISSN":"0305-1048","title-short":"The Candida Genome Database (CGD)","journalAbbreviation":"Nucleic Acids Res.","language":"en","author":[{"family":"Skrzypek","given":"Marek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BE39F1" w:rsidRPr="00BE39F1">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UniProt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2D46D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59]","noteIndex":0},"citationItems":[{"id":212,"uris":["http://zotero.org/users/5329443/items/I653X9XC"],"uri":["http://zotero.org/users/5329443/items/I653X9XC"],"itemData":{"id":212,"type":"article-journal","title":"UniProt: a worldwide hub of protein knowledge","container-title":"Nucleic Acids Research","page":"D506-D515","volume":"47","issue":"D1","source":"academic-oup-com.ez.library.latrobe.edu.au","abstract":"The UniProt Knowledgebase is a collection of sequences and annotations for over 120 million proteins across all branches of life. Detailed annotation","DOI":"10.1093/nar/gky1049","ISSN":"0305-1048","title-short":"UniProt","journalAbbreviation":"Nucleic Acids Res","language":"en","author":[{"literal":"The UniProt Consortium"}],"issued":{"date-parts":[["2019",1,8]]}}},{"id":264,"uris":["http://zotero.org/users/5329443/items/MYFQ9PUS"],"uri":["http://zotero.org/users/5329443/items/MYFQ9PUS"],"itemData":{"id":264,"type":"article-journal","title":"The TOPCONS web server for consensus prediction of membrane protein topology and signal peptides","container-title":"Nucleic Acids Research","page":"W401-W407","volume":"43","issue":"W1","source":"academic.oup.com","abstract":"Abstract.  TOPCONS (http://topcons.net/) is a widely used web server for consensus prediction of membrane protein topology. We hereby present a major update to","DOI":"10.1093/nar/gkv485","ISSN":"0305-1048","journalAbbreviation":"Nucleic Acids Res","language":"en","author":[{"family":"Tsirigos","given":"Konstantinos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BE39F1" w:rsidRPr="00BE39F1">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2D46D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title":"CSS-Palm 2.0: an updated software for palmitoylation sites prediction","container-title":"Protein Engineering, Design and Selection","page":"639-644","volume":"21","issue":"11","source":"academic-oup-com.ez.library.latrobe.edu.au","abstract":"Abstract.  Protein palmitoylation is an essential post-translational lipid modification of proteins, and reversibly orchestrates a variety of cellular processes","DOI":"10.1093/protein/gzn039","ISSN":"1741-0126","title-short":"CSS-Palm 2.0","journalAbbreviation":"Protein Eng Des Sel","language":"en","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BE39F1" w:rsidRPr="00BE39F1">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395AB16E"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r w:rsidRPr="00244AF8">
        <w:rPr>
          <w:i/>
        </w:rPr>
        <w:t>VennDiagram</w:t>
      </w:r>
      <w:r>
        <w:t xml:space="preserve"> </w:t>
      </w:r>
      <w:r w:rsidR="004D5CF1">
        <w:fldChar w:fldCharType="begin"/>
      </w:r>
      <w:r w:rsidR="002D46DE">
        <w:instrText xml:space="preserve"> ADDIN ZOTERO_ITEM CSL_CITATION {"citationID":"GJYquvni","properties":{"formattedCitation":"[61]","plainCitation":"[61]","noteIndex":0},"citationItems":[{"id":211,"uris":["http://zotero.org/users/5329443/items/3WX6MCDU"],"uri":["http://zotero.org/users/5329443/items/3WX6MCDU"],"itemData":{"id":211,"type":"article-journal","title":"VennDiagram: a package for the generation of highly-customizable Venn and Euler diagrams in R","container-title":"BMC Bioinformatics","page":"35","volume":"12","issue":"1","source":"BioMed Central","abstract":"Visualization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sets.","DOI":"10.1186/1471-2105-12-35","ISSN":"1471-2105","title-short":"VennDiagram","journalAbbreviation":"BMC Bioinformatics","author":[{"family":"Chen","given":"Hanbo"},{"family":"Boutros","given":"Paul C."}],"issued":{"date-parts":[["2011",1,26]]}}}],"schema":"https://github.com/citation-style-language/schema/raw/master/csl-citation.json"} </w:instrText>
      </w:r>
      <w:r w:rsidR="004D5CF1">
        <w:fldChar w:fldCharType="separate"/>
      </w:r>
      <w:r w:rsidR="00BE39F1" w:rsidRPr="00BE39F1">
        <w:rPr>
          <w:rFonts w:ascii="Calibri" w:hAnsi="Calibri" w:cs="Calibri"/>
        </w:rPr>
        <w:t>[61]</w:t>
      </w:r>
      <w:r w:rsidR="004D5CF1">
        <w:fldChar w:fldCharType="end"/>
      </w:r>
      <w:r>
        <w:t xml:space="preserve">. </w:t>
      </w:r>
      <w:r w:rsidR="00A77187">
        <w:t>P</w:t>
      </w:r>
      <w:r w:rsidR="000A64C2">
        <w:t xml:space="preserve">roteins </w:t>
      </w:r>
      <w:r w:rsidR="00597F7E">
        <w:t>common to all four strains 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w:t>
      </w:r>
      <w:r w:rsidR="00387237">
        <w:lastRenderedPageBreak/>
        <w:t xml:space="preserve">markers were proteins </w:t>
      </w:r>
      <w:r w:rsidR="000332DB">
        <w:t>that satisfied MISEV</w:t>
      </w:r>
      <w:r w:rsidR="002B31F5">
        <w:t>2018</w:t>
      </w:r>
      <w:r w:rsidR="000332DB">
        <w:t xml:space="preserve"> marker categories 1 and 2 </w:t>
      </w:r>
      <w:r w:rsidR="000332DB">
        <w:fldChar w:fldCharType="begin"/>
      </w:r>
      <w:r w:rsidR="002D46DE">
        <w:instrText xml:space="preserve"> ADDIN ZOTERO_ITEM CSL_CITATION {"citationID":"Bb6UYS0j","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BE39F1" w:rsidRPr="00BE39F1">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2D46DE">
        <w:instrText xml:space="preserve"> ADDIN ZOTERO_ITEM CSL_CITATION {"citationID":"A1Mhwl6Q","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BE39F1" w:rsidRPr="00BE39F1">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2D46DE">
        <w:instrText xml:space="preserve"> ADDIN ZOTERO_ITEM CSL_CITATION {"citationID":"wD0AgWjw","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1EA5995E"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ProteomeXchange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2D46D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63]","noteIndex":0},"citationItems":[{"id":1728,"uris":["http://zotero.org/users/5329443/items/68C65HCK"],"uri":["http://zotero.org/users/5329443/items/68C65HCK"],"itemData":{"id":1728,"type":"article-journal","title":"The ProteomeXchange consortium in 2017: supporting the cultural change in proteomics public data deposition","container-title":"Nucleic Acids Research","page":"D1100-D1106","volume":"45","issue":"D1","source":"academic.oup.com","abstract":"Abstract.  The ProteomeXchange (PX) Consortium of proteomics resources (http://www.proteomexchange.org) was formally started in 2011 to standardize data submiss","DOI":"10.1093/nar/gkw936","ISSN":"0305-1048","title-short":"The ProteomeXchange consortium in 2017","journalAbbreviation":"Nucleic Acids Res","language":"en","author":[{"family":"Deutsch","given":"Eric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Antonio"}],"issued":{"date-parts":[["2017",1,4]]}}},{"id":1725,"uris":["http://zotero.org/users/5329443/items/JNZATETR"],"uri":["http://zotero.org/users/5329443/items/JNZATETR"],"itemData":{"id":1725,"type":"article-journal","title":"The PRIDE database and related tools and resources in 2019: improving support for quantification data","container-title":"Nucleic Acids Research","page":"D442-D450","volume":"47","issue":"D1","source":"academic.oup.com","abstract":"Abstract.  The PRoteomics IDEntifications (PRIDE) database (https://www.ebi.ac.uk/pride/) is the world’s largest data repository of mass spectrometry-based prot","DOI":"10.1093/nar/gky1106","ISSN":"0305-1048","title-short":"The PRIDE database and related tools and resources in 2019","journalAbbreviation":"Nucleic Acids Res","language":"en","author":[{"family":"Perez-Riverol","given":"Yasset"},{"family":"Csordas","given":"Attila"},{"family":"Bai","given":"Jingwen"},{"family":"Bernal-Llinares","given":"Manuel"},{"family":"Hewapathirana","given":"Suresh"},{"family":"Kundu","given":"Deepti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BE39F1" w:rsidRPr="00BE39F1">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r w:rsidR="00221012">
        <w:rPr>
          <w:rFonts w:cs="Times New Roman"/>
        </w:rPr>
        <w:t xml:space="preserve">MaxQuant search parameters, </w:t>
      </w:r>
      <w:r w:rsidR="003F516B">
        <w:rPr>
          <w:rFonts w:cs="Times New Roman"/>
        </w:rPr>
        <w:t xml:space="preserve">MaxQuant search engine txt output, </w:t>
      </w:r>
      <w:r w:rsidR="00ED0115">
        <w:rPr>
          <w:rFonts w:cs="Times New Roman"/>
        </w:rPr>
        <w:t xml:space="preserve">and the </w:t>
      </w:r>
      <w:r w:rsidR="000C068D">
        <w:rPr>
          <w:rFonts w:cs="Times New Roman"/>
        </w:rPr>
        <w:t xml:space="preserve">UniProt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 xml:space="preserve">available at github.com/csdaw/candidaev. It was </w:t>
      </w:r>
      <w:r w:rsidR="00B01C9F">
        <w:rPr>
          <w:rFonts w:cs="Times New Roman"/>
        </w:rPr>
        <w:t>constructed using</w:t>
      </w:r>
      <w:r w:rsidR="00244AF8">
        <w:rPr>
          <w:rFonts w:cs="Times New Roman"/>
        </w:rPr>
        <w:t xml:space="preserve"> the R package</w:t>
      </w:r>
      <w:r w:rsidR="00B01C9F">
        <w:rPr>
          <w:rFonts w:cs="Times New Roman"/>
        </w:rPr>
        <w:t xml:space="preserve"> </w:t>
      </w:r>
      <w:r w:rsidR="00B01C9F" w:rsidRPr="00244AF8">
        <w:rPr>
          <w:rFonts w:cs="Times New Roman"/>
          <w:i/>
        </w:rPr>
        <w:t>rrtools</w:t>
      </w:r>
      <w:r w:rsidR="004D5CF1">
        <w:rPr>
          <w:rFonts w:cs="Times New Roman"/>
        </w:rPr>
        <w:t xml:space="preserve"> </w:t>
      </w:r>
      <w:r w:rsidR="004D5CF1">
        <w:rPr>
          <w:rFonts w:cs="Times New Roman"/>
        </w:rPr>
        <w:fldChar w:fldCharType="begin"/>
      </w:r>
      <w:r w:rsidR="002D46D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title":"Packaging Data Analytical Work Reproducibly Using R (and Friends)","container-title":"The American Statistician","page":"80-88","volume":"72","issue":"1","source":"amstat.tandfonline.com (Atypon)","abstract":"Computers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tools.","DOI":"10.1080/00031305.2017.1375986","ISSN":"0003-1305","journalAbbreviation":"Am. Stat.","author":[{"family":"Marwick","given":"Ben"},{"family":"Boettiger","given":"Carl"},{"family":"Mullen","given":"Lincoln"}],"issued":{"date-parts":[["2018",1,2]]}}}],"schema":"https://github.com/citation-style-language/schema/raw/master/csl-citation.json"}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BE39F1" w:rsidRPr="00BE39F1">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zenodo (url).</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099FB691" w:rsidR="004D5CF1" w:rsidRDefault="00115A2E" w:rsidP="00A255EC">
      <w:pPr>
        <w:spacing w:line="480" w:lineRule="auto"/>
      </w:pPr>
      <w:r>
        <w:t xml:space="preserve">EVs were isolated from </w:t>
      </w:r>
      <w:r w:rsidR="00C26BF5">
        <w:t>four</w:t>
      </w:r>
      <w:r>
        <w:t xml:space="preserve"> strains </w:t>
      </w:r>
      <w:r w:rsidR="008F32EC">
        <w:t>using</w:t>
      </w:r>
      <w:r>
        <w:t xml:space="preserve"> a modified version of the differential ultracentrifugation method defined by </w:t>
      </w:r>
      <w:r>
        <w:fldChar w:fldCharType="begin"/>
      </w:r>
      <w:r w:rsidR="002D46DE">
        <w:instrText xml:space="preserve"> ADDIN ZOTERO_ITEM CSL_CITATION {"citationID":"ITpIcpca","properties":{"formattedCitation":"[28]","plainCitation":"[28]","noteIndex":0},"citationItems":[{"id":312,"uris":["http://zotero.org/users/5329443/items/U68N3BWV"],"uri":["http://zotero.org/users/5329443/items/U68N3BWV"],"itemData":{"id":312,"type":"article-journal","title":"Vesicular Polysaccharide Export in Cryptococcus neoformans Is a Eukaryotic Solution to the Problem of Fungal Trans-Cell Wall Transport","container-title":"Eukaryotic Cell","page":"48-59","volume":"6","issue":"1","source":"ec.asm.org","abstract":"The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environment.","DOI":"10.1128/EC.00318-06","ISSN":"1535-9778, 1535-9786","note":"PMID: 17114598","journalAbbreviation":"Eukaryotic Cell","language":"en","author":[{"family":"Rodrigues","given":"Marcio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BE39F1" w:rsidRPr="00BE39F1">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with bronchomycosis</w:t>
      </w:r>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2D46DE">
        <w:instrText xml:space="preserve"> ADDIN ZOTERO_ITEM CSL_CITATION {"citationID":"nen20X9p","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0.192 to 0.716 μg/μL</w:t>
      </w:r>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00B7EBDD"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r w:rsidR="00A749E2">
        <w:t>The EV preparation with the largest amount of visual debris</w:t>
      </w:r>
      <w:r w:rsidR="00E32E94">
        <w:t xml:space="preserve"> (ATCC90028) </w:t>
      </w:r>
      <w:r w:rsidR="00A749E2">
        <w:t xml:space="preserve">also had the highest protein concentration </w:t>
      </w:r>
      <w:r w:rsidR="001E31D0">
        <w:t>(</w:t>
      </w:r>
      <w:r w:rsidR="004077DE">
        <w:t>S</w:t>
      </w:r>
      <w:r w:rsidR="001E31D0">
        <w:t>upplementa</w:t>
      </w:r>
      <w:r w:rsidR="004D2FB8">
        <w:t>ry</w:t>
      </w:r>
      <w:r w:rsidR="001E31D0">
        <w:t xml:space="preserve"> Table S1)</w:t>
      </w:r>
      <w:r w:rsidR="00A749E2">
        <w:t xml:space="preserve">. </w:t>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s less than 200 nm for all four strains</w:t>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(sEVs) as defined in MISEV2018</w:t>
      </w:r>
      <w:r w:rsidR="009D78DF">
        <w:t xml:space="preserve"> </w:t>
      </w:r>
      <w:r w:rsidR="004D5CF1">
        <w:fldChar w:fldCharType="begin"/>
      </w:r>
      <w:r w:rsidR="002D46DE">
        <w:instrText xml:space="preserve"> ADDIN ZOTERO_ITEM CSL_CITATION {"citationID":"oinFoWlP","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BE39F1" w:rsidRPr="00BE39F1">
        <w:rPr>
          <w:rFonts w:ascii="Calibri" w:hAnsi="Calibri" w:cs="Calibri"/>
        </w:rPr>
        <w:t>[15]</w:t>
      </w:r>
      <w:r w:rsidR="004D5CF1">
        <w:fldChar w:fldCharType="end"/>
      </w:r>
      <w:r w:rsidR="00DD4D5B">
        <w:t xml:space="preserve">, hence the proteomics results are </w:t>
      </w:r>
      <w:r w:rsidR="009D78DF">
        <w:t>relevant for</w:t>
      </w:r>
      <w:r w:rsidR="00DD4D5B">
        <w:t xml:space="preserve"> sEVs and not necessarily larger EVs</w:t>
      </w:r>
      <w:r w:rsidR="00A0331F">
        <w:t xml:space="preserve">. </w:t>
      </w:r>
    </w:p>
    <w:p w14:paraId="22C77970" w14:textId="623D8E9B" w:rsidR="004F7861" w:rsidRDefault="005611F2" w:rsidP="00B94229">
      <w:pPr>
        <w:spacing w:line="480" w:lineRule="auto"/>
      </w:pPr>
      <w:r>
        <w:t xml:space="preserve">The distribution of </w:t>
      </w:r>
      <w:r w:rsidR="00A0331F">
        <w:t>EV particle size differed slightly for each strain</w:t>
      </w:r>
      <w:r w:rsidR="009D78DF">
        <w:t xml:space="preserve"> (Figure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 xml:space="preserve">tight, symmetrical distribution centred around 100 nm. The mode </w:t>
      </w:r>
      <w:r w:rsidR="006A2879">
        <w:t xml:space="preserve">diameter </w:t>
      </w:r>
      <w:r w:rsidR="00CB0390">
        <w:t xml:space="preserve">of </w:t>
      </w:r>
      <w:r w:rsidR="0097528A">
        <w:t xml:space="preserve">EVs from </w:t>
      </w:r>
      <w:r w:rsidR="00CB0390">
        <w:t xml:space="preserve">both DAY286 </w:t>
      </w:r>
      <w:r w:rsidR="008C06D7">
        <w:t>biofilm</w:t>
      </w:r>
      <w:r w:rsidR="00CB0390">
        <w:t xml:space="preserve"> and </w:t>
      </w:r>
      <w:r w:rsidR="008C06D7">
        <w:t xml:space="preserve">yeast </w:t>
      </w:r>
      <w:r w:rsidR="00CB0390">
        <w:t xml:space="preserve">was approximately 100 nm </w:t>
      </w:r>
      <w:r w:rsidR="00CB0390">
        <w:lastRenderedPageBreak/>
        <w:t>whereas EVs from the ATCC strains were slightly larger with a mode diameter of 135 to 170 nm (</w:t>
      </w:r>
      <w:r w:rsidR="004077DE">
        <w:t>S</w:t>
      </w:r>
      <w:r w:rsidR="00CB0390">
        <w:t>upplementa</w:t>
      </w:r>
      <w:r w:rsidR="004D2FB8">
        <w:t xml:space="preserve">ry </w:t>
      </w:r>
      <w:r w:rsidR="00CB0390">
        <w:t xml:space="preserve">Table S1). </w:t>
      </w:r>
      <w:r w:rsidR="004F7861">
        <w:t xml:space="preserve">The total particle concentration of EVs from ATCC90028, DAY286 yeast, and DAY286 biofilm </w:t>
      </w:r>
      <w:r w:rsidR="0097528A">
        <w:t xml:space="preserve">was </w:t>
      </w:r>
      <w:r w:rsidR="004F7861">
        <w:t xml:space="preserve">similar </w:t>
      </w:r>
      <w:r w:rsidR="0097528A">
        <w:t xml:space="preserve">with </w:t>
      </w:r>
      <w:r w:rsidR="004F7861">
        <w:t>1 to 2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ATCC10231 EVs had lower particle concentrations ranging from 2 to 5 x 10</w:t>
      </w:r>
      <w:r w:rsidR="004F7861">
        <w:rPr>
          <w:vertAlign w:val="superscript"/>
        </w:rPr>
        <w:t>11</w:t>
      </w:r>
      <w:r w:rsidR="004F7861">
        <w:t xml:space="preserve"> particles/mL. </w:t>
      </w:r>
      <w:r w:rsidR="00322069">
        <w:t xml:space="preserve">The ratio of particles per μg of protein for each EV sample is shown in Figure </w:t>
      </w:r>
      <w:r w:rsidR="00AC0EEE">
        <w:t>1</w:t>
      </w:r>
      <w:r w:rsidR="00322069">
        <w:t>C. DAY286 biofilm EVs had a significantly higher</w:t>
      </w:r>
      <w:r w:rsidR="005303EC">
        <w:t xml:space="preserve"> ratio of</w:t>
      </w:r>
      <w:r w:rsidR="00322069">
        <w:t xml:space="preserve"> particles per μg of protein compared to the other strains.</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636F08BC" w:rsidR="00160657" w:rsidRDefault="0012671D" w:rsidP="00B94229">
      <w:pPr>
        <w:spacing w:line="480" w:lineRule="auto"/>
      </w:pPr>
      <w:r>
        <w:t>MaxQuant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reference proteome in the UniProt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p>
    <w:p w14:paraId="6CCB8305" w14:textId="1446806C" w:rsidR="00E353B9" w:rsidRPr="00E353B9" w:rsidRDefault="0012671D" w:rsidP="00B94229">
      <w:pPr>
        <w:spacing w:line="480" w:lineRule="auto"/>
      </w:pPr>
      <w:r>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w:t>
      </w:r>
      <w:r w:rsidR="003F7F1D">
        <w:lastRenderedPageBreak/>
        <w:t xml:space="preserve">implemented in </w:t>
      </w:r>
      <w:r w:rsidR="003F7F1D" w:rsidRPr="00244AF8">
        <w:rPr>
          <w:i/>
        </w:rPr>
        <w:t xml:space="preserve">limma </w:t>
      </w:r>
      <w:r w:rsidR="003F7F1D">
        <w:fldChar w:fldCharType="begin"/>
      </w:r>
      <w:r w:rsidR="002D46DE">
        <w:instrText xml:space="preserve"> ADDIN ZOTERO_ITEM CSL_CITATION {"citationID":"jhAMPoFz","properties":{"formattedCitation":"[52, 54]","plainCitation":"[52, 54]","noteIndex":0},"citationItems":[{"id":11,"uris":["http://zotero.org/users/5329443/items/5PKY4ZSS"],"uri":["http://zotero.org/users/5329443/items/5PKY4ZSS"],"itemData":{"id":11,"type":"article-journal","title":"limma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K."}],"issued":{"date-parts":[["2015",4,20]]}}},{"id":213,"uris":["http://zotero.org/users/5329443/items/QIGDW3QF"],"uri":["http://zotero.org/users/5329443/items/QIGDW3QF"],"itemData":{"id":213,"type":"article-journal","title":"Robust hyperparameter estimation protects against hypervariable genes and improves power to detect differential expression","container-title":"The Annals of Applied Statistics","page":"946-963","volume":"10","issue":"2","source":"Project Euclid","abstract":"One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repository.","DOI":"10.1214/16-AOAS920","ISSN":"1932-6157, 1941-7330","note":"MR: MR3528367\nZbl: 06625676","journalAbbreviation":"Ann. Appl. Stat.","language":"EN","author":[{"family":"Phipson","given":"Belinda"},{"family":"Lee","given":"Stanley"},{"family":"Majewski","given":"Ian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BE39F1" w:rsidRPr="00BE39F1">
        <w:rPr>
          <w:rFonts w:ascii="Calibri" w:hAnsi="Calibri" w:cs="Calibri"/>
        </w:rPr>
        <w:t>[52, 54]</w:t>
      </w:r>
      <w:r w:rsidR="003F7F1D">
        <w:fldChar w:fldCharType="end"/>
      </w:r>
      <w:r w:rsidR="00160657">
        <w:t xml:space="preserve">. The resulting t-statistics were adjusted using the Benjamini-Hochberg method </w:t>
      </w:r>
      <w:r w:rsidR="004D5CF1">
        <w:fldChar w:fldCharType="begin"/>
      </w:r>
      <w:r w:rsidR="002D46DE">
        <w:instrText xml:space="preserve"> ADDIN ZOTERO_ITEM CSL_CITATION {"citationID":"9koHhnid","properties":{"formattedCitation":"[55]","plainCitation":"[55]","noteIndex":0},"citationItems":[{"id":82,"uris":["http://zotero.org/users/5329443/items/L2WHW6JN"],"uri":["http://zotero.org/users/5329443/items/L2WHW6JN"],"itemData":{"id":82,"type":"article-journal","title":"Controlling the False Discovery Rate: A Practical and Powerful Approach to Multiple Testing","container-title":"Journal of the Royal Statistical Society. Series B (Methodological)","page":"289-300","volume":"57","issue":"1","source":"JSTOR","abstract":"The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examples.","ISSN":"0035-9246","title-short":"Controlling the False Discovery Rate","journalAbbreviation":"J. R. Stat. Soc. Ser. B. Methodol.","author":[{"family":"Benjamini","given":"Yoav"},{"family":"Hochberg","given":"Yosef"}],"issued":{"date-parts":[["1995"]]}}}],"schema":"https://github.com/citation-style-language/schema/raw/master/csl-citation.json"} </w:instrText>
      </w:r>
      <w:r w:rsidR="004D5CF1">
        <w:fldChar w:fldCharType="separate"/>
      </w:r>
      <w:r w:rsidR="00BE39F1" w:rsidRPr="00BE39F1">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36D85265" w14:textId="1F14061D" w:rsidR="0071341D"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2D46DE">
        <w:instrText xml:space="preserve"> ADDIN ZOTERO_ITEM CSL_CITATION {"citationID":"MzJ0IxRA","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BE39F1" w:rsidRPr="00BE39F1">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2D46DE">
        <w:instrText xml:space="preserve"> ADDIN ZOTERO_ITEM CSL_CITATION {"citationID":"m7uHZi43","properties":{"formattedCitation":"[24, 31]","plainCitation":"[24, 31]","noteIndex":0},"citationItems":[{"id":329,"uris":["http://zotero.org/users/5329443/items/RKFUTVVN"],"uri":["http://zotero.org/users/5329443/items/RKFUTVVN"],"itemData":{"id":329,"type":"article-journal","title":"Compositional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BE39F1" w:rsidRPr="00BE39F1">
        <w:rPr>
          <w:rFonts w:ascii="Calibri" w:hAnsi="Calibri" w:cs="Calibri"/>
        </w:rPr>
        <w:t>[24, 31]</w:t>
      </w:r>
      <w:r w:rsidR="00713CB0">
        <w:fldChar w:fldCharType="end"/>
      </w:r>
      <w:r>
        <w:t xml:space="preserve">, </w:t>
      </w:r>
      <w:r w:rsidR="00E31930">
        <w:t xml:space="preserve">fungal-type cell wall organisation was a significantly enriched biological process </w:t>
      </w:r>
      <w:r w:rsidR="008149B4">
        <w:t xml:space="preserve">that was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713CB0">
        <w:t xml:space="preserve">All </w:t>
      </w:r>
      <w:r w:rsidR="00B65002">
        <w:t>EV data</w:t>
      </w:r>
      <w:r w:rsidR="008071F5">
        <w:t xml:space="preserve"> </w:t>
      </w:r>
      <w:r w:rsidR="00B65002">
        <w:t xml:space="preserve">sets </w:t>
      </w:r>
      <w:r w:rsidR="008149B4">
        <w:t>were</w:t>
      </w:r>
      <w:r w:rsidR="00B65002">
        <w:t xml:space="preserve"> </w:t>
      </w:r>
      <w:r w:rsidR="008149B4">
        <w:t xml:space="preserve">enriched with </w:t>
      </w:r>
      <w:r w:rsidR="00593EE7">
        <w:t>proteins with</w:t>
      </w:r>
      <w:r w:rsidR="00B65002">
        <w:t xml:space="preserve"> 1,3 beta</w:t>
      </w:r>
      <w:r w:rsidR="001346F8">
        <w:t>-glucanosyltransferase activity</w:t>
      </w:r>
      <w:r w:rsidR="008149B4">
        <w:t xml:space="preserve">. </w:t>
      </w:r>
      <w:r w:rsidR="009904B1">
        <w:t>However,</w:t>
      </w:r>
      <w:r w:rsidR="00713CB0">
        <w:t xml:space="preserve"> the</w:t>
      </w:r>
      <w:r w:rsidR="001346F8">
        <w:t xml:space="preserve"> biofilm EV</w:t>
      </w:r>
      <w:r w:rsidR="009904B1">
        <w:t>s</w:t>
      </w:r>
      <w:r w:rsidR="00713CB0">
        <w:t xml:space="preserve"> </w:t>
      </w:r>
      <w:r w:rsidR="008149B4">
        <w:t>were</w:t>
      </w:r>
      <w:r w:rsidR="001346F8">
        <w:t xml:space="preserve"> </w:t>
      </w:r>
      <w:r w:rsidR="004B5CD0">
        <w:t xml:space="preserve">also </w:t>
      </w:r>
      <w:r w:rsidR="001346F8">
        <w:t>enrich</w:t>
      </w:r>
      <w:r w:rsidR="008149B4">
        <w:t xml:space="preserve">ed with </w:t>
      </w:r>
      <w:r w:rsidR="00F523D0">
        <w:t>proteins with</w:t>
      </w:r>
      <w:r w:rsidR="001346F8">
        <w:t xml:space="preserve"> exo-1,3-beta-glucosidase activity indicating that the role for EVs in cell wall dynamics may change between morphologies. </w:t>
      </w:r>
    </w:p>
    <w:p w14:paraId="23DDC928" w14:textId="78D2B287" w:rsidR="00AD0A09" w:rsidRDefault="00F523D0" w:rsidP="00B94229">
      <w:pPr>
        <w:spacing w:line="480" w:lineRule="auto"/>
      </w:pPr>
      <w:r>
        <w:t xml:space="preserve">Proteins involved in </w:t>
      </w:r>
      <w:r w:rsidR="008071F5">
        <w:t xml:space="preserve">ER localisation and protein glycosylation </w:t>
      </w:r>
      <w:r>
        <w:t>were</w:t>
      </w:r>
      <w:r w:rsidR="008071F5">
        <w:t xml:space="preserve"> overrepresented in </w:t>
      </w:r>
      <w:r w:rsidR="00A55649">
        <w:t xml:space="preserve">the three </w:t>
      </w:r>
      <w:r w:rsidR="008071F5">
        <w:t>yeast EV</w:t>
      </w:r>
      <w:r w:rsidR="00A55649">
        <w:t xml:space="preserve"> data sets and</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th</w:t>
      </w:r>
      <w:r w:rsidR="00A55649">
        <w:t>e fungal cell wall (</w:t>
      </w:r>
      <w:r w:rsidR="004077DE">
        <w:t>S</w:t>
      </w:r>
      <w:r w:rsidR="00A55649">
        <w:t>upplementa</w:t>
      </w:r>
      <w:r w:rsidR="004077DE">
        <w:t>ry</w:t>
      </w:r>
      <w:r w:rsidR="00A55649">
        <w:t xml:space="preserve"> </w:t>
      </w:r>
      <w:r w:rsidR="004077DE">
        <w:t>Data</w:t>
      </w:r>
      <w:r w:rsidR="00A55649">
        <w:t xml:space="preserve"> S3).</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60418DA4" w14:textId="2B42353E" w:rsidR="008F08A5" w:rsidRPr="007E7F25" w:rsidRDefault="001346F8" w:rsidP="00B94229">
      <w:pPr>
        <w:spacing w:line="480" w:lineRule="auto"/>
      </w:pPr>
      <w:r>
        <w:lastRenderedPageBreak/>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F507D0">
        <w:instrText xml:space="preserve"> ADDIN ZOTERO_ITEM CSL_CITATION {"citationID":"ddllwJN0","properties":{"formattedCitation":"[65, 66]","plainCitation":"[65, 66]","noteIndex":0},"citationItems":[{"id":381,"uris":["http://zotero.org/users/5329443/items/CQ7DBJN7"],"uri":["http://zotero.org/users/5329443/items/CQ7DBJN7"],"itemData":{"id":381,"type":"article-journal","title":"Role of Candida albicans secreted aspartyl protease Sap9 in interkingdom biofilm formation","container-title":"Pathogens and Disease","volume":"74","issue":"3","source":"academic.oup.com","abstract":"This study shows that the fungus Candida albicans cell wall-associated Sap9 proteinase is required for control of hyphal filament formation and separation, and","URL":"https://academic.oup.com/femspd/article/74/3/ftw005/2570151","DOI":"10.1093/femspd/ftw005","journalAbbreviation":"Pathog Dis","language":"en","author":[{"family":"Dutton","given":"Lindsay C."},{"family":"Jenkinson","given":"Howard F."},{"family":"Lamont","given":"Richard J."},{"family":"Nobbs","given":"Angela H."}],"issued":{"date-parts":[["2016",4,1]]},"accessed":{"date-parts":[["2019",3,17]]}}},{"id":1749,"uris":["http://zotero.org/users/5329443/items/DME7LR23"],"uri":["http://zotero.org/users/5329443/items/DME7LR23"],"itemData":{"id":1749,"type":"article-journal","title":"Discovering the secrets of the Candida albicans agglutinin-like sequence (ALS) gene family — a sticky pursuit","container-title":"Medical Mycology","page":"1-15","volume":"46","issue":"1","source":"academic.oup.com","abstract":"Abstract.  The agglutinin-like sequence (ALS) family of Candida albicans includes eight genes that encode large cell-surface glycoproteins. The high degree of s","DOI":"10.1080/13693780701435317","ISSN":"1369-3786","journalAbbreviation":"Med Mycol","language":"en","author":[{"family":"Hoyer","given":"Lois L."},{"family":"Green","given":"Clayton B."},{"family":"Oh","given":"Soon-Hwan"},{"family":"Zhao","given":"Xiaomin"}],"issued":{"date-parts":[["2008",2,1]]}}}],"schema":"https://github.com/citation-style-language/schema/raw/master/csl-citation.json"} </w:instrText>
      </w:r>
      <w:r w:rsidR="00F507D0">
        <w:fldChar w:fldCharType="separate"/>
      </w:r>
      <w:r w:rsidR="00F507D0" w:rsidRPr="00F507D0">
        <w:rPr>
          <w:rFonts w:ascii="Calibri" w:hAnsi="Calibri" w:cs="Calibri"/>
        </w:rPr>
        <w:t>[65, 66]</w:t>
      </w:r>
      <w:r w:rsidR="00F507D0">
        <w:fldChar w:fldCharType="end"/>
      </w:r>
      <w:r w:rsidR="007E5C4E">
        <w:t xml:space="preserve">. </w:t>
      </w:r>
      <w:r>
        <w:t xml:space="preserve">Most of the other functions that were enriched in </w:t>
      </w:r>
      <w:r>
        <w:rPr>
          <w:i/>
        </w:rPr>
        <w:t xml:space="preserve">C. albicans </w:t>
      </w:r>
      <w:r>
        <w:t xml:space="preserve">EVs </w:t>
      </w:r>
      <w:r w:rsidR="00B34D07">
        <w:t>relate</w:t>
      </w:r>
      <w:r w:rsidR="00FC53E8">
        <w:t>d</w:t>
      </w:r>
      <w:r>
        <w:t xml:space="preserve"> to these overarching functions of cell wall homeostasis and pathogenesis. </w:t>
      </w:r>
    </w:p>
    <w:p w14:paraId="4DE3C6A3" w14:textId="77777777" w:rsidR="000C08FA" w:rsidRDefault="000C08FA"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04384E9A" w:rsidR="00587C0C" w:rsidRDefault="00A94AA5" w:rsidP="00587C0C">
      <w:pPr>
        <w:spacing w:line="480" w:lineRule="auto"/>
      </w:pPr>
      <w:r>
        <w:lastRenderedPageBreak/>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strains,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42555DCB" w:rsidR="005B20AA" w:rsidRDefault="00536432" w:rsidP="00B94229">
      <w:pPr>
        <w:spacing w:line="480" w:lineRule="auto"/>
      </w:pPr>
      <w:r>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F507D0">
        <w:instrText xml:space="preserve"> ADDIN ZOTERO_ITEM CSL_CITATION {"citationID":"eNZH5PpH","properties":{"formattedCitation":"[31, 67, 68]","plainCitation":"[31, 67, 68]","noteIndex":0},"citationItems":[{"id":171,"uris":["http://zotero.org/users/5329443/items/NZJTETXU"],"uri":["http://zotero.org/users/5329443/items/NZJTETXU"],"itemData":{"id":171,"type":"article-journal","title":"Proteomics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title":"Biochemical and Immunological Characterization of MP65, a Major Mannoprotein Antigen of the Opportunistic Human PathogenCandida albicans","container-title":"Infection and Immunity","page":"694-701","volume":"68","issue":"2","source":"iai.asm.org","abstract":"In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humans.","DOI":"10.1128/IAI.68.2.694-701.2000","ISSN":"0019-9567, 1098-5522","note":"PMID: 10639435","journalAbbreviation":"Infect. Immun.","language":"en","author":[{"family":"Gomez","given":"Maria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title":"Decoding Serological Response to Candida Cell Wall Immunome into Novel Diagnostic, Prognostic, and Therapeutic Candidates for Systemic Candidiasis by Proteomic and Bioinformatic Analyses","container-title":"Molecular &amp; Cellular Proteomics","page":"79-96","volume":"5","issue":"1","source":"www-mcponline-org.ez.library.latrobe.edu.au","abstract":"In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development.","DOI":"10.1074/mcp.M500243-MCP200","ISSN":"1535-9476, 1535-9484","note":"PMID: 16195222","journalAbbreviation":"Mol. Cell. Proteomics","language":"en","author":[{"family":"Pitarch","given":"Aida"},{"family":"Jiménez","given":"Antonio"},{"family":"Nombela","given":"César"},{"family":"Gil","given":"Concha"}],"issued":{"date-parts":[["2006",1,1]]}}}],"schema":"https://github.com/citation-style-language/schema/raw/master/csl-citation.json"} </w:instrText>
      </w:r>
      <w:r w:rsidR="00F53EFB">
        <w:fldChar w:fldCharType="separate"/>
      </w:r>
      <w:r w:rsidR="00F507D0" w:rsidRPr="00F507D0">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eisosome; a fungal plasma membrane domain also known as the membrane compartment containing Can1 (MCC). Several MCC/eisosome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r w:rsidR="00214536">
        <w:t xml:space="preserve">eisosome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F507D0">
        <w:instrText xml:space="preserve"> ADDIN ZOTERO_ITEM CSL_CITATION {"citationID":"PY9dUX6I","properties":{"formattedCitation":"[69]","plainCitation":"[69]","noteIndex":0},"citationItems":[{"id":342,"uris":["http://zotero.org/users/5329443/items/G4RFSDMF"],"uri":["http://zotero.org/users/5329443/items/G4RFSDMF"],"itemData":{"id":342,"type":"article-journal","title":"ABC Transporter Cdr1p Contributes More than Cdr2p Does to Fluconazole Efflux in Fluconazole-Resistant Candida albicans Clinical Isolates","container-title":"Antimicrobial Agents and Chemotherapy","page":"3851-3862","volume":"52","issue":"11","source":"aac.asm.org","abstract":"Fluconazole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albicans.","DOI":"10.1128/AAC.00463-08","ISSN":"0066-4804, 1098-6596","note":"PMID: 18710914","journalAbbreviation":"Antimicrob. Agents Chemother.","language":"en","author":[{"family":"Holmes","given":"Ann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F507D0" w:rsidRPr="00F507D0">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 xml:space="preserve">s and functions of </w:t>
      </w:r>
      <w:r w:rsidR="00E34D08" w:rsidRPr="00B5276E">
        <w:lastRenderedPageBreak/>
        <w:t>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F507D0">
        <w:instrText xml:space="preserve"> ADDIN ZOTERO_ITEM CSL_CITATION {"citationID":"a4484XZi","properties":{"formattedCitation":"[70, 71]","plainCitation":"[70, 71]","noteIndex":0},"citationItems":[{"id":207,"uris":["http://zotero.org/users/5329443/items/UGU6RYQ7"],"uri":["http://zotero.org/users/5329443/items/UGU6RYQ7"],"itemData":{"id":207,"type":"article-journal","title":"Current knowledge on exosome biogenesis and release","container-title":"Cellular and Molecular Life Sciences","page":"193-208","volume":"75","issue":"2","source":"Springer Link","abstract":"Exosomes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discussed.","DOI":"10.1007/s00018-017-2595-9","ISSN":"1420-9071","journalAbbreviation":"Cell. Mol. Life Sci.","language":"en","author":[{"family":"Hessvik","given":"Nina Pettersen"},{"family":"Llorente","given":"Alicia"}],"issued":{"date-parts":[["2018",1,1]]}}},{"id":144,"uris":["http://zotero.org/users/5329443/items/4NQABCR4"],"uri":["http://zotero.org/users/5329443/items/4NQABCR4"],"itemData":{"id":144,"type":"article-journal","title":"Exosome Secretion: Molecular Mechanisms and Roles in Immune Responses","container-title":"Traffic","page":"1659-1668","volume":"12","issue":"12","source":"onlinelibrary.wiley.com (Atypon)","abstract":"Exosomes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issue.","DOI":"10.1111/j.1600-0854.2011.01225.x","ISSN":"1398-9219","title-short":"Exosome Secretion","journalAbbreviation":"Traffic","author":[{"family":"Bobrie","given":"Angélique"},{"family":"Colombo","given":"Marina"},{"family":"Raposo","given":"Graça"},{"family":"Théry","given":"Clotilde"}],"issued":{"date-parts":[["2011",6,6]]}}}],"schema":"https://github.com/citation-style-language/schema/raw/master/csl-citation.json"} </w:instrText>
      </w:r>
      <w:r w:rsidR="00E34D08">
        <w:fldChar w:fldCharType="separate"/>
      </w:r>
      <w:r w:rsidR="00F507D0" w:rsidRPr="00F507D0">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7A31FB40" w:rsidR="00A94AA5" w:rsidRPr="00A94AA5" w:rsidRDefault="00A94AA5" w:rsidP="00B94229">
      <w:pPr>
        <w:spacing w:line="480" w:lineRule="auto"/>
        <w:rPr>
          <w:i/>
        </w:rPr>
      </w:pPr>
      <w:r>
        <w:rPr>
          <w:i/>
        </w:rPr>
        <w:t xml:space="preserve">Putative </w:t>
      </w:r>
      <w:r>
        <w:t>C. albicans</w:t>
      </w:r>
      <w:r>
        <w:rPr>
          <w:i/>
        </w:rPr>
        <w:t xml:space="preserve"> EV positive markers include </w:t>
      </w:r>
      <w:r w:rsidR="004A4FD2">
        <w:rPr>
          <w:i/>
        </w:rPr>
        <w:t>GTPases</w:t>
      </w:r>
      <w:r>
        <w:rPr>
          <w:i/>
        </w:rPr>
        <w:t xml:space="preserve"> and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candidate positive EV 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7FF03CFD" w14:textId="6484D72C" w:rsidR="00AF2709"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2D46DE">
        <w:instrText xml:space="preserve"> ADDIN ZOTERO_ITEM CSL_CITATION {"citationID":"hZ72tYMX","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BE39F1" w:rsidRPr="00BE39F1">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w:t>
      </w:r>
      <w:r w:rsidR="00B94229">
        <w:lastRenderedPageBreak/>
        <w:t xml:space="preserve">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r w:rsidR="00AB1FD5">
        <w:t>are located in</w:t>
      </w:r>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1167A604"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2D46DE">
        <w:instrText xml:space="preserve"> ADDIN ZOTERO_ITEM CSL_CITATION {"citationID":"NpxWoKFn","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F507D0">
        <w:instrText xml:space="preserve"> ADDIN ZOTERO_ITEM CSL_CITATION {"citationID":"T4Ze9aJJ","properties":{"formattedCitation":"[72\\uc0\\u8211{}74]","plainCitation":"[72–74]","noteIndex":0},"citationItems":[{"id":1669,"uris":["http://zotero.org/users/5329443/items/VMEBBPID"],"uri":["http://zotero.org/users/5329443/items/VMEBBPID"],"itemData":{"id":1669,"type":"article-journal","title":"Clinical application of a microfluidic chip for immunocapture and quantification of circulating exosomes to assist breast cancer diagnosis and molecular classification","container-title":"PLOS ONE","page":"e0175050","volume":"12","issue":"4","source":"PLoS Journals","abstract":"Increasing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classification.","DOI":"10.1371/journal.pone.0175050","ISSN":"1932-6203","journalAbbreviation":"PLOS ONE","language":"en","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Michiel"}],"issued":{"date-parts":[["2018",3,5]]}}},{"id":280,"uris":["http://zotero.org/users/5329443/items/YLRPCAJH"],"uri":["http://zotero.org/users/5329443/items/YLRPCAJH"],"itemData":{"id":280,"type":"article-journal","title":"Visualization and in vivo tracking of the exosomes of murine melanoma B16-BL6 cells in mice after intravenous injection","container-title":"Journal of Biotechnology","page":"77-84","volume":"165","issue":"2","source":"ScienceDirect","abstract":"The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administration.","DOI":"10.1016/j.jbiotec.2013.03.013","ISSN":"0168-1656","journalAbbreviation":"J. Biotechnol.","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F507D0" w:rsidRPr="00F507D0">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F507D0">
        <w:instrText xml:space="preserve"> ADDIN ZOTERO_ITEM CSL_CITATION {"citationID":"MfpZQvHs","properties":{"formattedCitation":"[75]","plainCitation":"[75]","noteIndex":0},"citationItems":[{"id":63,"uris":["http://zotero.org/users/5329443/items/TIJ7EYDV"],"uri":["http://zotero.org/users/5329443/items/TIJ7EYDV"],"itemData":{"id":63,"type":"article-journal","title":"Fungal extracellular vesicles: modulating host–pathogen interactions by both the fungus and the host","container-title":"Microbes and Infection","collection-title":"20th Anniversary of Microbes &amp; Infection","page":"501-504","volume":"20","issue":"9","source":"ScienceDirect","abstract":"The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interactions.","DOI":"10.1016/j.micinf.2018.01.011","ISSN":"1286-4579","title-short":"Fungal extracellular vesicles","journalAbbreviation":"Microbes Infect.","author":[{"family":"Zamith-Miranda","given":"D."},{"family":"Nimrichter","given":"L."},{"family":"Rodrigues","given":"M. L."},{"family":"Nosanchuk","given":"J. D."}],"issued":{"date-parts":[["2018",10,1]]}}}],"schema":"https://github.com/citation-style-language/schema/raw/master/csl-citation.json"} </w:instrText>
      </w:r>
      <w:r>
        <w:fldChar w:fldCharType="separate"/>
      </w:r>
      <w:r w:rsidR="00F507D0" w:rsidRPr="00F507D0">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2D46DE">
        <w:instrText xml:space="preserve"> ADDIN ZOTERO_ITEM CSL_CITATION {"citationID":"qh0y8431","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2D46DE">
        <w:instrText xml:space="preserve"> ADDIN ZOTERO_ITEM CSL_CITATION {"citationID":"C3OA7dTJ","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160137AC" w:rsidR="00567629"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2D46DE">
        <w:instrText xml:space="preserve"> ADDIN ZOTERO_ITEM CSL_CITATION {"citationID":"0ddGuTZZ","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Indeed, one putative marker, Hgt1, has already been independently confirmed to be packaged in </w:t>
      </w:r>
      <w:r>
        <w:rPr>
          <w:i/>
          <w:iCs/>
        </w:rPr>
        <w:t>C. albicans</w:t>
      </w:r>
      <w:r>
        <w:t xml:space="preserve"> EVs using immunogold labelling and electron microscopy </w:t>
      </w:r>
      <w:r>
        <w:fldChar w:fldCharType="begin"/>
      </w:r>
      <w:r w:rsidR="00F507D0">
        <w:instrText xml:space="preserve"> ADDIN ZOTERO_ITEM CSL_CITATION {"citationID":"D2PPqTJ6","properties":{"formattedCitation":"[76]","plainCitation":"[76]","noteIndex":0},"citationItems":[{"id":403,"uris":["http://zotero.org/users/5329443/items/6ATYB5DA"],"uri":["http://zotero.org/users/5329443/items/6ATYB5DA"],"itemData":{"id":403,"type":"article-journal","title":"Candida albicans Factor H Binding Molecule Hgt1p – A Low Glucose-Induced Transmembrane Protein Is Trafficked to the Cell Wall and Impairs Phagocytosis and Killing by Human Neutrophils","container-title":"Frontiers in Microbiology","volume":"9","source":"Frontiers","abstract":"ABSTRACT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albicans.","URL":"https://www.frontiersin.org/articles/10.3389/fmicb.2018.03319/full","DOI":"10.3389/fmicb.2018.03319","ISSN":"1664-302X","journalAbbreviation":"Front. Microbiol.","language":"English","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R."},{"family":"Orth-Höller","given":"Dorothea"},{"family":"Würzner","given":"Reinhard"}],"issued":{"date-parts":[["2019"]]},"accessed":{"date-parts":[["2019",3,17]]}}}],"schema":"https://github.com/citation-style-language/schema/raw/master/csl-citation.json"} </w:instrText>
      </w:r>
      <w:r>
        <w:fldChar w:fldCharType="separate"/>
      </w:r>
      <w:r w:rsidR="00F507D0" w:rsidRPr="00F507D0">
        <w:rPr>
          <w:rFonts w:ascii="Calibri" w:hAnsi="Calibri" w:cs="Calibri"/>
        </w:rPr>
        <w:t>[76]</w:t>
      </w:r>
      <w:r>
        <w:fldChar w:fldCharType="end"/>
      </w:r>
      <w:r>
        <w:t>.</w:t>
      </w:r>
    </w:p>
    <w:p w14:paraId="0A4EE8F9" w14:textId="45CC5E94" w:rsidR="00E74878" w:rsidRDefault="00567629" w:rsidP="00970CE9">
      <w:pPr>
        <w:spacing w:line="480" w:lineRule="auto"/>
      </w:pPr>
      <w:r>
        <w:lastRenderedPageBreak/>
        <w:t xml:space="preserve">Generally, the EVs isolated in this study had morphologies and size distributions consistent with published data </w:t>
      </w:r>
      <w:r>
        <w:fldChar w:fldCharType="begin"/>
      </w:r>
      <w:r w:rsidR="002D46D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2D46DE">
        <w:instrText xml:space="preserve"> ADDIN ZOTERO_ITEM CSL_CITATION {"citationID":"qz6qPvtN","properties":{"formattedCitation":"[23, 24, 31]","plainCitation":"[23, 24, 31]","noteIndex":0},"citationItems":[{"id":329,"uris":["http://zotero.org/users/5329443/items/RKFUTVVN"],"uri":["http://zotero.org/users/5329443/items/RKFUTVVN"],"itemData":{"id":329,"type":"article-journal","title":"Compositional and immunobiological analyses of extracellular vesicles released by Candida albicans","container-title":"Cellular Microbiology","page":"389-407","volume":"17","issue":"3","source":"Wiley Online Library","abstract":"The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candidiasis.","DOI":"10.1111/cmi.12374","ISSN":"1462-5822","journalAbbreviation":"Cell. Microbiol.","language":"en","author":[{"family":"Vargas","given":"Gabriele"},{"family":"Rocha","given":"Juliana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title":"Lipid Biosynthetic Genes Affect Candida albicans Extracellular Vesicle Morphology, Cargo, and Immunostimulatory Properties","container-title":"Eukaryotic Cell","page":"745-754","volume":"14","issue":"8","source":"ec.asm.org","abstract":"Microbial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production.","DOI":"10.1128/EC.00054-15","ISSN":"1535-9778, 1535-9786","note":"PMID: 26024904","journalAbbreviation":"Eukaryotic Cell","language":"en","author":[{"family":"Wolf","given":"Julie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BE39F1" w:rsidRPr="00BE39F1">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2D46DE">
        <w:instrText xml:space="preserve"> ADDIN ZOTERO_ITEM CSL_CITATION {"citationID":"gWnaeUlI","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2D46DE">
        <w:instrText xml:space="preserve"> ADDIN ZOTERO_ITEM CSL_CITATION {"citationID":"CDIR7uzz","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fldChar w:fldCharType="separate"/>
      </w:r>
      <w:r w:rsidR="00BE39F1" w:rsidRPr="00BE39F1">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1337B495"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2D46DE">
        <w:instrText xml:space="preserve"> ADDIN ZOTERO_ITEM CSL_CITATION {"citationID":"Y9dsiygh","properties":{"formattedCitation":"[31]","plainCitation":"[31]","noteIndex":0},"citationItems":[{"id":171,"uris":["http://zotero.org/users/5329443/items/NZJTETXU"],"uri":["http://zotero.org/users/5329443/items/NZJTETXU"],"itemData":{"id":171,"type":"article-journal","title":"Proteomics Unravels Extracellular Vesicles as Carriers of Classical Cytoplasmic Proteins in Candida albicans","container-title":"Journal of Proteome Research","page":"142-153","volume":"14","issue":"1","source":"ACS Publications","abstract":"The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model.","DOI":"10.1021/pr5007944","ISSN":"1535-3893","journalAbbreviation":"J. Proteome Res.","author":[{"family":"Gil-Bona","given":"Ana"},{"family":"Llama-Palacios","given":"Arancha"},{"family":"Parra","given":"Claudia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BE39F1" w:rsidRPr="00BE39F1">
        <w:rPr>
          <w:rFonts w:ascii="Calibri" w:hAnsi="Calibri" w:cs="Calibri"/>
        </w:rPr>
        <w:t>[31]</w:t>
      </w:r>
      <w:r>
        <w:fldChar w:fldCharType="end"/>
      </w:r>
      <w:r>
        <w:t xml:space="preserve">. This left us with </w:t>
      </w:r>
      <w:r w:rsidR="007979D5">
        <w:t>22</w:t>
      </w:r>
      <w:r>
        <w:t xml:space="preserve"> potential markers that could be grouped into two broad categories, transmembrane/GPI-anchored proteins and lum</w:t>
      </w:r>
      <w:r w:rsidR="00924F2B">
        <w:t>e</w:t>
      </w:r>
      <w:r>
        <w:t xml:space="preserve">nal/cytosolic proteins, which align with MISEV2018 biomarker categories 1 and 2. </w:t>
      </w:r>
    </w:p>
    <w:p w14:paraId="16DB9C3B" w14:textId="23088E7D" w:rsidR="00567629" w:rsidRPr="008A5E82" w:rsidRDefault="00567629" w:rsidP="00970CE9">
      <w:pPr>
        <w:spacing w:line="480" w:lineRule="auto"/>
      </w:pPr>
      <w:r>
        <w:t xml:space="preserve">The cytosolic/lumenal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r>
        <w:lastRenderedPageBreak/>
        <w:t xml:space="preserve">RhoA, which is involved in microvesicle biogenesis alongside Rac1 </w:t>
      </w:r>
      <w:r>
        <w:fldChar w:fldCharType="begin"/>
      </w:r>
      <w:r w:rsidR="00F507D0">
        <w:instrText xml:space="preserve"> ADDIN ZOTERO_ITEM CSL_CITATION {"citationID":"cejNyNTb","properties":{"formattedCitation":"[77, 78]","plainCitation":"[77, 78]","noteIndex":0},"citationItems":[{"id":9,"uris":["http://zotero.org/users/5329443/items/GDNHXPFZ"],"uri":["http://zotero.org/users/5329443/items/GDNHXPFZ"],"itemData":{"id":9,"type":"article-journal","title":"RhoA triggers a specific signaling pathway that generates transforming microvesicles in cancer cells","container-title":"Oncogene","page":"4740-4749","volume":"31","issue":"45","source":"www.nature.com","abstract":"Vesicular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transformation.","DOI":"10.1038/onc.2011.636","ISSN":"1476-5594","journalAbbreviation":"Oncogene","language":"en","author":[{"family":"Li","given":"B."},{"family":"Antonyak","given":"M. A."},{"family":"Zhang","given":"J."},{"family":"Cerione","given":"R. A."}],"issued":{"date-parts":[["2012",11]]}}},{"id":451,"uris":["http://zotero.org/users/5329443/items/MAN94JRP"],"uri":["http://zotero.org/users/5329443/items/MAN94JRP"],"itemData":{"id":451,"type":"article-journal","title":"Extracellular microvesicles and invadopodia mediate non-overlapping modes of tumor cell invasion","container-title":"Scientific Reports","page":"14748","volume":"5","source":"www.nature.com","abstract":"Tumor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microenvironments.","DOI":"10.1038/srep14748","ISSN":"2045-2322","journalAbbreviation":"Sci. Rep.","language":"en","author":[{"family":"Sedgwick","given":"Alanna E."},{"family":"Clancy","given":"James W."},{"family":"Olivia Balmert","given":"M."},{"family":"D’Souza-Schorey","given":"Crislyn"}],"issued":{"date-parts":[["2015",10,13]]}}}],"schema":"https://github.com/citation-style-language/schema/raw/master/csl-citation.json"} </w:instrText>
      </w:r>
      <w:r>
        <w:fldChar w:fldCharType="separate"/>
      </w:r>
      <w:r w:rsidR="00F507D0" w:rsidRPr="00F507D0">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F507D0">
        <w:instrText xml:space="preserve"> ADDIN ZOTERO_ITEM CSL_CITATION {"citationID":"nNZW9LMW","properties":{"formattedCitation":"[79\\uc0\\u8211{}81]","plainCitation":"[79–81]","noteIndex":0},"citationItems":[{"id":323,"uris":["http://zotero.org/users/5329443/items/W6HHLJVY"],"uri":["http://zotero.org/users/5329443/items/W6HHLJVY"],"itemData":{"id":323,"type":"article-journal","title":"Rac1 and Cdc42 Have Different Roles in Candida albicans Development","container-title":"Eukaryotic Cell","page":"321-329","volume":"5","issue":"2","source":"ec.asm.org","abstract":"We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development.","DOI":"10.1128/EC.5.2.321-329.2006","ISSN":"1535-9778, 1535-9786","note":"PMID: 16467473","journalAbbreviation":"Eukaryotic Cell","language":"en","author":[{"family":"Bassilana","given":"Martine"},{"family":"Arkowitz","given":"Robert A."}],"issued":{"date-parts":[["2006",2,1]]}}},{"id":42,"uris":["http://zotero.org/users/5329443/items/5B8XWYCW"],"uri":["http://zotero.org/users/5329443/items/5B8XWYCW"],"itemData":{"id":42,"type":"article-journal","title":"Spatiotemporal regulation of Rho1 and Cdc42 activity during Candida albicans filamentous growth","container-title":"Molecular Microbiology","page":"626-648","volume":"89","issue":"4","source":"onlinelibrary.wiley.com (Atypon)","abstract":"Summary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growth.","DOI":"10.1111/mmi.12302","ISSN":"0950-382X","journalAbbreviation":"Mol. Microbiol.","author":[{"family":"Corvest","given":"Vincent"},{"family":"Bogliolo","given":"Stéphanie"},{"family":"Follette","given":"Peter"},{"family":"Arkowitz","given":"Robert A."},{"family":"Bassilana","given":"Martine"}],"issued":{"date-parts":[["2013",6,24]]}}},{"id":322,"uris":["http://zotero.org/users/5329443/items/4CEYWQK6"],"uri":["http://zotero.org/users/5329443/items/4CEYWQK6"],"itemData":{"id":322,"type":"article-journal","title":"Candida albicans Rho-Type GTPase-Encoding Genes Required for Polarized Cell Growth and Cell Separation","container-title":"Eukaryotic Cell","page":"844-854","volume":"6","issue":"5","source":"ec.asm.org","abstract":"Rho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septum.","DOI":"10.1128/EC.00201-06","ISSN":"1535-9778, 1535-9786","note":"PMID: 17351079","journalAbbreviation":"Eukaryotic Cell","language":"en","author":[{"family":"Dünkler","given":"Alexander"},{"family":"Wendland","given":"Jürgen"}],"issued":{"date-parts":[["2007",5,1]]}}}],"schema":"https://github.com/citation-style-language/schema/raw/master/csl-citation.json"} </w:instrText>
      </w:r>
      <w:r>
        <w:fldChar w:fldCharType="separate"/>
      </w:r>
      <w:r w:rsidR="00F507D0" w:rsidRPr="00F507D0">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F507D0">
        <w:instrText xml:space="preserve"> ADDIN ZOTERO_ITEM CSL_CITATION {"citationID":"sIZR38Yg","properties":{"formattedCitation":"[82]","plainCitation":"[82]","noteIndex":0},"citationItems":[{"id":447,"uris":["http://zotero.org/users/5329443/items/TTL4H5BB"],"uri":["http://zotero.org/users/5329443/items/TTL4H5BB"],"itemData":{"id":447,"type":"article-journal","title":"Biology and biogenesis of shed microvesicles","container-title":"Small GTPases","page":"220-232","volume":"8","issue":"4","source":"Taylor and Francis+NEJM","abstract":"The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microvesicles.","DOI":"10.1080/21541248.2016.1215283","ISSN":"2154-1248","note":"PMID: 27494381","journalAbbreviation":"Small GTPases","author":[{"family":"Tricarico","given":"Christopher"},{"family":"Clancy","given":"James"},{"family":"D'Souza-Schorey","given":"Crislyn"}],"issued":{"date-parts":[["2017",10,2]]}}}],"schema":"https://github.com/citation-style-language/schema/raw/master/csl-citation.json"} </w:instrText>
      </w:r>
      <w:r>
        <w:fldChar w:fldCharType="separate"/>
      </w:r>
      <w:r w:rsidR="00F507D0" w:rsidRPr="00F507D0">
        <w:rPr>
          <w:rFonts w:ascii="Calibri" w:hAnsi="Calibri" w:cs="Calibri"/>
        </w:rPr>
        <w:t>[82]</w:t>
      </w:r>
      <w:r>
        <w:fldChar w:fldCharType="end"/>
      </w:r>
      <w:r>
        <w:t>.</w:t>
      </w:r>
    </w:p>
    <w:p w14:paraId="02053710" w14:textId="01F9E32B"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caspofungin </w:t>
      </w:r>
      <w:r>
        <w:fldChar w:fldCharType="begin"/>
      </w:r>
      <w:r w:rsidR="00F507D0">
        <w:instrText xml:space="preserve"> ADDIN ZOTERO_ITEM CSL_CITATION {"citationID":"zGPq37dq","properties":{"formattedCitation":"[83]","plainCitation":"[83]","noteIndex":0},"citationItems":[{"id":1643,"uris":["http://zotero.org/users/5329443/items/IXMKR7X8"],"uri":["http://zotero.org/users/5329443/items/IXMKR7X8"],"itemData":{"id":1643,"type":"article-journal","title":"Novel cell wall remodelling functions of extracellular vesicles secreted by Saccharomyces cerevisiae","container-title":"Communications Biology","journalAbbreviation":"Commun. Biol.","author":[{"family":"Zhao","given":"Kening"},{"family":"Bleackley","given":"Mark"},{"family":"Chisanga","given":"David"},{"family":"Gangoda","given":"Lahiru"},{"family":"Liem","given":"Michael"},{"family":"Kalra","given":"Hina"},{"family":"Al Saffar","given":"Haidar"},{"family":"Keerthikumar","given":"Shivakumar"},{"family":"Ang","given":"Ching-Seng"},{"family":"Adda","given":"Christopher G."},{"family":"Jiang","given":"Lanzhou"},{"family":"Yap","given":"Kuok"},{"family":"Poon","given":"Ivan K."},{"family":"Lock","given":"Peter"},{"family":"Bulone","given":"Vincent"},{"family":"Anderson","given":"Marilyn"},{"family":"Mathivanan","given":"Suresh"}],"issued":{"literal":"in press"}}}],"schema":"https://github.com/citation-style-language/schema/raw/master/csl-citation.json"} </w:instrText>
      </w:r>
      <w:r>
        <w:fldChar w:fldCharType="separate"/>
      </w:r>
      <w:r w:rsidR="00F507D0" w:rsidRPr="00F507D0">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F507D0">
        <w:rPr>
          <w:i/>
        </w:rPr>
        <w:instrText xml:space="preserve"> ADDIN ZOTERO_ITEM CSL_CITATION {"citationID":"fhq6ScTU","properties":{"formattedCitation":"[84]","plainCitation":"[84]","noteIndex":0},"citationItems":[{"id":180,"uris":["http://zotero.org/users/5329443/items/Z3Z9TGKS"],"uri":["http://zotero.org/users/5329443/items/Z3Z9TGKS"],"itemData":{"id":180,"type":"article-journal","title":"Cloning of the RHO1 gene from Candida albicans and its regulation of beta-1,3-glucan synthesis.","container-title":"Journal of Bacteriology","page":"7734-7741","volume":"179","issue":"24","source":"jb.asm.org","abstract":"The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synthesis.","DOI":"10.1128/jb.179.24.7734-7741.1997","ISSN":"0021-9193, 1098-5530","note":"PMID: 9401032","journalAbbreviation":"J. Bacteriol.","language":"en","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1454BE9F"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F507D0">
        <w:instrText xml:space="preserve"> ADDIN ZOTERO_ITEM CSL_CITATION {"citationID":"mT4y8w24","properties":{"formattedCitation":"[85\\uc0\\u8211{}87]","plainCitation":"[85–87]","noteIndex":0},"citationItems":[{"id":324,"uris":["http://zotero.org/users/5329443/items/AYJCDUG5"],"uri":["http://zotero.org/users/5329443/items/AYJCDUG5"],"itemData":{"id":324,"type":"article-journal","title":"Candida albicans VAC8 Is Required for Vacuolar Inheritance and Normal Hyphal Branching","container-title":"Eukaryotic Cell","page":"359-367","volume":"5","issue":"2","source":"ec.asm.org","abstract":"Hyphal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G1.","DOI":"10.1128/EC.5.2.359-367.2006","ISSN":"1535-9778, 1535-9786","note":"PMID: 16467476","journalAbbreviation":"Eukaryotic Cell","language":"en","author":[{"family":"Barelle","given":"Caroline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P."}],"issued":{"date-parts":[["2006",2,1]]}}},{"id":1654,"uris":["http://zotero.org/users/5329443/items/AA43TSSE"],"uri":["http://zotero.org/users/5329443/items/AA43TSSE"],"itemData":{"id":1654,"type":"article-journal","title":"Characterization of a Novel Yeast SNARE Protein Implicated in Golgi Retrograde Traffic","container-title":"Molecular Biology of the Cell","page":"2659-2676","volume":"8","issue":"12","source":"molbiolcell.org (Atypon)","abstract":"The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Sed5p.","DOI":"10.1091/mbc.8.12.2659","ISSN":"1059-1524","journalAbbreviation":"MBoC","author":[{"family":"Lupashin","given":"Vladimir V."},{"family":"Pokrovskaya","given":"Irina D."},{"family":"McNew","given":"James A."},{"family":"Waters","given":"M. Gerard"}],"issued":{"date-parts":[["1997",12,1]]}}},{"id":1650,"uris":["http://zotero.org/users/5329443/items/52PF6LUK"],"uri":["http://zotero.org/users/5329443/items/52PF6LUK"],"itemData":{"id":1650,"type":"article-journal","title":"Two New Ypt GTPases Are Required for Exit from the Yeast trans-Golgi Compartment","container-title":"The Journal of Cell Biology","page":"563-580","volume":"137","issue":"3","source":"jcb.rupress.org","abstract":"Small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compartment.","DOI":"10.1083/jcb.137.3.563","ISSN":"0021-9525, 1540-8140","note":"PMID: 9151665","journalAbbreviation":"J. Cell Biol.","language":"en","author":[{"family":"Jedd","given":"Gregory"},{"family":"Mulholland","given":"Jon"},{"family":"Segev","given":"Nava"}],"issued":{"date-parts":[["1997",5,5]]}}}],"schema":"https://github.com/citation-style-language/schema/raw/master/csl-citation.json"}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F507D0">
        <w:instrText xml:space="preserve"> ADDIN ZOTERO_ITEM CSL_CITATION {"citationID":"aSIjFYXw","properties":{"formattedCitation":"[88, 89]","plainCitation":"[88, 89]","noteIndex":0},"citationItems":[{"id":1657,"uris":["http://zotero.org/users/5329443/items/GQDLXL7Y"],"uri":["http://zotero.org/users/5329443/items/GQDLXL7Y"],"itemData":{"id":1657,"type":"article-journal","title":"Ykt6p, a Prenylated SNARE Essential for Endoplasmic Reticulum-Golgi Transport","container-title":"Journal of Biological Chemistry","page":"17776-17783","volume":"272","issue":"28","source":"www.jbc.org","abstract":"Vesicular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evolution.","DOI":"10.1074/jbc.272.28.17776","ISSN":"0021-9258, 1083-351X","note":"PMID: 9211930","journalAbbreviation":"J. Biol. Chem.","language":"en","author":[{"family":"McNew","given":"James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H."}],"issued":{"date-parts":[["1997",7,11]]}}},{"id":1661,"uris":["http://zotero.org/users/5329443/items/IDJG3KX8"],"uri":["http://zotero.org/users/5329443/items/IDJG3KX8"],"itemData":{"id":1661,"type":"article-journal","title":"Ykt6p Is a Multifunctional Yeast R-SNARE That Is Required for Multiple Membrane Transport Pathways to the Vacuole","container-title":"Molecular Biology of the Cell","page":"1868-1881","volume":"14","issue":"5","source":"molbiolcell.org (Atypon)","abstract":"Intracellular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vacuole.","DOI":"10.1091/mbc.e02-10-0687","ISSN":"1059-1524","journalAbbreviation":"MBoC","author":[{"family":"Kweon","given":"Youngseok"},{"family":"Rothe","given":"Anca"},{"family":"Conibear","given":"Elizabeth"},{"family":"Stevens","given":"Tom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Wnt proteins into exosomes for secretion </w:t>
      </w:r>
      <w:r>
        <w:fldChar w:fldCharType="begin"/>
      </w:r>
      <w:r w:rsidR="00F507D0">
        <w:instrText xml:space="preserve"> ADDIN ZOTERO_ITEM CSL_CITATION {"citationID":"gEB6Rrvp","properties":{"formattedCitation":"[90, 91]","plainCitation":"[90, 91]","noteIndex":0},"citationItems":[{"id":28,"uris":["http://zotero.org/users/5329443/items/M2FCXA7A"],"uri":["http://zotero.org/users/5329443/items/M2FCXA7A"],"itemData":{"id":28,"type":"article-journal","title":"Active Wnt proteins are secreted on exosomes","container-title":"Nature Cell Biology","page":"1036-1045","volume":"14","issue":"10","source":"www.nature.com","abstract":"Wnt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proteins.","DOI":"10.1038/ncb2574","ISSN":"1476-4679","journalAbbreviation":"Nat. Cell Biol.","language":"en","author":[{"family":"Gross","given":"Julia Christina"},{"family":"Chaudhary","given":"Varun"},{"family":"Bartscherer","given":"Kerstin"},{"family":"Boutros","given":"Michael"}],"issued":{"date-parts":[["2012",10]]}}},{"id":1644,"uris":["http://zotero.org/users/5329443/items/89FVNPSP"],"uri":["http://zotero.org/users/5329443/items/89FVNPSP"],"itemData":{"id":1644,"type":"article-journal","title":"Ykt6 membrane-to-cytosol cycling regulates exosomal Wnt secretion","container-title":"bioRxiv","page":"485565","source":"www.biorxiv.org","abstract":"&lt;h3&gt;Abstract&lt;/h3&gt;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DOI":"10.1101/485565","language":"e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Interestingly, another SNARE protein similar to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F507D0">
        <w:instrText xml:space="preserve"> ADDIN ZOTERO_ITEM CSL_CITATION {"citationID":"pPta8nkR","properties":{"formattedCitation":"[92]","plainCitation":"[92]","noteIndex":0},"citationItems":[{"id":1640,"uris":["http://zotero.org/users/5329443/items/UX5J2FA7"],"uri":["http://zotero.org/users/5329443/items/UX5J2FA7"],"itemData":{"id":1640,"type":"article-journal","title":"Secretion and filamentation are mediated by the Candida albicans t-SNAREs Sso2p and Sec9p","container-title":"FEMS Yeast Research","page":"762-775","volume":"14","issue":"5","source":"academic.oup.com","abstract":"The C. albicans t-SNARE proteins Sso2p and Sec9p are required for fundamental cellular processes and contribute to virulence-related attributes of C. albicans p","DOI":"10.1111/1567-1364.12165","ISSN":"1567-1356","journalAbbreviation":"FEMS Yeast Res","language":"en","author":[{"family":"Bernardo","given":"Stella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the plasma membrane in mammalian cells</w:t>
      </w:r>
      <w:r w:rsidR="00052A9F">
        <w:t xml:space="preserve"> </w:t>
      </w:r>
      <w:r w:rsidR="00912D53">
        <w:fldChar w:fldCharType="begin"/>
      </w:r>
      <w:r w:rsidR="00F507D0">
        <w:instrText xml:space="preserve"> ADDIN ZOTERO_ITEM CSL_CITATION {"citationID":"VbHQo780","properties":{"formattedCitation":"[73]","plainCitation":"[73]","noteIndex":0},"citationItems":[{"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F507D0" w:rsidRPr="00F507D0">
        <w:rPr>
          <w:rFonts w:ascii="Calibri" w:hAnsi="Calibri" w:cs="Calibri"/>
        </w:rPr>
        <w:t>[73]</w:t>
      </w:r>
      <w:r w:rsidR="00912D53">
        <w:fldChar w:fldCharType="end"/>
      </w:r>
      <w:r>
        <w:t xml:space="preserve">. </w:t>
      </w:r>
      <w:r w:rsidR="00EF02FA">
        <w:t xml:space="preserve">This is supported by </w:t>
      </w:r>
      <w:r w:rsidR="002F7D02">
        <w:t xml:space="preserve">the abundance of the Rab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F507D0">
        <w:instrText xml:space="preserve"> ADDIN ZOTERO_ITEM CSL_CITATION {"citationID":"9tBINrar","properties":{"formattedCitation":"[87, 93]","plainCitation":"[87, 93]","noteIndex":0},"citationItems":[{"id":1650,"uris":["http://zotero.org/users/5329443/items/52PF6LUK"],"uri":["http://zotero.org/users/5329443/items/52PF6LUK"],"itemData":{"id":1650,"type":"article-journal","title":"Two New Ypt GTPases Are Required for Exit from the Yeast trans-Golgi Compartment","container-title":"The Journal of Cell Biology","page":"563-580","volume":"137","issue":"3","source":"jcb.rupress.org","abstract":"Small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compartment.","DOI":"10.1083/jcb.137.3.563","ISSN":"0021-9525, 1540-8140","note":"PMID: 9151665","journalAbbreviation":"J. Cell Biol.","language":"en","author":[{"family":"Jedd","given":"Gregory"},{"family":"Mulholland","given":"Jon"},{"family":"Segev","given":"Nava"}],"issued":{"date-parts":[["1997",5,5]]}}},{"id":373,"uris":["http://zotero.org/users/5329443/items/R4CLVQ36"],"uri":["http://zotero.org/users/5329443/items/R4CLVQ36"],"itemData":{"id":373,"type":"article-journal","title":"Hyphal growth in Candida albicans requires the phosphorylation of Sec2 by the Cdc28‐Ccn1/Hgc1 kinase","container-title":"The EMBO Journal","page":"2930-2942","volume":"29","issue":"17","source":"emboj.embopress.org","abstract":"Polarized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secretion.","DOI":"10.1038/emboj.2010.158","ISSN":"0261-4189, 1460-2075","note":"PMID: 20639857","journalAbbreviation":"EMBO J.","language":"en","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38A02C98" w:rsidR="00567629" w:rsidRDefault="00567629" w:rsidP="00970CE9">
      <w:pPr>
        <w:spacing w:line="480" w:lineRule="auto"/>
      </w:pPr>
      <w:r>
        <w:t xml:space="preserve">The transmembrane/GPI-anchored proteins could be grouped into four subcellular locations; </w:t>
      </w:r>
      <w:r w:rsidR="00514793">
        <w:t>the m</w:t>
      </w:r>
      <w:r>
        <w:t xml:space="preserve">embrane compartment of Can1 (MCC)/eisosome, </w:t>
      </w:r>
      <w:r w:rsidR="00514793">
        <w:t xml:space="preserve">the </w:t>
      </w:r>
      <w:r>
        <w:t xml:space="preserve">cell surface, </w:t>
      </w:r>
      <w:r w:rsidR="00514793">
        <w:t xml:space="preserve">the </w:t>
      </w:r>
      <w:r>
        <w:t xml:space="preserve">plasma membrane and </w:t>
      </w:r>
      <w:r w:rsidR="00514793">
        <w:t xml:space="preserve">the </w:t>
      </w:r>
      <w:r>
        <w:lastRenderedPageBreak/>
        <w:t>ER membrane. Of these the MCC/eisosome proteins</w:t>
      </w:r>
      <w:r w:rsidR="008918F4">
        <w:t>,</w:t>
      </w:r>
      <w:r>
        <w:t xml:space="preserve"> Sur7</w:t>
      </w:r>
      <w:r w:rsidR="009F60D7">
        <w:t xml:space="preserve"> and </w:t>
      </w:r>
      <w:r>
        <w:t xml:space="preserve">orf19.6741 were the most intriguing. Among other similarities, these proteins have predicted topologies reminiscent of mammalian tetraspanins, which are key markers for mammalian EVs </w:t>
      </w:r>
      <w:r>
        <w:fldChar w:fldCharType="begin"/>
      </w:r>
      <w:r w:rsidR="002D46DE">
        <w:instrText xml:space="preserve"> ADDIN ZOTERO_ITEM CSL_CITATION {"citationID":"TI7sUOPn","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(Figure </w:t>
      </w:r>
      <w:r w:rsidR="00E94C55">
        <w:t>8</w:t>
      </w:r>
      <w:r>
        <w:t>).</w:t>
      </w:r>
    </w:p>
    <w:p w14:paraId="637E0A06" w14:textId="61A0804F"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F507D0">
        <w:instrText xml:space="preserve"> ADDIN ZOTERO_ITEM CSL_CITATION {"citationID":"HbQovYWx","properties":{"formattedCitation":"[94]","plainCitation":"[94]","noteIndex":0},"citationItems":[{"id":64,"uris":["http://zotero.org/users/5329443/items/CMVD3785"],"uri":["http://zotero.org/users/5329443/items/CMVD3785"],"itemData":{"id":64,"type":"article-journal","title":"Membrane Compartment Occupied by Can1 (MCC) and Eisosome Subdomains of the Fungal Plasma Membrane","container-title":"Membranes","page":"394-411","volume":"1","issue":"4","source":"www.mdpi.com","abstract":"Studies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drugs.","DOI":"10.3390/membranes1040394","journalAbbreviation":"Membranes","language":"en","author":[{"family":"Douglas","given":"Lois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MCC/eisosome protein Pun1 </w:t>
      </w:r>
      <w:r>
        <w:fldChar w:fldCharType="begin"/>
      </w:r>
      <w:r w:rsidR="00F507D0">
        <w:instrText xml:space="preserve"> ADDIN ZOTERO_ITEM CSL_CITATION {"citationID":"WTQkdnVR","properties":{"formattedCitation":"[95, 96]","plainCitation":"[95, 96]","noteIndex":0},"citationItems":[{"id":193,"uris":["http://zotero.org/users/5329443/items/MUEJLG2V"],"uri":["http://zotero.org/users/5329443/items/MUEJLG2V"],"itemData":{"id":193,"type":"article-journal","title":"Systematic screens of a Candida albicans homozygous deletion library decouple morphogenetic switching and pathogenicity","container-title":"Nature Genetics","page":"590-598","volume":"42","issue":"7","source":"www.nature.com","abstract":"Candida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F507D0">
        <w:rPr>
          <w:rFonts w:ascii="Cambria Math" w:hAnsi="Cambria Math" w:cs="Cambria Math"/>
        </w:rPr>
        <w:instrText>∼</w:instrText>
      </w:r>
      <w:r w:rsidR="00F507D0">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virulence.","DOI":"10.1038/ng.605","ISSN":"1546-1718","journalAbbreviation":"Nat. Genet.","language":"en","author":[{"family":"Noble","given":"Suzanne M."},{"family":"French","given":"Sarah"},{"family":"Kohn","given":"Lisa A."},{"family":"Chen","given":"Victoria"},{"family":"Johnson","given":"Alexander D."}],"issued":{"date-parts":[["2010",7]]}}},{"id":196,"uris":["http://zotero.org/users/5329443/items/LTVVW2JC"],"uri":["http://zotero.org/users/5329443/items/LTVVW2JC"],"itemData":{"id":196,"type":"article-journal","title":"Global Transcriptome Sequencing Identifies Chlamydospore Specific Markers in Candida albicans and Candida dubliniensis","container-title":"PLOS ONE","page":"e61940","volume":"8","issue":"4","source":"PLoS Journals","abstract":"Candida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pathogens.","DOI":"10.1371/journal.pone.0061940","ISSN":"1932-6203","journalAbbreviation":"PLOS ONE","language":"en","author":[{"family":"Palige","given":"Katja"},{"family":"Linde","given":"Jörg"},{"family":"Martin","given":"Ronny"},{"family":"Böttcher","given":"Bettina"},{"family":"Citiulo","given":"Francesco"},{"family":"Sullivan","given":"Derek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xml:space="preserve">. Based on the detection of the orf19.6741 protein exclusively in all EV samples with particularly high abundance, we designate this protein as ‘EV associated Protein 1’ or Evp1. Sur7 and Evp1 are both part of the fungal-specific Sur7 family (Interpro: IPR009571). </w:t>
      </w:r>
      <w:r w:rsidR="00DD1DFF">
        <w:t>S</w:t>
      </w:r>
      <w:r>
        <w:t xml:space="preserve">equence homology </w:t>
      </w:r>
      <w:r w:rsidR="00514793">
        <w:t xml:space="preserve">reveals that </w:t>
      </w:r>
      <w:r>
        <w:t xml:space="preserve">Sur7-family proteins are </w:t>
      </w:r>
      <w:r w:rsidR="00514793">
        <w:t xml:space="preserve">related </w:t>
      </w:r>
      <w:r>
        <w:t xml:space="preserve">to mammalian claudins </w:t>
      </w:r>
      <w:r>
        <w:fldChar w:fldCharType="begin"/>
      </w:r>
      <w:r w:rsidR="00F507D0">
        <w:instrText xml:space="preserve"> ADDIN ZOTERO_ITEM CSL_CITATION {"citationID":"AC4rP7N5","properties":{"formattedCitation":"[97]","plainCitation":"[97]","noteIndex":0},"citationItems":[{"id":375,"uris":["http://zotero.org/users/5329443/items/II69K9A8"],"uri":["http://zotero.org/users/5329443/items/II69K9A8"],"itemData":{"id":375,"type":"article-journal","title":"The Sur7 Protein Regulates Plasma Membrane Organization and Prevents Intracellular Cell Wall Growth in Candida albicans","container-title":"Molecular Biology of the Cell","page":"5214-5225","volume":"19","issue":"12","source":"molbiolcell.org (Atypon)","abstract":"The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domains.","DOI":"10.1091/mbc.e08-05-0479","ISSN":"1059-1524","journalAbbreviation":"Mol. Biol. Cell","author":[{"family":"Alvarez","given":"Francisco J."},{"family":"Douglas","given":"Lois M."},{"family":"Rosebrock","given":"Adam"},{"family":"Konopka","given":"James B."},{"family":"Lew","given":"Daniel J."}],"issued":{"date-parts":[["2008",9,17]]}}}],"schema":"https://github.com/citation-style-language/schema/raw/master/csl-citation.json"} </w:instrText>
      </w:r>
      <w:r>
        <w:fldChar w:fldCharType="separate"/>
      </w:r>
      <w:r w:rsidR="00F507D0" w:rsidRPr="00F507D0">
        <w:rPr>
          <w:rFonts w:ascii="Calibri" w:hAnsi="Calibri" w:cs="Calibri"/>
        </w:rPr>
        <w:t>[97]</w:t>
      </w:r>
      <w:r>
        <w:fldChar w:fldCharType="end"/>
      </w:r>
      <w:r w:rsidR="00DD1DFF">
        <w:t xml:space="preserve"> </w:t>
      </w:r>
      <w:r w:rsidR="00475A12">
        <w:t xml:space="preserve">which </w:t>
      </w:r>
      <w:r w:rsidR="00B96933">
        <w:t xml:space="preserve">have been detected in exosomes isolated from a variety of cancer cell lines </w:t>
      </w:r>
      <w:r w:rsidR="006378C1">
        <w:fldChar w:fldCharType="begin"/>
      </w:r>
      <w:r w:rsidR="00F507D0">
        <w:instrText xml:space="preserve"> ADDIN ZOTERO_ITEM CSL_CITATION {"citationID":"QQCxQiFR","properties":{"formattedCitation":"[98\\uc0\\u8211{}100]","plainCitation":"[98–100]","noteIndex":0},"citationItems":[{"id":419,"uris":["http://zotero.org/users/5329443/items/U3Z42M3J"],"uri":["http://zotero.org/users/5329443/items/U3Z42M3J"],"itemData":{"id":419,"type":"article-journal","title":"Database-augmented Mass Spectrometry Analysis of Exosomes Identifies Claudin 3 as a Putative Prostate Cancer Biomarker","container-title":"Molecular &amp; Cellular Proteomics","page":"998-1008","volume":"16","issue":"6","source":"www.mcponline.org","abstract":"In prostate cancer and other malignancies sensitive and robust biomarkers are lacking or have relevant limitations. Prostate specific antigen (PSA), the only biomarker widely used in prostate cancer, is suffering from low specificity. Exosomes offer new perspectives in the discovery of blood-based biomarkers. Here we present a proof-of principle study for a proteomics-based identification pipeline, implementing existing data sources, to exemplarily identify exosome-based biomarker candidates in prostate cancer.\nExosomes from malignant PC3 and benign PNT1A cells and from FBS-containing medium were isolated using sequential ultracentrifugation. Exosome and control samples were analyzed on an LTQ-Orbitrap XL mass spectrometer. Proteomic data is available via ProteomeXchange with identifier PXD003651. We developed a scoring scheme to rank 64 proteins exclusively found in PC3 exosomes, integrating data from four public databases and published mass spectrometry data sets. Among the top candidates, we focused on the tight junction protein claudin 3. Retests under serum-free conditions using immunoblotting and immunogold labeling confirmed the presence of claudin 3 on PC3 exosomes. Claudin 3 levels were determined in the blood plasma of patients with localized (n = 58; 42 with Gleason score 6–7, 16 with Gleason score ≥8) and metastatic prostate cancer (n = 11) compared with patients with benign prostatic hyperplasia (n = 15) and healthy individuals (n = 15) using ELISA, without prior laborious exosome isolation. ANOVA showed different CLDN3 plasma levels in these groups (p = 0.004). CLDN3 levels were higher in patients with Gleason ≥8 tumors compared with patients with benign prostatic hyperplasia (p = 0.012) and Gleason 6–7 tumors (p = 0.029). In patients with localized tumors CLDN3 levels predicted a Gleason score ≥ 8 (AUC = 0.705; p = 0.016) and did not correlate with serum PSA.\nBy using the described workflow claudin 3 was identified and validated as a potential blood-based biomarker in prostate cancer. Furthermore this workflow could serve as a template to be used in other cancer entities.","DOI":"10.1074/mcp.M117.068577","ISSN":"1535-9476, 1535-9484","note":"PMID: 28396511","journalAbbreviation":"Mol. Cell. Proteomics","language":"en","author":[{"family":"Worst","given":"Thomas Stefan"},{"family":"Hardenberg","given":"Jost","dropping-particle":"von"},{"family":"Gross","given":"Julia Christina"},{"family":"Erben","given":"Philipp"},{"family":"Schnölzer","given":"Martina"},{"family":"Hausser","given":"Ingrid"},{"family":"Bugert","given":"Peter"},{"family":"Michel","given":"Maurice Stephan"},{"family":"Boutros","given":"Michael"}],"issued":{"date-parts":[["2017",6,1]]}}},{"id":1717,"uris":["http://zotero.org/users/5329443/items/UDC48M55"],"uri":["http://zotero.org/users/5329443/items/UDC48M55"],"itemData":{"id":1717,"type":"article-journal","title":"Claudin-containing exosomes in the peripheral circulation of women with ovarian cancer","container-title":"BMC Cancer","page":"244","volume":"9","issue":"1","source":"BioMed Central","abstract":"The absence of highly sensitive and specific serum biomarkers makes mass screening for ovarian cancer impossible. The claudin proteins are frequently overexpressed in ovarian cancers, but their potential as prognostic, diagnostic, or detection markers remains unclear. Here, we have explored the possible use of these proteins as screening biomarkers for ovarian cancer detection.","DOI":"10.1186/1471-2407-9-244","ISSN":"1471-2407","journalAbbreviation":"BMC Cancer","author":[{"family":"Li","given":"Jianghong"},{"family":"Sherman-Baust","given":"Cheryl A."},{"family":"Tsai-Turton","given":"Miyun"},{"family":"Bristow","given":"Robert E."},{"family":"Roden","given":"Richard B."},{"family":"Morin","given":"Patrice J."}],"issued":{"date-parts":[["2009",7,20]]}}},{"id":1714,"uris":["http://zotero.org/users/5329443/items/DMMUFAKX"],"uri":["http://zotero.org/users/5329443/items/DMMUFAKX"],"itemData":{"id":1714,"type":"article-journal","title":"Exosomes from triple-negative breast cancer cells can transfer phenotypic traits representing their cells of origin to secondary cells","container-title":"European Journal of Cancer","page":"1845-1859","volume":"49","issue":"8","source":"ScienceDirect","abstract":"Background\nTriple-negative breast cancer (TNBC) accounts for 15–20% of breast cancers but is responsible for a disproportionate number of deaths. We investigated the relevance, in TNBC, of nano-sized exosomes expelled from cells. Specifically, we compared effects of exosomes derived from the claudin-low TNBC cell line Hs578T and its more invasive Hs578Ts(i)8 variant, as well as exosomes from TNBC patient sera compared to normal sera.\nMethods\nExosomes were isolated from conditioned media (CM) of Hs578T and Hs578Ts(i)8 cells and from sera by filtration and ultracentrifugation. Successful isolation was confirmed by transmission electron microscopy and immunoblotting. Subsequent analysis, of secondary/recipient cells in response to exosomes, included proliferation; motility/migration; invasion; anoikis assays and endothelial tubule formation assays.\nResults\nHs578Ts(i)8-exosomes versus Hs578T-exosomes significantly increased the proliferation, migration and invasion capacity of all three recipient cell lines evaluated i.e. SKBR3, MDA-MB-231 and HCC1954. Exosomes from Hs578Ts(i)8 cells also conferred increased invasiveness to parent Hs578T cells. Hs578Ts(i)8-exosomes increased sensitivity of SKBR3, MDA-MB-231 and HCC1954 to anoikis when compared to the effects of Hs578T-exosomes reflecting the fact that Hs578Ts(i)8 cells are themselves innately more sensitive to anoikis. In relation to vasculogenesis and subsequent angiogenesis, Hs578Ts(i)8-exosomes versus Hs578T-exosomes stimulated significantly more endothelial tubules formation. Finally, our pilot translational study showed that exosomes from TNBC patients’ sera significantly increased recipient cells’ invasion when compared to those derived from age- and gender-matched healthy control sera.\nConclusion\nThis study supports the hypothesis that TNBC exosomes may be involved in cancer cell-to-cell communication, conferring phenotypic traits to secondary cells that reflect those of their cells of origin.","DOI":"10.1016/j.ejca.2013.01.017","ISSN":"0959-8049","journalAbbreviation":"European Journal of Cancer","author":[{"family":"O’Brien","given":"Keith"},{"family":"Rani","given":"Sweta"},{"family":"Corcoran","given":"Claire"},{"family":"Wallace","given":"Robert"},{"family":"Hughes","given":"Linda"},{"family":"Friel","given":"Anne M."},{"family":"McDonnell","given":"Susan"},{"family":"Crown","given":"John"},{"family":"Radomski","given":"Marek W."},{"family":"O’Driscoll","given":"Lorraine"}],"issued":{"date-parts":[["2013",5,1]]}}}],"schema":"https://github.com/citation-style-language/schema/raw/master/csl-citation.json"} </w:instrText>
      </w:r>
      <w:r w:rsidR="006378C1">
        <w:fldChar w:fldCharType="separate"/>
      </w:r>
      <w:r w:rsidR="00F507D0" w:rsidRPr="00F507D0">
        <w:rPr>
          <w:rFonts w:ascii="Calibri" w:hAnsi="Calibri" w:cs="Calibri"/>
          <w:szCs w:val="24"/>
        </w:rPr>
        <w:t>[98–100]</w:t>
      </w:r>
      <w:r w:rsidR="006378C1">
        <w:fldChar w:fldCharType="end"/>
      </w:r>
      <w:r w:rsidR="00475A12">
        <w:t>.</w:t>
      </w:r>
    </w:p>
    <w:p w14:paraId="38AD638F" w14:textId="01F8AE7E"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 because of their </w:t>
      </w:r>
      <w:r w:rsidR="00BF2F42">
        <w:t xml:space="preserve">potential topological </w:t>
      </w:r>
      <w:r w:rsidR="00567629">
        <w:t xml:space="preserve">similarity to tetraspanin EV markers, specifically CD9, CD81, and CD63. The utility of tetraspanins as EV markers is characterised by their abundant and broad expression in different cell types, their stability as part of tetraspanin-enriched microdomains (TEMs) in EV membranes, and the plethora of monoclonal antibodies that are available for them. Antibodies raised against tetraspanins typically bind to epitopes in the large extracellular loop </w:t>
      </w:r>
      <w:r w:rsidR="00567629">
        <w:fldChar w:fldCharType="begin"/>
      </w:r>
      <w:r w:rsidR="00F507D0">
        <w:instrText xml:space="preserve"> ADDIN ZOTERO_ITEM CSL_CITATION {"citationID":"H1f6wTuw","properties":{"formattedCitation":"[101\\uc0\\u8211{}104]","plainCitation":"[101–104]","noteIndex":0},"citationItems":[{"id":1623,"uris":["http://zotero.org/users/5329443/items/KQY47PRK"],"uri":["http://zotero.org/users/5329443/items/KQY47PRK"],"itemData":{"id":1623,"type":"article-journal","title":"A new panel of epitope mapped monoclonal antibodies recognising the prototypical tetraspanin CD81","container-title":"Wellcome Open Research","page":"82","volume":"2","source":"DOI.org (Crossref)","DOI":"10.12688/wellcomeopenres.12058.1","ISSN":"2398-502X","journalAbbreviation":"Wellcome Open Res","language":"en","author":[{"family":"Grove","given":"Joe"},{"family":"Hu","given":"Ke"},{"family":"Farquhar","given":"Michelle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A."}],"issued":{"date-parts":[["2017",9,7]]}}},{"id":1626,"uris":["http://zotero.org/users/5329443/items/FZDJ9IWL"],"uri":["http://zotero.org/users/5329443/items/FZDJ9IWL"],"itemData":{"id":1626,"type":"article-journal","title":"Identification of CD9 extracellular domains important in regulation of CHO cell adhesion to fibronectin and fibronectin pericellular matrix assembly","container-title":"Blood","page":"4502-4511","volume":"100","issue":"13","source":"www.bloodjournal.org","abstract":"CD9,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assembly.","DOI":"10.1182/blood.V100.13.4502","ISSN":"0006-4971, 1528-0020","note":"PMID: 12453879","language":"en","author":[{"family":"Cook","given":"George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K."}],"issued":{"date-parts":[["2002",12,15]]}}},{"id":1630,"uris":["http://zotero.org/users/5329443/items/XBVEPDH4"],"uri":["http://zotero.org/users/5329443/items/XBVEPDH4"],"itemData":{"id":1630,"type":"article-journal","title":"Generation of a human antibody that inhibits TSPAN8-mediated invasion of metastatic colorectal cancer cells","container-title":"Biochemical and Biophysical Research Communications","page":"774-780","volume":"468","issue":"4","source":"ScienceDirect","abstract":"Tetraspanin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mCRCs.","DOI":"10.1016/j.bbrc.2015.11.031","ISSN":"0006-291X","journalAbbreviation":"Biochemical and Biophysical Research Communications","author":[{"family":"Kim","given":"Taek-Keun"},{"family":"Park","given":"Chang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title":"New insights into the tetraspanin Tspan5 using novel monoclonal antibodies","container-title":"Journal of Biological Chemistry","page":"9551-9566","volume":"292","issue":"23","source":"www.jbc.org","abstract":"Tspan5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signaling.","DOI":"10.1074/jbc.M116.765669","ISSN":"0021-9258, 1083-351X","note":"PMID: 28428248","journalAbbreviation":"J. Biol. Chem.","language":"en","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F507D0" w:rsidRPr="00F507D0">
        <w:rPr>
          <w:rFonts w:ascii="Calibri" w:hAnsi="Calibri" w:cs="Calibri"/>
          <w:szCs w:val="24"/>
        </w:rPr>
        <w:t>[101–104]</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F507D0">
        <w:instrText xml:space="preserve"> ADDIN ZOTERO_ITEM CSL_CITATION {"citationID":"x0DfUq30","properties":{"formattedCitation":"[72, 105, 106]","plainCitation":"[72, 105, 106]","noteIndex":0},"citationItems":[{"id":1669,"uris":["http://zotero.org/users/5329443/items/VMEBBPID"],"uri":["http://zotero.org/users/5329443/items/VMEBBPID"],"itemData":{"id":1669,"type":"article-journal","title":"Clinical application of a microfluidic chip for immunocapture and quantification of circulating exosomes to assist breast cancer diagnosis and molecular classification","container-title":"PLOS ONE","page":"e0175050","volume":"12","issue":"4","source":"PLoS Journals","abstract":"Increasing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classification.","DOI":"10.1371/journal.pone.0175050","ISSN":"1932-6203","journalAbbreviation":"PLOS ONE","language":"en","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title":"Real time and label free profiling of clinically relevant exosomes","container-title":"Scientific Reports","page":"30460","volume":"6","source":"www.nature.com","abstract":"Tumor-derived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HER2.","DOI":"10.1038/srep30460","ISSN":"2045-2322","journalAbbreviation":"Sci. Rep.","language":"en","author":[{"family":"Sina","given":"Abu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A."},{"family":"Trau","given":"Matt"}],"issued":{"date-parts":[["2016",7,28]]}}},{"id":1675,"uris":["http://zotero.org/users/5329443/items/U4J9LHIL"],"uri":["http://zotero.org/users/5329443/items/U4J9LHIL"],"itemData":{"id":1675,"type":"article-journal","title":"Isolation and mass spectrometry analysis of urinary extraexosomal proteins","container-title":"Scientific Reports","page":"36331","volume":"6","source":"www.nature.com","abstract":"The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diseases.","DOI":"10.1038/srep36331","ISSN":"2045-2322","journalAbbreviation":"Sci. Rep.","language":"en","author":[{"family":"Hildonen","given":"Siri"},{"family":"Skarpen","given":"Ellen"},{"family":"Halvorsen","given":"Trine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F507D0" w:rsidRPr="00F507D0">
        <w:rPr>
          <w:rFonts w:ascii="Calibri" w:hAnsi="Calibri" w:cs="Calibri"/>
        </w:rPr>
        <w:t>[72, 105, 106]</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F507D0">
        <w:instrText xml:space="preserve"> ADDIN ZOTERO_ITEM CSL_CITATION {"citationID":"PDJIfhPT","properties":{"formattedCitation":"[96, 107]","plainCitation":"[96, 107]","noteIndex":0},"citationItems":[{"id":196,"uris":["http://zotero.org/users/5329443/items/LTVVW2JC"],"uri":["http://zotero.org/users/5329443/items/LTVVW2JC"],"itemData":{"id":196,"type":"article-journal","title":"Global Transcriptome Sequencing Identifies Chlamydospore Specific Markers in Candida albicans and Candida dubliniensis","container-title":"PLOS ONE","page":"e61940","volume":"8","issue":"4","source":"PLoS Journals","abstract":"Candida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pathogens.","DOI":"10.1371/journal.pone.0061940","ISSN":"1932-6203","journalAbbreviation":"PLOS ONE","language":"en","author":[{"family":"Palige","given":"Katja"},{"family":"Linde","given":"Jörg"},{"family":"Martin","given":"Ronny"},{"family":"Böttcher","given":"Bettina"},{"family":"Citiulo","given":"Francesco"},{"family":"Sullivan","given":"Derek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title":"Global Roles of Ssn6 in Tup1- and Nrg1-dependent Gene Regulation in the Fungal Pathogen, Candida albicans","container-title":"Molecular Biology of the Cell","page":"2913-2925","volume":"16","issue":"6","source":"molbiolcell.org (Atypon)","abstract":"In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yeast.","DOI":"10.1091/mbc.e05-01-0071","ISSN":"1059-1524","journalAbbreviation":"MBoC","author":[{"family":"García-Sánchez","given":"Susana"},{"family":"Mavor","given":"Abigail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F507D0" w:rsidRPr="00F507D0">
        <w:rPr>
          <w:rFonts w:ascii="Calibri" w:hAnsi="Calibri" w:cs="Calibri"/>
        </w:rPr>
        <w:t>[96, 107]</w:t>
      </w:r>
      <w:r w:rsidR="00567629">
        <w:fldChar w:fldCharType="end"/>
      </w:r>
      <w:r w:rsidR="00567629">
        <w:t xml:space="preserve">. However, the genetic manipulability of </w:t>
      </w:r>
      <w:r w:rsidR="00567629">
        <w:rPr>
          <w:i/>
          <w:iCs/>
        </w:rPr>
        <w:t>C. albicans</w:t>
      </w:r>
      <w:r w:rsidR="00567629">
        <w:t xml:space="preserve"> means that the expression of fusion proteins is relatively simple and rapid </w:t>
      </w:r>
      <w:r w:rsidR="00567629">
        <w:fldChar w:fldCharType="begin"/>
      </w:r>
      <w:r w:rsidR="00F507D0">
        <w:instrText xml:space="preserve"> ADDIN ZOTERO_ITEM CSL_CITATION {"citationID":"FITbi1ZZ","properties":{"formattedCitation":"[108]","plainCitation":"[108]","noteIndex":0},"citationItems":[{"id":1633,"uris":["http://zotero.org/users/5329443/items/7GE6AXYR"],"uri":["http://zotero.org/users/5329443/items/7GE6AXYR"],"itemData":{"id":1633,"type":"article-journal","title":"New modules for PCR-based gene targeting in Candida albicans: rapid and efficient gene targeting using 100 bp of flanking homology region","container-title":"Yeast","page":"1339-1347","volume":"20","issue":"16","source":"Wiley Online Library","abstract":"The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Ltd.","DOI":"10.1002/yea.1044","ISSN":"1097-0061","title-short":"New modules for PCR-based gene targeting in Candida albicans","language":"en","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F507D0" w:rsidRPr="00F507D0">
        <w:rPr>
          <w:rFonts w:ascii="Calibri" w:hAnsi="Calibri" w:cs="Calibri"/>
        </w:rPr>
        <w:t>[108]</w:t>
      </w:r>
      <w:r w:rsidR="00567629">
        <w:fldChar w:fldCharType="end"/>
      </w:r>
      <w:r w:rsidR="00567629">
        <w:t xml:space="preserve">, as demonstrated for Sur7 </w:t>
      </w:r>
      <w:r w:rsidR="00567629">
        <w:fldChar w:fldCharType="begin"/>
      </w:r>
      <w:r w:rsidR="00F507D0">
        <w:instrText xml:space="preserve"> ADDIN ZOTERO_ITEM CSL_CITATION {"citationID":"nCvNKxZm","properties":{"formattedCitation":"[97]","plainCitation":"[97]","noteIndex":0},"citationItems":[{"id":375,"uris":["http://zotero.org/users/5329443/items/II69K9A8"],"uri":["http://zotero.org/users/5329443/items/II69K9A8"],"itemData":{"id":375,"type":"article-journal","title":"The Sur7 Protein Regulates Plasma Membrane Organization and Prevents Intracellular Cell Wall Growth in Candida albicans","container-title":"Molecular Biology of the Cell","page":"5214-5225","volume":"19","issue":"12","source":"molbiolcell.org (Atypon)","abstract":"The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domains.","DOI":"10.1091/mbc.e08-05-0479","ISSN":"1059-1524","journalAbbreviation":"Mol. Biol. Cell","author":[{"family":"Alvarez","given":"Francisco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F507D0" w:rsidRPr="00F507D0">
        <w:rPr>
          <w:rFonts w:ascii="Calibri" w:hAnsi="Calibri" w:cs="Calibri"/>
        </w:rPr>
        <w:t>[97]</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lastRenderedPageBreak/>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27B11461" w:rsidR="00567629" w:rsidRDefault="00567629" w:rsidP="00970CE9">
      <w:pPr>
        <w:spacing w:line="480" w:lineRule="auto"/>
      </w:pPr>
      <w:r>
        <w:t xml:space="preserve">Of the </w:t>
      </w:r>
      <w:r w:rsidR="000D32A9">
        <w:t>22</w:t>
      </w:r>
      <w:r>
        <w:t xml:space="preserve"> putative </w:t>
      </w:r>
      <w:r>
        <w:rPr>
          <w:i/>
          <w:iCs/>
        </w:rPr>
        <w:t>C. albicans</w:t>
      </w:r>
      <w:r>
        <w:t xml:space="preserve"> EV markers, the MCC/eisosome proteins Sur7 and Evp1 are certainly the most promising candidates. Interestingly, other MCC/eisosome proteins including Nce102, Pil1, and Lsp1 </w:t>
      </w:r>
      <w:r w:rsidR="00514793">
        <w:t>we</w:t>
      </w:r>
      <w:r>
        <w:t xml:space="preserve">re detected in all four EV proteomes and Fmp45 </w:t>
      </w:r>
      <w:r w:rsidR="00514793">
        <w:t>wa</w:t>
      </w:r>
      <w:r>
        <w:t xml:space="preserve">s quantified in both DAY286 data sets. MCC/eisosomes are important for cell wall synthesis and organisation as well as the recruitment of proteins to the plasma membrane </w:t>
      </w:r>
      <w:r>
        <w:fldChar w:fldCharType="begin"/>
      </w:r>
      <w:r w:rsidR="00F507D0">
        <w:instrText xml:space="preserve"> ADDIN ZOTERO_ITEM CSL_CITATION {"citationID":"GWGVEclw","properties":{"formattedCitation":"[109]","plainCitation":"[109]","noteIndex":0},"citationItems":[{"id":89,"uris":["http://zotero.org/users/5329443/items/DZK8JGTN"],"uri":["http://zotero.org/users/5329443/items/DZK8JGTN"],"itemData":{"id":89,"type":"article-journal","title":"MCC/Eisosomes Regulate Cell Wall Synthesis and Stress Responses in Fungi","container-title":"Journal of Fungi","page":"61","volume":"3","issue":"4","source":"www.mdpi.com","abstract":"The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environment.","DOI":"10.3390/jof3040061","journalAbbreviation":"J. Fungi","language":"en","author":[{"family":"Foderaro","given":"Jenna E."},{"family":"Douglas","given":"Lois M."},{"family":"Konopka","given":"James B."}],"issued":{"date-parts":[["2017",11,3]]}}}],"schema":"https://github.com/citation-style-language/schema/raw/master/csl-citation.json"} </w:instrText>
      </w:r>
      <w:r>
        <w:fldChar w:fldCharType="separate"/>
      </w:r>
      <w:r w:rsidR="00F507D0" w:rsidRPr="00F507D0">
        <w:rPr>
          <w:rFonts w:ascii="Calibri" w:hAnsi="Calibri" w:cs="Calibri"/>
        </w:rPr>
        <w:t>[109]</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F507D0">
        <w:instrText xml:space="preserve"> ADDIN ZOTERO_ITEM CSL_CITATION {"citationID":"w3C9NEFa","properties":{"formattedCitation":"[110]","plainCitation":"[110]","noteIndex":0},"citationItems":[{"id":1664,"uris":["http://zotero.org/users/5329443/items/S6VTQCP2"],"uri":["http://zotero.org/users/5329443/items/S6VTQCP2"],"itemData":{"id":1664,"type":"article-journal","title":"The Intracellular Interactome of Tetraspanin-enriched Microdomains Reveals Their Function as Sorting Machineries toward Exosomes","container-title":"Journal of Biological Chemistry","page":"11649-11661","volume":"288","issue":"17","source":"www.jbc.org","abstract":"Extracellular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structure.","DOI":"10.1074/jbc.M112.445304","ISSN":"0021-9258, 1083-351X","note":"PMID: 23463506","journalAbbreviation":"J. Biol. Chem.","language":"en","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F507D0" w:rsidRPr="00F507D0">
        <w:rPr>
          <w:rFonts w:ascii="Calibri" w:hAnsi="Calibri" w:cs="Calibri"/>
        </w:rPr>
        <w:t>[110]</w:t>
      </w:r>
      <w:r>
        <w:fldChar w:fldCharType="end"/>
      </w:r>
      <w:r>
        <w:t xml:space="preserve">. </w:t>
      </w:r>
    </w:p>
    <w:p w14:paraId="1F710CE3" w14:textId="77777777" w:rsidR="00567629" w:rsidRDefault="00567629" w:rsidP="00970CE9">
      <w:pPr>
        <w:spacing w:line="480" w:lineRule="auto"/>
      </w:pPr>
    </w:p>
    <w:p w14:paraId="0405F552" w14:textId="7DF9A785"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 xml:space="preserve">in or 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2D46DE">
        <w:instrText xml:space="preserve"> ADDIN ZOTERO_ITEM CSL_CITATION {"citationID":"qUs3f0HK","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BE39F1" w:rsidRPr="00BE39F1">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F507D0">
        <w:instrText xml:space="preserve"> ADDIN ZOTERO_ITEM CSL_CITATION {"citationID":"GptmosoF","properties":{"formattedCitation":"[111\\uc0\\u8211{}116]","plainCitation":"[111–116]","noteIndex":0},"citationItems":[{"id":252,"uris":["http://zotero.org/users/5329443/items/WGR62FZG"],"uri":["http://zotero.org/users/5329443/items/WGR62FZG"],"itemData":{"id":252,"type":"article-journal","title":"Roles of dihydrolipoamide dehydrogenase Lpd1 in Candida albicans filamentation","container-title":"Fungal Genetics and Biology","page":"782-788","volume":"47","issue":"9","source":"ScienceDirect","abstract":"Acetyl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growth.","DOI":"10.1016/j.fgb.2010.06.005","ISSN":"1087-1845","journalAbbreviation":"Fungal Genet. Biol.","author":[{"family":"Kim","given":"Seung-Yeop"},{"family":"Kim","given":"Jinmi"}],"issued":{"date-parts":[["2010",9,1]]}}},{"id":249,"uris":["http://zotero.org/users/5329443/items/YVA827CV"],"uri":["http://zotero.org/users/5329443/items/YVA827CV"],"itemData":{"id":249,"type":"article-journal","title":"An Adaptation to Low Copper in Candida albicans Involving SOD Enzymes and the Alternative Oxidase","container-title":"PLOS ONE","page":"e0168400","volume":"11","issue":"12","source":"PLoS Journals","abstract":"In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pathogenesis.","DOI":"10.1371/journal.pone.0168400","ISSN":"1932-6203","journalAbbreviation":"PLOS ONE","language":"en","author":[{"family":"Broxton","given":"Chynna N."},{"family":"Culotta","given":"Valeria C."}],"issued":{"date-parts":[["2016",12,29]]}}},{"id":253,"uris":["http://zotero.org/users/5329443/items/H9AC5NYZ"],"uri":["http://zotero.org/users/5329443/items/H9AC5NYZ"],"itemData":{"id":253,"type":"article-journal","title":"Nitrogen source and growth stage of Candida albicans influence expression level of vacuolar aspartic protease Aprlp and carboxypeptidase Cpylp","container-title":"Canadian Journal of Microbiology","page":"678-681","volume":"58","issue":"5","source":"Gale","archive":"Expanded Academic ASAP","ISSN":"0008-4166","note":"678","journalAbbreviation":"Can. J. Microbiol.","language":"English","author":[{"family":"Bauerova","given":"Vaclava"},{"family":"Pichova","given":"Iva"},{"family":"Hruskova-Heidingsfeldova","given":"Olga"}],"issued":{"date-parts":[["2012",5]]}}},{"id":1681,"uris":["http://zotero.org/users/5329443/items/5D9NXPBE"],"uri":["http://zotero.org/users/5329443/items/5D9NXPBE"],"itemData":{"id":1681,"type":"article-journal","title":"Candida albicans autophagy, no longer a bystander: Its role in tolerance to ER stress-related antifungal drugs","container-title":"Fungal Genetics and Biology","page":"238-249","volume":"81","source":"ScienceDirect","abstract":"Autophagy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drugs.","DOI":"10.1016/j.fgb.2015.02.008","ISSN":"1087-1845","title-short":"Candida albicans autophagy, no longer a bystander","journalAbbreviation":"Fungal Genetics and Biology","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title":"Candida albicans Uses the Surface Protein Gpm1 to Attach to Human Endothelial Cells and to Keratinocytes via the Adhesive Protein Vitronectin","container-title":"PLOS ONE","page":"e90796","volume":"9","issue":"3","source":"PLoS Journals","abstract":"Candida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therapy.","DOI":"10.1371/journal.pone.0090796","ISSN":"1932-6203","journalAbbreviation":"PLOS ONE","language":"en","author":[{"family":"Lopez","given":"Crisanto M."},{"family":"Wallich","given":"Reinhard"},{"family":"Riesbeck","given":"Kristian"},{"family":"Skerka","given":"Christine"},{"family":"Zipfel","given":"Peter F."}],"issued":{"date-parts":[["2014",3,13]]}}},{"id":248,"uris":["http://zotero.org/users/5329443/items/JTB2YMBG"],"uri":["http://zotero.org/users/5329443/items/JTB2YMBG"],"itemData":{"id":248,"type":"article-journal","title":"Yeast-to-Hyphal Transition Triggers Formin-dependent Golgi Localization to the Growing Tip in Candida albicans","container-title":"Molecular Biology of the Cell","page":"4364-4378","volume":"17","issue":"10","source":"molbiolcell.org (Atypon)","abstract":"Rapid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tip.","DOI":"10.1091/mbc.e06-02-0143","ISSN":"1059-1524","journalAbbreviation":"MBoC","author":[{"family":"Rida","given":"Padmashree C.G."},{"family":"Nishikawa","given":"Akiko"},{"family":"Won","given":"Gena Y."},{"family":"Dean","given":"Neta"}],"issued":{"date-parts":[["2006",7,19]]}}}],"schema":"https://github.com/citation-style-language/schema/raw/master/csl-citation.json"} </w:instrText>
      </w:r>
      <w:r>
        <w:fldChar w:fldCharType="separate"/>
      </w:r>
      <w:r w:rsidR="00F507D0" w:rsidRPr="00F507D0">
        <w:rPr>
          <w:rFonts w:ascii="Calibri" w:hAnsi="Calibri" w:cs="Calibri"/>
          <w:szCs w:val="24"/>
        </w:rPr>
        <w:t>[111–116]</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783C79">
        <w:t>, and</w:t>
      </w:r>
      <w:r>
        <w:t xml:space="preserve"> can be roughly assigned to MISEV2018 marker category 4. </w:t>
      </w:r>
    </w:p>
    <w:p w14:paraId="73A10754" w14:textId="2E1E2317"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F507D0">
        <w:instrText xml:space="preserve"> ADDIN ZOTERO_ITEM CSL_CITATION {"citationID":"xddBeRSH","properties":{"formattedCitation":"[68, 117, 118]","plainCitation":"[68, 117, 118]","noteIndex":0},"citationItems":[{"id":205,"uris":["http://zotero.org/users/5329443/items/UTMUJRFI"],"uri":["http://zotero.org/users/5329443/items/UTMUJRFI"],"itemData":{"id":205,"type":"article-journal","title":"Decoding Serological Response to Candida Cell Wall Immunome into Novel Diagnostic, Prognostic, and Therapeutic Candidates for Systemic Candidiasis by Proteomic and Bioinformatic Analyses","container-title":"Molecular &amp; Cellular Proteomics","page":"79-96","volume":"5","issue":"1","source":"www-mcponline-org.ez.library.latrobe.edu.au","abstract":"In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development.","DOI":"10.1074/mcp.M500243-MCP200","ISSN":"1535-9476, 1535-9484","note":"PMID: 16195222","journalAbbreviation":"Mol. Cell. Proteomics","language":"en","author":[{"family":"Pitarch","given":"Aida"},{"family":"Jiménez","given":"Antonio"},{"family":"Nombela","given":"César"},{"family":"Gil","given":"Concha"}],"issued":{"date-parts":[["2006",1,1]]}}},{"id":367,"uris":["http://zotero.org/users/5329443/items/GKE7ACBR"],"uri":["http://zotero.org/users/5329443/items/GKE7ACBR"],"itemData":{"id":367,"type":"article-journal","title":"The MP65 gene is required for cell wall integrity, adherence to epithelial cells and biofilm formation in Candida albicans","container-title":"BMC Microbiology","page":"106","volume":"11","issue":"1","source":"BioMed Central","abstract":"The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formation.","DOI":"10.1186/1471-2180-11-106","ISSN":"1471-2180","journalAbbreviation":"BMC Microbiol.","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Bernardis","given":"Flavia"}],"issued":{"date-parts":[["2011",5,16]]}}},{"id":1684,"uris":["http://zotero.org/users/5329443/items/WLEHED2Z"],"uri":["http://zotero.org/users/5329443/items/WLEHED2Z"],"itemData":{"id":1684,"type":"article-journal","title":"PHR1, a pH-regulated gene of Candida albicans, is required for morphogenesis.","container-title":"Molecular and Cellular Biology","page":"601-613","volume":"15","issue":"2","source":"mcb.asm.org","abstract":"Candida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morphogenesis.","DOI":"10.1128/MCB.15.2.601","ISSN":"0270-7306, 1098-5549","note":"PMID: 7823929","journalAbbreviation":"Mol. Cell. Biol.","language":"en","author":[{"family":"Saporito-Irwin","given":"S. M."},{"family":"Birse","given":"C. E."},{"family":"Sypherd","given":"P. S."},{"family":"Fonzi","given":"W. A."}],"issued":{"date-parts":[["1995",2,1]]}}}],"schema":"https://github.com/citation-style-language/schema/raw/master/csl-citation.json"} </w:instrText>
      </w:r>
      <w:r>
        <w:fldChar w:fldCharType="separate"/>
      </w:r>
      <w:r w:rsidR="00F507D0" w:rsidRPr="00F507D0">
        <w:rPr>
          <w:rFonts w:ascii="Calibri" w:hAnsi="Calibri" w:cs="Calibri"/>
        </w:rPr>
        <w:t>[68, 117, 118]</w:t>
      </w:r>
      <w:r>
        <w:fldChar w:fldCharType="end"/>
      </w:r>
      <w:r>
        <w:t xml:space="preserve">. Furthermore, hyphal-specific virulence proteins including Xog1, Sap5, Hyr1, and </w:t>
      </w:r>
      <w:r>
        <w:lastRenderedPageBreak/>
        <w:t>Ece1 are highly abundant in biofilm EVs but absent from the biofilm cell lysates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F507D0">
        <w:instrText xml:space="preserve"> ADDIN ZOTERO_ITEM CSL_CITATION {"citationID":"SDrQogZY","properties":{"formattedCitation":"[69]","plainCitation":"[69]","noteIndex":0},"citationItems":[{"id":342,"uris":["http://zotero.org/users/5329443/items/G4RFSDMF"],"uri":["http://zotero.org/users/5329443/items/G4RFSDMF"],"itemData":{"id":342,"type":"article-journal","title":"ABC Transporter Cdr1p Contributes More than Cdr2p Does to Fluconazole Efflux in Fluconazole-Resistant Candida albicans Clinical Isolates","container-title":"Antimicrobial Agents and Chemotherapy","page":"3851-3862","volume":"52","issue":"11","source":"aac.asm.org","abstract":"Fluconazole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albicans.","DOI":"10.1128/AAC.00463-08","ISSN":"0066-4804, 1098-6596","note":"PMID: 18710914","journalAbbreviation":"Antimicrob. Agents Chemother.","language":"en","author":[{"family":"Holmes","given":"Ann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F507D0" w:rsidRPr="00F507D0">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2D46DE">
        <w:instrText xml:space="preserve"> ADDIN ZOTERO_ITEM CSL_CITATION {"citationID":"qzVMaBUN","properties":{"formattedCitation":"[32]","plainCitation":"[32]","noteIndex":0},"citationItems":[{"id":4,"uris":["http://zotero.org/users/5329443/items/NLGM6DM9"],"uri":["http://zotero.org/users/5329443/items/NLGM6DM9"],"itemData":{"id":4,"type":"article-journal","title":"Candida albicans biofilm–induced vesicles confer drug resistance through matrix biogenesis","container-title":"PLOS Biology","page":"e2006872","volume":"16","issue":"10","source":"PLoS Journals","abstract":"Cells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resources.","DOI":"10.1371/journal.pbio.2006872","ISSN":"1545-7885","journalAbbreviation":"PLOS Biol.","language":"en","author":[{"family":"Zarnowski","given":"Robert"},{"family":"Sanchez","given":"Hiram"},{"family":"Covelli","given":"Antonio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BE39F1" w:rsidRPr="00BE39F1">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70C2E1AD"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the tetraspanin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F507D0">
        <w:instrText xml:space="preserve"> ADDIN ZOTERO_ITEM CSL_CITATION {"citationID":"b4Uqm3IH","properties":{"formattedCitation":"[73, 119, 120]","plainCitation":"[73, 119, 120]","noteIndex":0},"citationItems":[{"id":149,"uris":["http://zotero.org/users/5329443/items/J7WDUKTR"],"uri":["http://zotero.org/users/5329443/items/J7WDUKTR"],"itemData":{"id":149,"type":"article-journal","title":"Proteomic comparison defines novel markers to characterize heterogeneous populations of extracellular vesicle subtypes","container-title":"Proceedings of the National Academy of Sciences","page":"E968-E977","volume":"113","issue":"8","source":"www.pnas.org","abstract":"Extracellular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studies.","DOI":"10.1073/pnas.1521230113","ISSN":"0027-8424, 1091-6490","note":"PMID: 26858453","journalAbbreviation":"PNAS","language":"en","author":[{"family":"Kowal","given":"Joanna"},{"family":"Arras","given":"Guillaume"},{"family":"Colombo","given":"Marina"},{"family":"Jouve","given":"Mabel"},{"family":"Morath","given":"Jakob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title":"Quantifying exosome secretion from single cells reveals a modulatory role for GPCR signaling","container-title":"Journal of Cell Biology","page":"1129-1142","volume":"217","issue":"3","source":"jcb.rupress.org","abstract":"Exosomes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pathologies.","DOI":"10.1083/jcb.201703206","ISSN":"0021-9525, 1540-8140","note":"PMID: 29339438","journalAbbreviation":"J. Cell Biol.","language":"en","author":[{"family":"Verweij","given":"Frederik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Michiel"}],"issued":{"date-parts":[["2018",3,5]]}}},{"id":189,"uris":["http://zotero.org/users/5329443/items/7KCXRZIJ"],"uri":["http://zotero.org/users/5329443/items/7KCXRZIJ"],"itemData":{"id":189,"type":"article-journal","title":"Sensitive and rapid quantification of exosomes by fusing luciferase to exosome marker proteins","container-title":"Scientific Reports","page":"14035","volume":"8","issue":"1","source":"www.nature.com","abstract":"Exosomes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distribution.","DOI":"10.1038/s41598-018-32535-7","ISSN":"2045-2322","journalAbbreviation":"Sci. Rep.","language":"En","author":[{"family":"Hikita","given":"Tomoya"},{"family":"Miyata","given":"Mamiko"},{"family":"Watanabe","given":"Risayo"},{"family":"Oneyama","given":"Chitose"}],"issued":{"date-parts":[["2018",9,19]]}}}],"schema":"https://github.com/citation-style-language/schema/raw/master/csl-citation.json"} </w:instrText>
      </w:r>
      <w:r w:rsidR="00567629">
        <w:fldChar w:fldCharType="separate"/>
      </w:r>
      <w:r w:rsidR="00F507D0" w:rsidRPr="00F507D0">
        <w:rPr>
          <w:rFonts w:ascii="Calibri" w:hAnsi="Calibri" w:cs="Calibri"/>
        </w:rPr>
        <w:t>[73, 119, 120]</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2D46DE">
        <w:instrText xml:space="preserve"> ADDIN ZOTERO_ITEM CSL_CITATION {"citationID":"PrDZ0FwA","properties":{"formattedCitation":"[26]","plainCitation":"[26]","noteIndex":0},"citationItems":[{"id":242,"uris":["http://zotero.org/users/5329443/items/XRGKDRRZ"],"uri":["http://zotero.org/users/5329443/items/XRGKDRRZ"],"itemData":{"id":242,"type":"article-journal","title":"Fungal Extracellular Vesicles with a Focus on Proteomic Analysis","container-title":"PROTEOMICS","page":"1800232","volume":"19","issue":"8","source":"Wiley Online Library","abstract":"Extracellular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prospects.","DOI":"10.1002/pmic.201800232","ISSN":"1615-9861","language":"en","author":[{"family":"Bleackley","given":"Mark R."},{"family":"Dawson","given":"Charlotte S."},{"family":"Anderson","given":"Marilyn A."}],"issued":{"date-parts":[["2019"]]}}}],"schema":"https://github.com/citation-style-language/schema/raw/master/csl-citation.json"} </w:instrText>
      </w:r>
      <w:r w:rsidR="00567629">
        <w:fldChar w:fldCharType="separate"/>
      </w:r>
      <w:r w:rsidR="00BE39F1" w:rsidRPr="00BE39F1">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C. gattii</w:t>
      </w:r>
      <w:r w:rsidR="00567629">
        <w:t xml:space="preserve">, and </w:t>
      </w:r>
      <w:r w:rsidR="00567629">
        <w:rPr>
          <w:i/>
        </w:rPr>
        <w:t xml:space="preserve">P. brasiliensis, </w:t>
      </w:r>
      <w:r w:rsidR="00567629">
        <w:t>all of which are known to release EVs.</w:t>
      </w:r>
    </w:p>
    <w:p w14:paraId="193D623F" w14:textId="62EEDBE2" w:rsidR="007C2302" w:rsidRDefault="007C2302">
      <w:r>
        <w:lastRenderedPageBreak/>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BioImaging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3A1E6FFC"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w:t>
      </w:r>
      <w:r w:rsidR="00324E0F">
        <w:rPr>
          <w:iCs/>
        </w:rPr>
        <w:t>four</w:t>
      </w:r>
      <w:r w:rsidRPr="00ED4E9E">
        <w:rPr>
          <w:iCs/>
        </w:rPr>
        <w:t xml:space="preserve">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 Line plots shown are the average of the biological replicates and the dashed grey line indicates 100 nm. Plots 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ANOVA followed by Tukey’s HSD </w:t>
      </w:r>
      <w:r w:rsidRPr="00ED4E9E">
        <w:rPr>
          <w:i/>
        </w:rPr>
        <w:t>post­hoc</w:t>
      </w:r>
      <w:r w:rsidRPr="00ED4E9E">
        <w:rPr>
          <w:iCs/>
        </w:rPr>
        <w:t xml:space="preserve"> test. </w:t>
      </w:r>
      <w:r>
        <w:rPr>
          <w:iCs/>
        </w:rPr>
        <w:t>Adjusted p</w:t>
      </w:r>
      <w:r w:rsidRPr="00ED4E9E">
        <w:rPr>
          <w:iCs/>
        </w:rPr>
        <w:t xml:space="preserve">­values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08DBF6D5"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(MaxQuant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r w:rsidRPr="00D36215">
        <w:rPr>
          <w:i/>
        </w:rPr>
        <w:t>limma</w:t>
      </w:r>
      <w:r w:rsidRPr="003E22E4">
        <w:rPr>
          <w:iCs/>
        </w:rPr>
        <w:t xml:space="preserve"> </w:t>
      </w:r>
      <w:r w:rsidR="006D59D0">
        <w:rPr>
          <w:iCs/>
        </w:rPr>
        <w:fldChar w:fldCharType="begin"/>
      </w:r>
      <w:r w:rsidR="002D46D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52]","noteIndex":0},"citationItems":[{"id":55,"uris":["http://zotero.org/users/5329443/items/3BHU5T55"],"uri":["http://zotero.org/users/5329443/items/3BHU5T55"],"itemData":{"id":55,"type":"article-journal","title":"Accurate Proteome-wide Label-free Quantification by Delayed Normalization and Maximal Peptide Ratio Extraction, Termed MaxLFQ","container-title":"Molecular &amp; Cellular Proteomics","page":"2513-2526","volume":"13","issue":"9","source":"www.mcponline.org","abstract":"Protein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button.","DOI":"10.1074/mcp.M113.031591","ISSN":"1535-9476, 1535-9484","note":"PMID: 24942700","journalAbbreviation":"Mol. Cell. Proteomics","language":"en","author":[{"family":"Cox","given":"Jürgen"},{"family":"Hein","given":"Marco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BE39F1" w:rsidRPr="00BE39F1">
        <w:rPr>
          <w:rFonts w:ascii="Calibri" w:hAnsi="Calibri" w:cs="Calibri"/>
        </w:rPr>
        <w:t>[47, 52]</w:t>
      </w:r>
      <w:r w:rsidR="006D59D0">
        <w:rPr>
          <w:iCs/>
        </w:rPr>
        <w:fldChar w:fldCharType="end"/>
      </w:r>
      <w:r w:rsidRPr="003E22E4">
        <w:rPr>
          <w:iCs/>
        </w:rPr>
        <w:t>. Significantly enriched proteins were identified using a Benjamini­Hochberg adjusted p­value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 xml:space="preserve">of 1. Counts of significant and non­significant proteins are indicated on each graph. </w:t>
      </w:r>
      <w:r w:rsidRPr="003E22E4">
        <w:rPr>
          <w:iCs/>
        </w:rPr>
        <w:lastRenderedPageBreak/>
        <w:t>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25095303" w14:textId="49F48773"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(elbe.hki­jena.de/fungifun) was used to identify enriched biological process (BP), cellular component (CC), and molecular function (MF) GO terms </w:t>
      </w:r>
      <w:r w:rsidR="00655AC8">
        <w:rPr>
          <w:iCs/>
        </w:rPr>
        <w:fldChar w:fldCharType="begin"/>
      </w:r>
      <w:r w:rsidR="002D46D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BE39F1" w:rsidRPr="00BE39F1">
        <w:rPr>
          <w:rFonts w:ascii="Calibri" w:hAnsi="Calibri" w:cs="Calibri"/>
        </w:rPr>
        <w:t>[56]</w:t>
      </w:r>
      <w:r w:rsidR="00655AC8">
        <w:rPr>
          <w:iCs/>
        </w:rPr>
        <w:fldChar w:fldCharType="end"/>
      </w:r>
      <w:r w:rsidR="00D36215" w:rsidRPr="00D36215">
        <w:rPr>
          <w:iCs/>
        </w:rPr>
        <w:t xml:space="preserve">. A selection of the most significantly enriched terms for each GO domain are shown. They are presented top to bottom in order of increasing Benjamini­Hochberg adjusted p­value.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4B0F4D4A"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plotMDS function from</w:t>
      </w:r>
      <w:r w:rsidRPr="00782832">
        <w:rPr>
          <w:iCs/>
        </w:rPr>
        <w:t xml:space="preserve"> </w:t>
      </w:r>
      <w:r w:rsidRPr="00F97D25">
        <w:rPr>
          <w:i/>
        </w:rPr>
        <w:t>limma</w:t>
      </w:r>
      <w:r w:rsidRPr="00782832">
        <w:rPr>
          <w:iCs/>
        </w:rPr>
        <w:t xml:space="preserve"> was used to generate the MDS plots </w:t>
      </w:r>
      <w:r w:rsidR="00EB1443">
        <w:rPr>
          <w:iCs/>
        </w:rPr>
        <w:fldChar w:fldCharType="begin"/>
      </w:r>
      <w:r w:rsidR="002D46DE">
        <w:rPr>
          <w:iCs/>
        </w:rPr>
        <w:instrText xml:space="preserve"> ADDIN ZOTERO_ITEM CSL_CITATION {"citationID":"SMAGBxn7","properties":{"formattedCitation":"[52]","plainCitation":"[52]","noteIndex":0},"citationItems":[{"id":11,"uris":["http://zotero.org/users/5329443/items/5PKY4ZSS"],"uri":["http://zotero.org/users/5329443/items/5PKY4ZSS"],"itemData":{"id":11,"type":"article-journal","title":"limma powers differential expression analyses for RNA-sequencing and microarray studies","container-title":"Nucleic Acids Research","page":"e47-e47","volume":"43","issue":"7","source":"academic.oup.com","abstract":"Abstract.  limma is an R/Bioconductor software package that provides an integrated solution for analysing data from gene expression experiments. It contains ric","DOI":"10.1093/nar/gkv007","ISSN":"0305-1048","journalAbbreviation":"Nucleic Acids Res.","language":"en","author":[{"family":"Ritchie","given":"Matthew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BE39F1" w:rsidRPr="00BE39F1">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4338B7D" w14:textId="77777777" w:rsidR="00B97895" w:rsidRDefault="00B97895">
      <w:pPr>
        <w:rPr>
          <w:b/>
          <w:bCs/>
          <w:iCs/>
        </w:rPr>
      </w:pPr>
      <w:r>
        <w:rPr>
          <w:b/>
          <w:bCs/>
          <w:iCs/>
        </w:rPr>
        <w:br w:type="page"/>
      </w:r>
    </w:p>
    <w:p w14:paraId="45A41C20" w14:textId="1FD72A4C" w:rsidR="00662B7D" w:rsidRDefault="003D4959" w:rsidP="00B97895">
      <w:pPr>
        <w:spacing w:line="480" w:lineRule="auto"/>
        <w:rPr>
          <w:iCs/>
        </w:rPr>
      </w:pPr>
      <w:r w:rsidRPr="003D4959">
        <w:rPr>
          <w:b/>
          <w:bCs/>
          <w:iCs/>
        </w:rPr>
        <w:lastRenderedPageBreak/>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particular strain;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2D46D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BE39F1" w:rsidRPr="00BE39F1">
        <w:rPr>
          <w:rFonts w:ascii="Calibri" w:hAnsi="Calibri" w:cs="Calibri"/>
        </w:rPr>
        <w:t>[57]</w:t>
      </w:r>
      <w:r w:rsidR="00ED2D12">
        <w:rPr>
          <w:iCs/>
        </w:rPr>
        <w:fldChar w:fldCharType="end"/>
      </w:r>
      <w:r w:rsidRPr="003D4959">
        <w:rPr>
          <w:iCs/>
        </w:rPr>
        <w:t>. Proteins which were exclusive to EVs from all four strains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2D46D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title":"FungiFun2: a comprehensive online resource for systematic analysis of gene lists from fungal species","container-title":"Bioinformatics","page":"445-446","volume":"31","issue":"3","source":"academic.oup.com","abstract":"Abstract.  Summary : Systematically extracting biological meaning from omics data is a major challenge in systems biology. Enrichment analysis is often used to","DOI":"10.1093/bioinformatics/btu627","ISSN":"1367-4803","title-short":"FungiFun2","journalAbbreviation":"Bioinformatics","language":"en","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BE39F1" w:rsidRPr="00BE39F1">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5083EC75" w:rsidR="00787A82" w:rsidRDefault="00B33F5C" w:rsidP="00B97895">
      <w:pPr>
        <w:spacing w:line="480" w:lineRule="auto"/>
        <w:rPr>
          <w:iCs/>
        </w:rPr>
      </w:pPr>
      <w:r w:rsidRPr="00B33F5C">
        <w:rPr>
          <w:b/>
          <w:bCs/>
          <w:iCs/>
        </w:rPr>
        <w:lastRenderedPageBreak/>
        <w:t xml:space="preserve">Figure 7: Twenty­two best potential </w:t>
      </w:r>
      <w:r w:rsidRPr="00B33F5C">
        <w:rPr>
          <w:b/>
          <w:bCs/>
          <w:i/>
        </w:rPr>
        <w:t>C. albicans</w:t>
      </w:r>
      <w:r w:rsidRPr="00B33F5C">
        <w:rPr>
          <w:b/>
          <w:bCs/>
          <w:iCs/>
        </w:rPr>
        <w:t xml:space="preserve"> positive EV protein markers.</w:t>
      </w:r>
      <w:r w:rsidRPr="00B33F5C">
        <w:rPr>
          <w:iCs/>
        </w:rPr>
        <w:t xml:space="preserve"> These proteins are those underlined in Table 1. They are enriched or exclusive to EVs isolated from all of the </w:t>
      </w:r>
      <w:r w:rsidRPr="00B33F5C">
        <w:rPr>
          <w:i/>
        </w:rPr>
        <w:t xml:space="preserve">C. albicans </w:t>
      </w:r>
      <w:r w:rsidRPr="00B33F5C">
        <w:rPr>
          <w:iCs/>
        </w:rPr>
        <w:t xml:space="preserve">strains investigated in this study. The proteins fit within the EV biomarker categories 1 and 2 from MISEV2018 which includes transmembrane, GPI­anchored, and cytosolic proteins that are EV enriched </w:t>
      </w:r>
      <w:r w:rsidR="00787A82">
        <w:rPr>
          <w:iCs/>
        </w:rPr>
        <w:fldChar w:fldCharType="begin"/>
      </w:r>
      <w:r w:rsidR="002D46DE">
        <w:rPr>
          <w:iCs/>
        </w:rPr>
        <w:instrText xml:space="preserve"> ADDIN ZOTERO_ITEM CSL_CITATION {"citationID":"8VD1daVc","properties":{"formattedCitation":"[15]","plainCitation":"[15]","noteIndex":0},"citationItems":[{"id":94,"uris":["http://zotero.org/users/5329443/items/BJSJHB3V"],"uri":["http://zotero.org/users/5329443/items/BJSJHB3V"],"itemData":{"id":94,"type":"article-journal","title":"Minimal information for studies of extracellular vesicles 2018 (MISEV2018): a position statement of the International Society for Extracellular Vesicles and update of the MISEV2014 guidelines","container-title":"Journal of Extracellular Vesicles","page":"1535750","volume":"7","issue":"1","source":"Taylor and Francis+NEJM","abstract":"The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points.","DOI":"10.1080/20013078.2018.1535750","ISSN":"null","title-short":"Minimal information for studies of extracellular vesicles 2018 (MISEV2018)","journalAbbreviation":"J. Extracell. Vesicles","author":[{"family":"Théry","given":"Clotilde"},{"family":"Witwer","given":"Kenneth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BE39F1" w:rsidRPr="00BE39F1">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1D784AC1" w14:textId="0B12CCB8" w:rsidR="009B79C3" w:rsidRPr="00ED4E9E"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MCC/eisosome proteins Sur7 and Evp1 (orf19.6741) compared to the human tetraspanin CD81. </w:t>
      </w:r>
      <w:r w:rsidRPr="00787A82">
        <w:rPr>
          <w:iCs/>
        </w:rPr>
        <w:t xml:space="preserve">The presence of transmembrane (TM) domains and palmitoylation sites shown on the left side of the figure were predicted using the online tools TOPCONS2 (topcons.cbr.su.se) </w:t>
      </w:r>
      <w:r w:rsidR="00135D47">
        <w:rPr>
          <w:iCs/>
        </w:rPr>
        <w:fldChar w:fldCharType="begin"/>
      </w:r>
      <w:r w:rsidR="002D46DE">
        <w:rPr>
          <w:iCs/>
        </w:rPr>
        <w:instrText xml:space="preserve"> ADDIN ZOTERO_ITEM CSL_CITATION {"citationID":"7dC3jYWN","properties":{"formattedCitation":"[59]","plainCitation":"[59]","noteIndex":0},"citationItems":[{"id":264,"uris":["http://zotero.org/users/5329443/items/MYFQ9PUS"],"uri":["http://zotero.org/users/5329443/items/MYFQ9PUS"],"itemData":{"id":264,"type":"article-journal","title":"The TOPCONS web server for consensus prediction of membrane protein topology and signal peptides","container-title":"Nucleic Acids Research","page":"W401-W407","volume":"43","issue":"W1","source":"academic.oup.com","abstract":"Abstract.  TOPCONS (http://topcons.net/) is a widely used web server for consensus prediction of membrane protein topology. We hereby present a major update to","DOI":"10.1093/nar/gkv485","ISSN":"0305-1048","journalAbbreviation":"Nucleic Acids Res","language":"en","author":[{"family":"Tsirigos","given":"Konstantinos D."},{"family":"Peters","given":"Christoph"},{"family":"Shu","given":"Nanjiang"},{"family":"Käll","given":"Lukas"},{"family":"Elofsson","given":"Arne"}],"issued":{"date-parts":[["2015",7,1]]}}}],"schema":"https://github.com/citation-style-language/schema/raw/master/csl-citation.json"} </w:instrText>
      </w:r>
      <w:r w:rsidR="00135D47">
        <w:rPr>
          <w:iCs/>
        </w:rPr>
        <w:fldChar w:fldCharType="separate"/>
      </w:r>
      <w:r w:rsidR="00BE39F1" w:rsidRPr="00BE39F1">
        <w:rPr>
          <w:rFonts w:ascii="Calibri" w:hAnsi="Calibri" w:cs="Calibri"/>
        </w:rPr>
        <w:t>[59]</w:t>
      </w:r>
      <w:r w:rsidR="00135D47">
        <w:rPr>
          <w:iCs/>
        </w:rPr>
        <w:fldChar w:fldCharType="end"/>
      </w:r>
      <w:r w:rsidRPr="00787A82">
        <w:rPr>
          <w:iCs/>
        </w:rPr>
        <w:t xml:space="preserve"> and CSS­PALM 4.0 (csspalm.biocuckoo.org) </w:t>
      </w:r>
      <w:r w:rsidR="0044432F">
        <w:rPr>
          <w:iCs/>
        </w:rPr>
        <w:fldChar w:fldCharType="begin"/>
      </w:r>
      <w:r w:rsidR="002D46DE">
        <w:rPr>
          <w:iCs/>
        </w:rPr>
        <w:instrText xml:space="preserve"> ADDIN ZOTERO_ITEM CSL_CITATION {"citationID":"osptvbtS","properties":{"formattedCitation":"[60]","plainCitation":"[60]","noteIndex":0},"citationItems":[{"id":245,"uris":["http://zotero.org/users/5329443/items/9AYB23I8"],"uri":["http://zotero.org/users/5329443/items/9AYB23I8"],"itemData":{"id":245,"type":"article-journal","title":"CSS-Palm 2.0: an updated software for palmitoylation sites prediction","container-title":"Protein Engineering, Design and Selection","page":"639-644","volume":"21","issue":"11","source":"academic-oup-com.ez.library.latrobe.edu.au","abstract":"Abstract.  Protein palmitoylation is an essential post-translational lipid modification of proteins, and reversibly orchestrates a variety of cellular processes","DOI":"10.1093/protein/gzn039","ISSN":"1741-0126","title-short":"CSS-Palm 2.0","journalAbbreviation":"Protein Eng Des Sel","language":"en","author":[{"family":"Ren","given":"Jian"},{"family":"Wen","given":"Longping"},{"family":"Gao","given":"Xinjiao"},{"family":"Jin","given":"Changjiang"},{"family":"Xue","given":"Yu"},{"family":"Yao","given":"Xuebiao"}],"issued":{"date-parts":[["2008",11,1]]}}}],"schema":"https://github.com/citation-style-language/schema/raw/master/csl-citation.json"} </w:instrText>
      </w:r>
      <w:r w:rsidR="0044432F">
        <w:rPr>
          <w:iCs/>
        </w:rPr>
        <w:fldChar w:fldCharType="separate"/>
      </w:r>
      <w:r w:rsidR="00BE39F1" w:rsidRPr="00BE39F1">
        <w:rPr>
          <w:rFonts w:ascii="Calibri" w:hAnsi="Calibri" w:cs="Calibri"/>
        </w:rPr>
        <w:t>[60]</w:t>
      </w:r>
      <w:r w:rsidR="0044432F">
        <w:rPr>
          <w:iCs/>
        </w:rPr>
        <w:fldChar w:fldCharType="end"/>
      </w:r>
      <w:r w:rsidRPr="00787A82">
        <w:rPr>
          <w:iCs/>
        </w:rPr>
        <w:t xml:space="preserve"> respectively. For CD81, palmitoylation sites experimentally determined in previous literature are shown</w:t>
      </w:r>
      <w:r w:rsidR="00603140">
        <w:rPr>
          <w:iCs/>
        </w:rPr>
        <w:t xml:space="preserve"> </w:t>
      </w:r>
      <w:r w:rsidR="00603140">
        <w:rPr>
          <w:iCs/>
        </w:rPr>
        <w:fldChar w:fldCharType="begin"/>
      </w:r>
      <w:r w:rsidR="00F507D0">
        <w:rPr>
          <w:iCs/>
        </w:rPr>
        <w:instrText xml:space="preserve"> ADDIN ZOTERO_ITEM CSL_CITATION {"citationID":"njq7a85P","properties":{"formattedCitation":"[121]","plainCitation":"[121]","noteIndex":0},"citationItems":[{"id":259,"uris":["http://zotero.org/users/5329443/items/ZLZPJCCY"],"uri":["http://zotero.org/users/5329443/items/ZLZPJCCY"],"itemData":{"id":259,"type":"article-journal","title":"Mutation of juxtamembrane cysteines in the tetraspanin CD81 affects palmitoylation and alters interaction with other proteins at the cell surface","container-title":"Experimental Cell Research","page":"1953-1963","volume":"315","issue":"11","source":"ScienceDirect","abstract":"Palmitoylation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surface.","DOI":"10.1016/j.yexcr.2009.03.013","ISSN":"0014-4827","journalAbbreviation":"Experimental Cell Research","author":[{"family":"Delandre","given":"Caroline"},{"family":"Penabaz","given":"Taryn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F507D0" w:rsidRPr="00F507D0">
        <w:rPr>
          <w:rFonts w:ascii="Calibri" w:hAnsi="Calibri" w:cs="Calibri"/>
        </w:rPr>
        <w:t>[121]</w:t>
      </w:r>
      <w:r w:rsidR="00603140">
        <w:rPr>
          <w:iCs/>
        </w:rPr>
        <w:fldChar w:fldCharType="end"/>
      </w:r>
      <w:r w:rsidRPr="00787A82">
        <w:rPr>
          <w:iCs/>
        </w:rPr>
        <w:t>. The right side of</w:t>
      </w:r>
      <w:r w:rsidR="00603140">
        <w:rPr>
          <w:iCs/>
        </w:rPr>
        <w:t xml:space="preserve"> </w:t>
      </w:r>
      <w:r w:rsidRPr="00787A82">
        <w:rPr>
          <w:iCs/>
        </w:rPr>
        <w:t>the figure shows a cartoon representation of</w:t>
      </w:r>
      <w:r w:rsidR="00603140">
        <w:rPr>
          <w:iCs/>
        </w:rPr>
        <w:t xml:space="preserve"> </w:t>
      </w:r>
      <w:r w:rsidRPr="00787A82">
        <w:rPr>
          <w:iCs/>
        </w:rPr>
        <w:t>the TOPCONS2 consensus topology prediction for the three proteins as well as the crystal structure of</w:t>
      </w:r>
      <w:r w:rsidR="00603140">
        <w:rPr>
          <w:iCs/>
        </w:rPr>
        <w:t xml:space="preserve"> </w:t>
      </w:r>
      <w:r w:rsidRPr="00787A82">
        <w:rPr>
          <w:iCs/>
        </w:rPr>
        <w:t xml:space="preserve">CD81 (PDB: 5TCX) </w:t>
      </w:r>
      <w:r w:rsidR="00603140">
        <w:rPr>
          <w:iCs/>
        </w:rPr>
        <w:fldChar w:fldCharType="begin"/>
      </w:r>
      <w:r w:rsidR="00F507D0">
        <w:rPr>
          <w:iCs/>
        </w:rPr>
        <w:instrText xml:space="preserve"> ADDIN ZOTERO_ITEM CSL_CITATION {"citationID":"oqcOw7ue","properties":{"formattedCitation":"[122]","plainCitation":"[122]","noteIndex":0},"citationItems":[{"id":257,"uris":["http://zotero.org/users/5329443/items/EH3IU8IQ"],"uri":["http://zotero.org/users/5329443/items/EH3IU8IQ"],"itemData":{"id":257,"type":"article-journal","title":"Crystal Structure of a Full-Length Human Tetraspanin Reveals a Cholesterol-Binding Pocket","container-title":"Cell","page":"1041-1051.e11","volume":"167","issue":"4","source":"ScienceDirect","abstract":"Summary\nTetraspanins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function.","DOI":"10.1016/j.cell.2016.09.056","ISSN":"0092-8674","journalAbbreviation":"Cell","author":[{"family":"Zimmerman","given":"Brandon"},{"family":"Kelly","given":"Brendan"},{"family":"McMillan","given":"Brian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F507D0" w:rsidRPr="00F507D0">
        <w:rPr>
          <w:rFonts w:ascii="Calibri" w:hAnsi="Calibri" w:cs="Calibri"/>
        </w:rPr>
        <w:t>[122]</w:t>
      </w:r>
      <w:r w:rsidR="00603140">
        <w:rPr>
          <w:iCs/>
        </w:rPr>
        <w:fldChar w:fldCharType="end"/>
      </w:r>
      <w:r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51AD8010" w14:textId="77777777" w:rsidR="00F507D0" w:rsidRDefault="00FA7301" w:rsidP="00F507D0">
      <w:pPr>
        <w:pStyle w:val="Bibliography"/>
      </w:pPr>
      <w:r>
        <w:fldChar w:fldCharType="begin"/>
      </w:r>
      <w:r w:rsidR="00C65A61">
        <w:instrText xml:space="preserve"> ADDIN ZOTERO_BIBL {"uncited":[],"omitted":[],"custom":[]} CSL_BIBLIOGRAPHY </w:instrText>
      </w:r>
      <w:r>
        <w:fldChar w:fldCharType="separate"/>
      </w:r>
      <w:r w:rsidR="00F507D0">
        <w:t>[1]</w:t>
      </w:r>
      <w:r w:rsidR="00F507D0">
        <w:tab/>
        <w:t xml:space="preserve">Havlickova, B.; Czaika, V. A.; Friedrich, M. Epidemiological Trends in Skin Mycoses Worldwide. </w:t>
      </w:r>
      <w:r w:rsidR="00F507D0">
        <w:rPr>
          <w:i/>
          <w:iCs/>
        </w:rPr>
        <w:t>Mycoses</w:t>
      </w:r>
      <w:r w:rsidR="00F507D0">
        <w:t xml:space="preserve">, </w:t>
      </w:r>
      <w:r w:rsidR="00F507D0">
        <w:rPr>
          <w:b/>
          <w:bCs/>
        </w:rPr>
        <w:t>2008</w:t>
      </w:r>
      <w:r w:rsidR="00F507D0">
        <w:t xml:space="preserve">, </w:t>
      </w:r>
      <w:r w:rsidR="00F507D0">
        <w:rPr>
          <w:i/>
          <w:iCs/>
        </w:rPr>
        <w:t>51</w:t>
      </w:r>
      <w:r w:rsidR="00F507D0">
        <w:t xml:space="preserve"> (s4), 2–15. https://doi.org/10.1111/j.1439-0507.2008.01606.x.</w:t>
      </w:r>
    </w:p>
    <w:p w14:paraId="0816CF9D" w14:textId="77777777" w:rsidR="00F507D0" w:rsidRDefault="00F507D0" w:rsidP="00F507D0">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6E277FCA" w14:textId="77777777" w:rsidR="00F507D0" w:rsidRDefault="00F507D0" w:rsidP="00F507D0">
      <w:pPr>
        <w:pStyle w:val="Bibliography"/>
      </w:pPr>
      <w:r>
        <w:t>[3]</w:t>
      </w:r>
      <w:r>
        <w:tab/>
        <w:t xml:space="preserve">Pfaller, M. A.; Diekema,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7C5E6CB4" w14:textId="77777777" w:rsidR="00F507D0" w:rsidRDefault="00F507D0" w:rsidP="00F507D0">
      <w:pPr>
        <w:pStyle w:val="Bibliography"/>
      </w:pPr>
      <w:r>
        <w:t>[4]</w:t>
      </w:r>
      <w:r>
        <w:tab/>
        <w:t xml:space="preserve">Brown, G. D.; Denning, D. W.; Gow, N. A. R.; Levitz, S. M.; Netea,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4D7D2D33" w14:textId="77777777" w:rsidR="00F507D0" w:rsidRDefault="00F507D0" w:rsidP="00F507D0">
      <w:pPr>
        <w:pStyle w:val="Bibliography"/>
      </w:pPr>
      <w:r>
        <w:t>[5]</w:t>
      </w:r>
      <w:r>
        <w:tab/>
        <w:t xml:space="preserve">Kullberg, B. J.; Arendrup,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563BE873" w14:textId="77777777" w:rsidR="00F507D0" w:rsidRDefault="00F507D0" w:rsidP="00F507D0">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53516555" w14:textId="77777777" w:rsidR="00F507D0" w:rsidRDefault="00F507D0" w:rsidP="00F507D0">
      <w:pPr>
        <w:pStyle w:val="Bibliography"/>
      </w:pPr>
      <w:r>
        <w:t>[7]</w:t>
      </w:r>
      <w: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74A95ABF" w14:textId="77777777" w:rsidR="00F507D0" w:rsidRDefault="00F507D0" w:rsidP="00F507D0">
      <w:pPr>
        <w:pStyle w:val="Bibliography"/>
      </w:pPr>
      <w:r>
        <w:t>[8]</w:t>
      </w:r>
      <w:r>
        <w:tab/>
        <w:t xml:space="preserve">Whaley, S. G.; Berkow,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00B4EAB" w14:textId="77777777" w:rsidR="00F507D0" w:rsidRDefault="00F507D0" w:rsidP="00F507D0">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6CD5C492" w14:textId="77777777" w:rsidR="00F507D0" w:rsidRDefault="00F507D0" w:rsidP="00F507D0">
      <w:pPr>
        <w:pStyle w:val="Bibliography"/>
      </w:pPr>
      <w:r>
        <w:t>[10]</w:t>
      </w:r>
      <w:r>
        <w:tab/>
        <w:t xml:space="preserve">Perlin, D. S.; Rautemaa-Richardson, R.; Alastruey-Izquierdo,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5FE2F5B2" w14:textId="77777777" w:rsidR="00F507D0" w:rsidRDefault="00F507D0" w:rsidP="00F507D0">
      <w:pPr>
        <w:pStyle w:val="Bibliography"/>
      </w:pPr>
      <w:r>
        <w:t>[11]</w:t>
      </w:r>
      <w:r>
        <w:tab/>
        <w:t xml:space="preserve">Fisher, M. C.; Hawkins, N. J.; Sanglard, D.; Gurr,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20F893CB" w14:textId="77777777" w:rsidR="00F507D0" w:rsidRDefault="00F507D0" w:rsidP="00F507D0">
      <w:pPr>
        <w:pStyle w:val="Bibliography"/>
      </w:pPr>
      <w:r>
        <w:t>[12]</w:t>
      </w:r>
      <w:r>
        <w:tab/>
        <w:t xml:space="preserve">Xu, R.; Rai, A.; Chen, M.; Suwakulsiri,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7B4A9C53" w14:textId="77777777" w:rsidR="00F507D0" w:rsidRDefault="00F507D0" w:rsidP="00F507D0">
      <w:pPr>
        <w:pStyle w:val="Bibliography"/>
      </w:pPr>
      <w:r>
        <w:t>[13]</w:t>
      </w:r>
      <w:r>
        <w:tab/>
        <w:t xml:space="preserve">Quek, C.; Hill, A. F. The Role of Extracellular Vesicles in Neurodegenerative Diseases. </w:t>
      </w:r>
      <w:r>
        <w:rPr>
          <w:i/>
          <w:iCs/>
        </w:rPr>
        <w:t>Biochem. Biophys. Res. Commun.</w:t>
      </w:r>
      <w:r>
        <w:t xml:space="preserve">, </w:t>
      </w:r>
      <w:r>
        <w:rPr>
          <w:b/>
          <w:bCs/>
        </w:rPr>
        <w:t>2017</w:t>
      </w:r>
      <w:r>
        <w:t xml:space="preserve">, </w:t>
      </w:r>
      <w:r>
        <w:rPr>
          <w:i/>
          <w:iCs/>
        </w:rPr>
        <w:t>483</w:t>
      </w:r>
      <w:r>
        <w:t xml:space="preserve"> (4), 1178–1186. https://doi.org/10.1016/j.bbrc.2016.09.090.</w:t>
      </w:r>
    </w:p>
    <w:p w14:paraId="785C043A" w14:textId="77777777" w:rsidR="00F507D0" w:rsidRDefault="00F507D0" w:rsidP="00F507D0">
      <w:pPr>
        <w:pStyle w:val="Bibliography"/>
      </w:pPr>
      <w:r>
        <w:t>[14]</w:t>
      </w:r>
      <w:r>
        <w:tab/>
        <w:t xml:space="preserve">Pathirana, R. D.; Kaparakis‐Liaskos,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7D1B0A72" w14:textId="77777777" w:rsidR="00F507D0" w:rsidRDefault="00F507D0" w:rsidP="00F507D0">
      <w:pPr>
        <w:pStyle w:val="Bibliography"/>
      </w:pPr>
      <w:r>
        <w:t>[15]</w:t>
      </w:r>
      <w: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Pr>
          <w:i/>
          <w:iCs/>
        </w:rPr>
        <w:t>J. Extracell. Vesicles</w:t>
      </w:r>
      <w:r>
        <w:t xml:space="preserve">, </w:t>
      </w:r>
      <w:r>
        <w:rPr>
          <w:b/>
          <w:bCs/>
        </w:rPr>
        <w:t>2018</w:t>
      </w:r>
      <w:r>
        <w:t xml:space="preserve">, </w:t>
      </w:r>
      <w:r>
        <w:rPr>
          <w:i/>
          <w:iCs/>
        </w:rPr>
        <w:t>7</w:t>
      </w:r>
      <w:r>
        <w:t xml:space="preserve"> (1), 1535750. https://doi.org/10.1080/20013078.2018.1535750.</w:t>
      </w:r>
    </w:p>
    <w:p w14:paraId="116CAE7A" w14:textId="77777777" w:rsidR="00F507D0" w:rsidRDefault="00F507D0" w:rsidP="00F507D0">
      <w:pPr>
        <w:pStyle w:val="Bibliography"/>
      </w:pPr>
      <w:r>
        <w:t>[16]</w:t>
      </w:r>
      <w:r>
        <w:tab/>
        <w:t xml:space="preserve">Maas, S. L. N.; Breakefield,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116E49ED" w14:textId="77777777" w:rsidR="00F507D0" w:rsidRDefault="00F507D0" w:rsidP="00F507D0">
      <w:pPr>
        <w:pStyle w:val="Bibliography"/>
      </w:pPr>
      <w:r>
        <w:t>[17]</w:t>
      </w:r>
      <w:r>
        <w:tab/>
        <w:t xml:space="preserve">Schorey,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4F16C723" w14:textId="77777777" w:rsidR="00F507D0" w:rsidRDefault="00F507D0" w:rsidP="00F507D0">
      <w:pPr>
        <w:pStyle w:val="Bibliography"/>
      </w:pPr>
      <w:r>
        <w:lastRenderedPageBreak/>
        <w:t>[18]</w:t>
      </w:r>
      <w:r>
        <w:tab/>
        <w:t xml:space="preserve">Oliveira, D. L.; Freire-de-Lima, C. G.; Nosanchuk, J. D.; Casadevall, A.; Rodrigues, M. L.; Nimrichter,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37E272D7" w14:textId="77777777" w:rsidR="00F507D0" w:rsidRDefault="00F507D0" w:rsidP="00F507D0">
      <w:pPr>
        <w:pStyle w:val="Bibliography"/>
      </w:pPr>
      <w:r>
        <w:t>[19]</w:t>
      </w:r>
      <w:r>
        <w:tab/>
        <w:t xml:space="preserve">Rodrigues, M. L.; Nakayasu, E. S.; Oliveira, D. L.; Nimrichter, L.; Nosanchuk, J. D.; Almeida, I. C.; Casadevall, A. Extracellular Vesicles Produced by Cryptococcus Neoformans Contain Protein Components Associated with Virulence. </w:t>
      </w:r>
      <w:r>
        <w:rPr>
          <w:i/>
          <w:iCs/>
        </w:rPr>
        <w:t>Eukaryot. Cell</w:t>
      </w:r>
      <w:r>
        <w:t xml:space="preserve">, </w:t>
      </w:r>
      <w:r>
        <w:rPr>
          <w:b/>
          <w:bCs/>
        </w:rPr>
        <w:t>2008</w:t>
      </w:r>
      <w:r>
        <w:t xml:space="preserve">, </w:t>
      </w:r>
      <w:r>
        <w:rPr>
          <w:i/>
          <w:iCs/>
        </w:rPr>
        <w:t>7</w:t>
      </w:r>
      <w:r>
        <w:t xml:space="preserve"> (1), 58–67. https://doi.org/10.1128/EC.00370-07.</w:t>
      </w:r>
    </w:p>
    <w:p w14:paraId="055C75E1" w14:textId="77777777" w:rsidR="00F507D0" w:rsidRDefault="00F507D0" w:rsidP="00F507D0">
      <w:pPr>
        <w:pStyle w:val="Bibliography"/>
      </w:pPr>
      <w:r>
        <w:t>[20]</w:t>
      </w:r>
      <w:r>
        <w:tab/>
        <w:t xml:space="preserve">Bielska, E.; Sisquella, M. A.; Aldeieg, M.; Birch, C.; O’Donoghue, E. J.; May, R. C. Pathogen-Derived Extracellular Vesicles Mediate Virulence in the Fatal Human Pathogen Cryptococcus Gattii. </w:t>
      </w:r>
      <w:r>
        <w:rPr>
          <w:i/>
          <w:iCs/>
        </w:rPr>
        <w:t>Nat. Commun.</w:t>
      </w:r>
      <w:r>
        <w:t xml:space="preserve">, </w:t>
      </w:r>
      <w:r>
        <w:rPr>
          <w:b/>
          <w:bCs/>
        </w:rPr>
        <w:t>2018</w:t>
      </w:r>
      <w:r>
        <w:t xml:space="preserve">, </w:t>
      </w:r>
      <w:r>
        <w:rPr>
          <w:i/>
          <w:iCs/>
        </w:rPr>
        <w:t>9</w:t>
      </w:r>
      <w:r>
        <w:t xml:space="preserve"> (1), 1556. https://doi.org/10.1038/s41467-018-03991-6.</w:t>
      </w:r>
    </w:p>
    <w:p w14:paraId="4722EF10" w14:textId="77777777" w:rsidR="00F507D0" w:rsidRDefault="00F507D0" w:rsidP="00F507D0">
      <w:pPr>
        <w:pStyle w:val="Bibliography"/>
      </w:pPr>
      <w:r>
        <w:t>[21]</w:t>
      </w:r>
      <w: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Pr>
          <w:i/>
          <w:iCs/>
        </w:rPr>
        <w:t>Eukaryot. Cell</w:t>
      </w:r>
      <w:r>
        <w:t xml:space="preserve">, </w:t>
      </w:r>
      <w:r>
        <w:rPr>
          <w:b/>
          <w:bCs/>
        </w:rPr>
        <w:t>2011</w:t>
      </w:r>
      <w:r>
        <w:t xml:space="preserve">, </w:t>
      </w:r>
      <w:r>
        <w:rPr>
          <w:i/>
          <w:iCs/>
        </w:rPr>
        <w:t>10</w:t>
      </w:r>
      <w:r>
        <w:t xml:space="preserve"> (3), 343–351. https://doi.org/10.1128/EC.00227-10.</w:t>
      </w:r>
    </w:p>
    <w:p w14:paraId="223A06BD" w14:textId="77777777" w:rsidR="00F507D0" w:rsidRDefault="00F507D0" w:rsidP="00F507D0">
      <w:pPr>
        <w:pStyle w:val="Bibliography"/>
      </w:pPr>
      <w:r>
        <w:t>[22]</w:t>
      </w:r>
      <w:r>
        <w:tab/>
        <w:t xml:space="preserve">da Silva, R. P.; Heiss, C.; Black, I.; Azadi, P.; Gerlach, J. Q.; Travassos, L. R.; Joshi, L.; Kilcoyne, M.; Puccia,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272156E8" w14:textId="77777777" w:rsidR="00F507D0" w:rsidRDefault="00F507D0" w:rsidP="00F507D0">
      <w:pPr>
        <w:pStyle w:val="Bibliography"/>
      </w:pPr>
      <w:r>
        <w:t>[23]</w:t>
      </w:r>
      <w:r>
        <w:tab/>
        <w:t xml:space="preserve">Wolf, J. M.; Espadas, J.; Luque-Garcia, J.; Reynolds, T.; Casadevall, A. Lipid Biosynthetic Genes Affect Candida Albicans Extracellular Vesicle Morphology, Cargo, and Immunostimulatory Properties. </w:t>
      </w:r>
      <w:r>
        <w:rPr>
          <w:i/>
          <w:iCs/>
        </w:rPr>
        <w:t>Eukaryot. Cell</w:t>
      </w:r>
      <w:r>
        <w:t xml:space="preserve">, </w:t>
      </w:r>
      <w:r>
        <w:rPr>
          <w:b/>
          <w:bCs/>
        </w:rPr>
        <w:t>2015</w:t>
      </w:r>
      <w:r>
        <w:t xml:space="preserve">, </w:t>
      </w:r>
      <w:r>
        <w:rPr>
          <w:i/>
          <w:iCs/>
        </w:rPr>
        <w:t>14</w:t>
      </w:r>
      <w:r>
        <w:t xml:space="preserve"> (8), 745–754. https://doi.org/10.1128/EC.00054-15.</w:t>
      </w:r>
    </w:p>
    <w:p w14:paraId="450FB861" w14:textId="77777777" w:rsidR="00F507D0" w:rsidRDefault="00F507D0" w:rsidP="00F507D0">
      <w:pPr>
        <w:pStyle w:val="Bibliography"/>
      </w:pPr>
      <w:r>
        <w:t>[24]</w:t>
      </w:r>
      <w:r>
        <w:tab/>
        <w:t xml:space="preserve">Vargas, G.; Rocha, J. D. B.; Oliveira, D. L.; Albuquerque, P. C.; Frases, S.; Santos, S. S.; Nosanchuk,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072140A0" w14:textId="77777777" w:rsidR="00F507D0" w:rsidRDefault="00F507D0" w:rsidP="00F507D0">
      <w:pPr>
        <w:pStyle w:val="Bibliography"/>
      </w:pPr>
      <w:r>
        <w:t>[25]</w:t>
      </w:r>
      <w:r>
        <w:tab/>
        <w:t xml:space="preserve">Joffe, L. S.; Nimrichter, L.; Rodrigues, M. L.; Poeta, M. D. Potential Roles of Fungal Extracellular Vesicles during Infection. </w:t>
      </w:r>
      <w:r>
        <w:rPr>
          <w:i/>
          <w:iCs/>
        </w:rPr>
        <w:t>mSphere</w:t>
      </w:r>
      <w:r>
        <w:t xml:space="preserve">, </w:t>
      </w:r>
      <w:r>
        <w:rPr>
          <w:b/>
          <w:bCs/>
        </w:rPr>
        <w:t>2016</w:t>
      </w:r>
      <w:r>
        <w:t xml:space="preserve">, </w:t>
      </w:r>
      <w:r>
        <w:rPr>
          <w:i/>
          <w:iCs/>
        </w:rPr>
        <w:t>1</w:t>
      </w:r>
      <w:r>
        <w:t xml:space="preserve"> (4), e00099-16. https://doi.org/10.1128/mSphere.00099-16.</w:t>
      </w:r>
    </w:p>
    <w:p w14:paraId="21B8F65F" w14:textId="77777777" w:rsidR="00F507D0" w:rsidRDefault="00F507D0" w:rsidP="00F507D0">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4FD04F7C" w14:textId="77777777" w:rsidR="00F507D0" w:rsidRDefault="00F507D0" w:rsidP="00F507D0">
      <w:pPr>
        <w:pStyle w:val="Bibliography"/>
      </w:pPr>
      <w:r>
        <w:t>[27]</w:t>
      </w:r>
      <w:r>
        <w:tab/>
        <w:t xml:space="preserve">da Silva, R. P.; Puccia, R.; Rodrigues, M. L.; Oliveira, D. L.; Joffe, L. S.; César, G. V.; Nimrichter,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05863200" w14:textId="77777777" w:rsidR="00F507D0" w:rsidRDefault="00F507D0" w:rsidP="00F507D0">
      <w:pPr>
        <w:pStyle w:val="Bibliography"/>
      </w:pPr>
      <w:r>
        <w:t>[28]</w:t>
      </w:r>
      <w: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Pr>
          <w:i/>
          <w:iCs/>
        </w:rPr>
        <w:t>Eukaryot. Cell</w:t>
      </w:r>
      <w:r>
        <w:t xml:space="preserve">, </w:t>
      </w:r>
      <w:r>
        <w:rPr>
          <w:b/>
          <w:bCs/>
        </w:rPr>
        <w:t>2007</w:t>
      </w:r>
      <w:r>
        <w:t xml:space="preserve">, </w:t>
      </w:r>
      <w:r>
        <w:rPr>
          <w:i/>
          <w:iCs/>
        </w:rPr>
        <w:t>6</w:t>
      </w:r>
      <w:r>
        <w:t xml:space="preserve"> (1), 48–59. https://doi.org/10.1128/EC.00318-06.</w:t>
      </w:r>
    </w:p>
    <w:p w14:paraId="0838D756" w14:textId="77777777" w:rsidR="00F507D0" w:rsidRDefault="00F507D0" w:rsidP="00F507D0">
      <w:pPr>
        <w:pStyle w:val="Bibliography"/>
      </w:pPr>
      <w:r>
        <w:t>[29]</w:t>
      </w:r>
      <w:r>
        <w:tab/>
        <w:t xml:space="preserve">Oliveira, D. L.; Nimrichter, L.; Miranda, K.; Frases, S.; Faull, K. F.; Casadevall, A.; Rodrigues, M. L. Cryptococcus Neoformans Cryoultramicrotomy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07A9AD9A" w14:textId="77777777" w:rsidR="00F507D0" w:rsidRDefault="00F507D0" w:rsidP="00F507D0">
      <w:pPr>
        <w:pStyle w:val="Bibliography"/>
      </w:pPr>
      <w:r>
        <w:t>[30]</w:t>
      </w:r>
      <w:r>
        <w:tab/>
        <w:t xml:space="preserve">da Silva, T. A.; Roque-Barreira, M. C.; Casadevall,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137598A2" w14:textId="77777777" w:rsidR="00F507D0" w:rsidRDefault="00F507D0" w:rsidP="00F507D0">
      <w:pPr>
        <w:pStyle w:val="Bibliography"/>
      </w:pPr>
      <w:r>
        <w:t>[31]</w:t>
      </w:r>
      <w:r>
        <w:tab/>
        <w:t xml:space="preserve">Gil-Bona, A.; Llama-Palacios, A.; Parra, C. M.; Vivanco, F.; Nombela, C.; Monteoliva,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216D2E5C" w14:textId="77777777" w:rsidR="00F507D0" w:rsidRDefault="00F507D0" w:rsidP="00F507D0">
      <w:pPr>
        <w:pStyle w:val="Bibliography"/>
      </w:pPr>
      <w:r>
        <w:lastRenderedPageBreak/>
        <w:t>[32]</w:t>
      </w:r>
      <w:r>
        <w:tab/>
        <w:t xml:space="preserve">Zarnowski, R.; Sanchez, H.; Covelli, A. S.; Dominguez, E.; Jaromin, A.; Bernhardt, J.; Mitchell, K. F.; Heiss,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7498390A" w14:textId="77777777" w:rsidR="00F507D0" w:rsidRDefault="00F507D0" w:rsidP="00F507D0">
      <w:pPr>
        <w:pStyle w:val="Bibliography"/>
      </w:pPr>
      <w:r>
        <w:t>[33]</w:t>
      </w:r>
      <w:r>
        <w:tab/>
        <w:t xml:space="preserve">Nobile, C. J.; Johnson, A. D. Candida Albicans Biofilms and Human Disease. </w:t>
      </w:r>
      <w:r>
        <w:rPr>
          <w:i/>
          <w:iCs/>
        </w:rPr>
        <w:t>Annu. Rev. Microbiol.</w:t>
      </w:r>
      <w:r>
        <w:t xml:space="preserve">, </w:t>
      </w:r>
      <w:r>
        <w:rPr>
          <w:b/>
          <w:bCs/>
        </w:rPr>
        <w:t>2015</w:t>
      </w:r>
      <w:r>
        <w:t xml:space="preserve">, </w:t>
      </w:r>
      <w:r>
        <w:rPr>
          <w:i/>
          <w:iCs/>
        </w:rPr>
        <w:t>69</w:t>
      </w:r>
      <w:r>
        <w:t xml:space="preserve"> (1), 71–92. https://doi.org/10.1146/annurev-micro-091014-104330.</w:t>
      </w:r>
    </w:p>
    <w:p w14:paraId="0ED128A0" w14:textId="77777777" w:rsidR="00F507D0" w:rsidRDefault="00F507D0" w:rsidP="00F507D0">
      <w:pPr>
        <w:pStyle w:val="Bibliography"/>
      </w:pPr>
      <w:r>
        <w:t>[34]</w:t>
      </w:r>
      <w:r>
        <w:tab/>
        <w:t xml:space="preserve">Taff, H. T.; Nett, J. E.; Zarnowski, R.; Ross, K. M.; Sanchez, H.; Cain, M. T.; Hamaker, J.; Mitchell, A. P.; Andes, D. R. A Candida Biofilm-Induced Pathway for Matrix Glucan Delivery: Implications for Drug Resistance. </w:t>
      </w:r>
      <w:r>
        <w:rPr>
          <w:i/>
          <w:iCs/>
        </w:rPr>
        <w:t>PLOS Pathog.</w:t>
      </w:r>
      <w:r>
        <w:t xml:space="preserve">, </w:t>
      </w:r>
      <w:r>
        <w:rPr>
          <w:b/>
          <w:bCs/>
        </w:rPr>
        <w:t>2012</w:t>
      </w:r>
      <w:r>
        <w:t xml:space="preserve">, </w:t>
      </w:r>
      <w:r>
        <w:rPr>
          <w:i/>
          <w:iCs/>
        </w:rPr>
        <w:t>8</w:t>
      </w:r>
      <w:r>
        <w:t xml:space="preserve"> (8), e1002848. https://doi.org/10.1371/journal.ppat.1002848.</w:t>
      </w:r>
    </w:p>
    <w:p w14:paraId="09103C7F" w14:textId="77777777" w:rsidR="00F507D0" w:rsidRDefault="00F507D0" w:rsidP="00F507D0">
      <w:pPr>
        <w:pStyle w:val="Bibliography"/>
      </w:pPr>
      <w:r>
        <w:t>[35]</w:t>
      </w:r>
      <w: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Pr>
          <w:i/>
          <w:iCs/>
        </w:rPr>
        <w:t>J. Extracell. Vesicles</w:t>
      </w:r>
      <w:r>
        <w:t xml:space="preserve">, </w:t>
      </w:r>
      <w:r>
        <w:rPr>
          <w:b/>
          <w:bCs/>
        </w:rPr>
        <w:t>2014</w:t>
      </w:r>
      <w:r>
        <w:t xml:space="preserve">, </w:t>
      </w:r>
      <w:r>
        <w:rPr>
          <w:i/>
          <w:iCs/>
        </w:rPr>
        <w:t>3</w:t>
      </w:r>
      <w:r>
        <w:t xml:space="preserve"> (1), 26913. https://doi.org/10.3402/jev.v3.26913.</w:t>
      </w:r>
    </w:p>
    <w:p w14:paraId="4EED9AB8" w14:textId="77777777" w:rsidR="00F507D0" w:rsidRDefault="00F507D0" w:rsidP="00F507D0">
      <w:pPr>
        <w:pStyle w:val="Bibliography"/>
      </w:pPr>
      <w:r>
        <w:t>[36]</w:t>
      </w:r>
      <w:r>
        <w:tab/>
        <w:t xml:space="preserve">Greening, D. W.; Xu, R.; Ji, H.; Tauro, B. J.; Simpson, R. J. A Protocol for Exosome Isolation and Characterization: Evaluation of Ultracentrifugation, Density-Gradient Separation, and Immunoaffinity Capture Methods. In </w:t>
      </w:r>
      <w:r>
        <w:rPr>
          <w:i/>
          <w:iCs/>
        </w:rPr>
        <w:t>Proteomic Profiling: Methods and Protocols</w:t>
      </w:r>
      <w:r>
        <w:t>; Posch, A., Ed.; Methods in Molecular Biology; Springer New York: New York, NY, 2015; pp 179–209. https://doi.org/10.1007/978-1-4939-2550-6_15.</w:t>
      </w:r>
    </w:p>
    <w:p w14:paraId="0C5562BB" w14:textId="77777777" w:rsidR="00F507D0" w:rsidRDefault="00F507D0" w:rsidP="00F507D0">
      <w:pPr>
        <w:pStyle w:val="Bibliography"/>
      </w:pPr>
      <w:r>
        <w:t>[37]</w:t>
      </w:r>
      <w:r>
        <w:tab/>
        <w:t xml:space="preserve">Gámez-Valero, A.; Monguió-Tortajada, M.; Carreras-Planella, L.; Franquesa, M.; Beyer, K.; Borràs,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42B96A43" w14:textId="77777777" w:rsidR="00F507D0" w:rsidRDefault="00F507D0" w:rsidP="00F507D0">
      <w:pPr>
        <w:pStyle w:val="Bibliography"/>
      </w:pPr>
      <w:r>
        <w:t>[38]</w:t>
      </w:r>
      <w:r>
        <w:tab/>
        <w:t xml:space="preserve">Oksvold, M. P.; Neurauter, A.; Pedersen, K. W. Magnetic Bead-Based Isolation of Exosomes. In </w:t>
      </w:r>
      <w:r>
        <w:rPr>
          <w:i/>
          <w:iCs/>
        </w:rPr>
        <w:t>RNA Interference: Challenges and Therapeutic Opportunities</w:t>
      </w:r>
      <w:r>
        <w:t>; Sioud, M., Ed.; Methods in Molecular Biology; Springer New York: New York, NY, 2015; pp 465–481. https://doi.org/10.1007/978-1-4939-1538-5_27.</w:t>
      </w:r>
    </w:p>
    <w:p w14:paraId="5E2E6D5F" w14:textId="77777777" w:rsidR="00F507D0" w:rsidRDefault="00F507D0" w:rsidP="00F507D0">
      <w:pPr>
        <w:pStyle w:val="Bibliography"/>
      </w:pPr>
      <w:r>
        <w:t>[39]</w:t>
      </w:r>
      <w:r>
        <w:tab/>
        <w:t xml:space="preserve">Suetsugu, A.; Honma, K.; Saji, S.; Moriwaki, H.; Ochiya, T.; Hoffman, R. M. Imaging Exosome Transfer from Breast Cancer Cells to Stroma at Metastatic Sites in Orthotopic Nude-Mouse Models. </w:t>
      </w:r>
      <w:r>
        <w:rPr>
          <w:i/>
          <w:iCs/>
        </w:rPr>
        <w:t>Adv. Drug Deliv. Rev.</w:t>
      </w:r>
      <w:r>
        <w:t xml:space="preserve">, </w:t>
      </w:r>
      <w:r>
        <w:rPr>
          <w:b/>
          <w:bCs/>
        </w:rPr>
        <w:t>2013</w:t>
      </w:r>
      <w:r>
        <w:t xml:space="preserve">, </w:t>
      </w:r>
      <w:r>
        <w:rPr>
          <w:i/>
          <w:iCs/>
        </w:rPr>
        <w:t>65</w:t>
      </w:r>
      <w:r>
        <w:t xml:space="preserve"> (3), 383–390. https://doi.org/10.1016/j.addr.2012.08.007.</w:t>
      </w:r>
    </w:p>
    <w:p w14:paraId="3626B7F8" w14:textId="77777777" w:rsidR="00F507D0" w:rsidRDefault="00F507D0" w:rsidP="00F507D0">
      <w:pPr>
        <w:pStyle w:val="Bibliography"/>
      </w:pPr>
      <w:r>
        <w:t>[40]</w:t>
      </w:r>
      <w:r>
        <w:tab/>
        <w:t xml:space="preserve">Davis, D. A.; Bruno, V. M.; Loza,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066C7280" w14:textId="77777777" w:rsidR="00F507D0" w:rsidRDefault="00F507D0" w:rsidP="00F507D0">
      <w:pPr>
        <w:pStyle w:val="Bibliography"/>
      </w:pPr>
      <w:r>
        <w:t>[41]</w:t>
      </w:r>
      <w:r>
        <w:tab/>
        <w:t xml:space="preserve">Ramage, G.; Saville, S. P.; Wickes, B. L.; López-Ribot,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09713DF8" w14:textId="77777777" w:rsidR="00F507D0" w:rsidRDefault="00F507D0" w:rsidP="00F507D0">
      <w:pPr>
        <w:pStyle w:val="Bibliography"/>
      </w:pPr>
      <w:r>
        <w:t>[42]</w:t>
      </w:r>
      <w: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5862FFAD" w14:textId="77777777" w:rsidR="00F507D0" w:rsidRDefault="00F507D0" w:rsidP="00F507D0">
      <w:pPr>
        <w:pStyle w:val="Bibliography"/>
      </w:pPr>
      <w:r>
        <w:t>[43]</w:t>
      </w:r>
      <w:r>
        <w:tab/>
        <w:t xml:space="preserve">Greening, D. W.; Nguyen, H. P. T.; Elgass, K.; Simpson, R. J.; Salamonsen, L. A. Human Endometrial Exosomes Contain Hormone-Specific Cargo Modulating Trophoblast Adhesive Capacity: Insights into Endometrial-Embryo Interactions. </w:t>
      </w:r>
      <w:r>
        <w:rPr>
          <w:i/>
          <w:iCs/>
        </w:rPr>
        <w:t>Biol. Reprod.</w:t>
      </w:r>
      <w:r>
        <w:t xml:space="preserve">, </w:t>
      </w:r>
      <w:r>
        <w:rPr>
          <w:b/>
          <w:bCs/>
        </w:rPr>
        <w:t>2016</w:t>
      </w:r>
      <w:r>
        <w:t xml:space="preserve">, </w:t>
      </w:r>
      <w:r>
        <w:rPr>
          <w:i/>
          <w:iCs/>
        </w:rPr>
        <w:t>94</w:t>
      </w:r>
      <w:r>
        <w:t xml:space="preserve"> (2). https://doi.org/10.1095/biolreprod.115.134890.</w:t>
      </w:r>
    </w:p>
    <w:p w14:paraId="68F76C9B" w14:textId="77777777" w:rsidR="00F507D0" w:rsidRDefault="00F507D0" w:rsidP="00F507D0">
      <w:pPr>
        <w:pStyle w:val="Bibliography"/>
      </w:pPr>
      <w:r>
        <w:t>[44]</w:t>
      </w:r>
      <w:r>
        <w:tab/>
        <w:t xml:space="preserve">Fingerhut, L. C. H. W.; Strugnell, J. M.; Faou, P.; Labiaga, Á. R.; Zhang, J.; Cooke, I. R. Shotgun Proteomics Analysis of Saliva and Salivary Gland Tissue from the Common Octopus Octopus Vulgaris. </w:t>
      </w:r>
      <w:r>
        <w:rPr>
          <w:i/>
          <w:iCs/>
        </w:rPr>
        <w:t>J. Proteome Res.</w:t>
      </w:r>
      <w:r>
        <w:t xml:space="preserve">, </w:t>
      </w:r>
      <w:r>
        <w:rPr>
          <w:b/>
          <w:bCs/>
        </w:rPr>
        <w:t>2018</w:t>
      </w:r>
      <w:r>
        <w:t xml:space="preserve">, </w:t>
      </w:r>
      <w:r>
        <w:rPr>
          <w:i/>
          <w:iCs/>
        </w:rPr>
        <w:t>17</w:t>
      </w:r>
      <w:r>
        <w:t xml:space="preserve"> (11), 3866–3876. https://doi.org/10.1021/acs.jproteome.8b00525.</w:t>
      </w:r>
    </w:p>
    <w:p w14:paraId="770E7190" w14:textId="77777777" w:rsidR="00F507D0" w:rsidRDefault="00F507D0" w:rsidP="00F507D0">
      <w:pPr>
        <w:pStyle w:val="Bibliography"/>
      </w:pPr>
      <w:r>
        <w:lastRenderedPageBreak/>
        <w:t>[45]</w:t>
      </w:r>
      <w:r>
        <w:tab/>
        <w:t xml:space="preserve">Tyanova, S.; Temu, T.; Cox, J. The MaxQuant Computational Platform for Mass Spectrometry-Based Shotgun Proteomics. </w:t>
      </w:r>
      <w:r>
        <w:rPr>
          <w:i/>
          <w:iCs/>
        </w:rPr>
        <w:t>Nat. Protoc.</w:t>
      </w:r>
      <w:r>
        <w:t xml:space="preserve">, </w:t>
      </w:r>
      <w:r>
        <w:rPr>
          <w:b/>
          <w:bCs/>
        </w:rPr>
        <w:t>2016</w:t>
      </w:r>
      <w:r>
        <w:t xml:space="preserve">, </w:t>
      </w:r>
      <w:r>
        <w:rPr>
          <w:i/>
          <w:iCs/>
        </w:rPr>
        <w:t>11</w:t>
      </w:r>
      <w:r>
        <w:t xml:space="preserve"> (12), 2301–2319. https://doi.org/10.1038/nprot.2016.136.</w:t>
      </w:r>
    </w:p>
    <w:p w14:paraId="002799CD" w14:textId="77777777" w:rsidR="00F507D0" w:rsidRDefault="00F507D0" w:rsidP="00F507D0">
      <w:pPr>
        <w:pStyle w:val="Bibliography"/>
      </w:pPr>
      <w:r>
        <w:t>[46]</w:t>
      </w:r>
      <w:r>
        <w:tab/>
        <w:t xml:space="preserve">Cox, J.; Neuhauser, N.; Michalski, A.; Scheltema, R. A.; Olsen, J. V.; Mann, M. Andromeda: A Peptide Search Engine Integrated into the MaxQuant Environment. </w:t>
      </w:r>
      <w:r>
        <w:rPr>
          <w:i/>
          <w:iCs/>
        </w:rPr>
        <w:t>J. Proteome Res.</w:t>
      </w:r>
      <w:r>
        <w:t xml:space="preserve">, </w:t>
      </w:r>
      <w:r>
        <w:rPr>
          <w:b/>
          <w:bCs/>
        </w:rPr>
        <w:t>2011</w:t>
      </w:r>
      <w:r>
        <w:t xml:space="preserve">, </w:t>
      </w:r>
      <w:r>
        <w:rPr>
          <w:i/>
          <w:iCs/>
        </w:rPr>
        <w:t>10</w:t>
      </w:r>
      <w:r>
        <w:t xml:space="preserve"> (4), 1794–1805. https://doi.org/10.1021/pr101065j.</w:t>
      </w:r>
    </w:p>
    <w:p w14:paraId="0A4403F3" w14:textId="77777777" w:rsidR="00F507D0" w:rsidRDefault="00F507D0" w:rsidP="00F507D0">
      <w:pPr>
        <w:pStyle w:val="Bibliography"/>
      </w:pPr>
      <w:r>
        <w:t>[47]</w:t>
      </w:r>
      <w:r>
        <w:tab/>
        <w:t xml:space="preserve">Cox, J.; Hein, M. Y.; Luber, C. A.; Paron, I.; Nagaraj, N.; Mann, M. Accurate Proteome-Wide Label-Free Quantification by Delayed Normalization and Maximal Peptide Ratio Extraction, Termed MaxLFQ. </w:t>
      </w:r>
      <w:r>
        <w:rPr>
          <w:i/>
          <w:iCs/>
        </w:rPr>
        <w:t>Mol. Cell. Proteomics</w:t>
      </w:r>
      <w:r>
        <w:t xml:space="preserve">, </w:t>
      </w:r>
      <w:r>
        <w:rPr>
          <w:b/>
          <w:bCs/>
        </w:rPr>
        <w:t>2014</w:t>
      </w:r>
      <w:r>
        <w:t xml:space="preserve">, </w:t>
      </w:r>
      <w:r>
        <w:rPr>
          <w:i/>
          <w:iCs/>
        </w:rPr>
        <w:t>13</w:t>
      </w:r>
      <w:r>
        <w:t xml:space="preserve"> (9), 2513–2526. https://doi.org/10.1074/mcp.M113.031591.</w:t>
      </w:r>
    </w:p>
    <w:p w14:paraId="6E5836C6" w14:textId="77777777" w:rsidR="00F507D0" w:rsidRDefault="00F507D0" w:rsidP="00F507D0">
      <w:pPr>
        <w:pStyle w:val="Bibliography"/>
      </w:pPr>
      <w:r>
        <w:t>[48]</w:t>
      </w:r>
      <w:r>
        <w:tab/>
        <w:t xml:space="preserve">Arnaud, M. B.; Costanzo, M. C.; Skrzypek, M. S.; Binkley, G.; Lane, C.; Miyasato,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493A4CAC" w14:textId="77777777" w:rsidR="00F507D0" w:rsidRDefault="00F507D0" w:rsidP="00F507D0">
      <w:pPr>
        <w:pStyle w:val="Bibliography"/>
      </w:pPr>
      <w:r>
        <w:t>[49]</w:t>
      </w:r>
      <w:r>
        <w:tab/>
        <w:t xml:space="preserve">Skrzypek, M. S.; Binkley, J.; Binkley, G.; Miyasato, S. R.; Simison,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5C9C2BB0" w14:textId="77777777" w:rsidR="00F507D0" w:rsidRDefault="00F507D0" w:rsidP="00F507D0">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6E44EA88" w14:textId="77777777" w:rsidR="00F507D0" w:rsidRDefault="00F507D0" w:rsidP="00F507D0">
      <w:pPr>
        <w:pStyle w:val="Bibliography"/>
      </w:pPr>
      <w:r>
        <w:t>[51]</w:t>
      </w:r>
      <w:r>
        <w:tab/>
        <w:t xml:space="preserve">Zhang, X.; Smits, A. H.; van Tilburg, G. B.; Ovaa, H.; Huber, W.; Vermeulen, M. Proteome-Wide Identification of Ubiquitin Interactions Using UbIA-MS. </w:t>
      </w:r>
      <w:r>
        <w:rPr>
          <w:i/>
          <w:iCs/>
        </w:rPr>
        <w:t>Nat. Protoc.</w:t>
      </w:r>
      <w:r>
        <w:t xml:space="preserve">, </w:t>
      </w:r>
      <w:r>
        <w:rPr>
          <w:b/>
          <w:bCs/>
        </w:rPr>
        <w:t>2018</w:t>
      </w:r>
      <w:r>
        <w:t xml:space="preserve">, </w:t>
      </w:r>
      <w:r>
        <w:rPr>
          <w:i/>
          <w:iCs/>
        </w:rPr>
        <w:t>13</w:t>
      </w:r>
      <w:r>
        <w:t xml:space="preserve"> (3), 530–550. https://doi.org/10.1038/nprot.2017.147.</w:t>
      </w:r>
    </w:p>
    <w:p w14:paraId="64E65D50" w14:textId="77777777" w:rsidR="00F507D0" w:rsidRDefault="00F507D0" w:rsidP="00F507D0">
      <w:pPr>
        <w:pStyle w:val="Bibliography"/>
      </w:pPr>
      <w:r>
        <w:t>[52]</w:t>
      </w:r>
      <w:r>
        <w:tab/>
        <w:t xml:space="preserve">Ritchie, M. E.; Phipson, B.; Wu, D.; Hu, Y.; Law, C. W.; Shi, W.; Smyth, G. K. Limma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7496B447" w14:textId="77777777" w:rsidR="00F507D0" w:rsidRDefault="00F507D0" w:rsidP="00F507D0">
      <w:pPr>
        <w:pStyle w:val="Bibliography"/>
      </w:pPr>
      <w:r>
        <w:t>[53]</w:t>
      </w:r>
      <w:r>
        <w:tab/>
        <w:t xml:space="preserve">Stacklies, W.; Redestig, H.; Scholz, M.; Walther, D.; Selbig, J. PcaMethods—a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548F0F6A" w14:textId="77777777" w:rsidR="00F507D0" w:rsidRDefault="00F507D0" w:rsidP="00F507D0">
      <w:pPr>
        <w:pStyle w:val="Bibliography"/>
      </w:pPr>
      <w:r>
        <w:t>[54]</w:t>
      </w:r>
      <w:r>
        <w:tab/>
        <w:t xml:space="preserve">Phipson,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0F4F26A9" w14:textId="77777777" w:rsidR="00F507D0" w:rsidRDefault="00F507D0" w:rsidP="00F507D0">
      <w:pPr>
        <w:pStyle w:val="Bibliography"/>
      </w:pPr>
      <w:r>
        <w:t>[55]</w:t>
      </w:r>
      <w:r>
        <w:tab/>
        <w:t xml:space="preserve">Benjamini, Y.; Hochberg, Y. Controlling the False Discovery Rate: A Practical and Powerful Approach to Multiple Testing. </w:t>
      </w:r>
      <w:r>
        <w:rPr>
          <w:i/>
          <w:iCs/>
        </w:rPr>
        <w:t>J. R. Stat. Soc. Ser. B Methodol.</w:t>
      </w:r>
      <w:r>
        <w:t xml:space="preserve">, </w:t>
      </w:r>
      <w:r>
        <w:rPr>
          <w:b/>
          <w:bCs/>
        </w:rPr>
        <w:t>1995</w:t>
      </w:r>
      <w:r>
        <w:t xml:space="preserve">, </w:t>
      </w:r>
      <w:r>
        <w:rPr>
          <w:i/>
          <w:iCs/>
        </w:rPr>
        <w:t>57</w:t>
      </w:r>
      <w:r>
        <w:t xml:space="preserve"> (1), 289–300.</w:t>
      </w:r>
    </w:p>
    <w:p w14:paraId="6A8ACA01" w14:textId="77777777" w:rsidR="00F507D0" w:rsidRDefault="00F507D0" w:rsidP="00F507D0">
      <w:pPr>
        <w:pStyle w:val="Bibliography"/>
      </w:pPr>
      <w:r>
        <w:t>[56]</w:t>
      </w:r>
      <w:r>
        <w:tab/>
        <w:t xml:space="preserve">Priebe, S.; Kreisel, C.; Horn, F.; Guthke,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6974736F" w14:textId="77777777" w:rsidR="00F507D0" w:rsidRDefault="00F507D0" w:rsidP="00F507D0">
      <w:pPr>
        <w:pStyle w:val="Bibliography"/>
      </w:pPr>
      <w:r>
        <w:t>[57]</w:t>
      </w:r>
      <w:r>
        <w:tab/>
        <w:t xml:space="preserve">Maechler, M.; Rousseeuw, P.; Struwf, A.; Hubert, M.; Hornik, K. Cluster: Cluster Analysis Basics and Extensions. R Package Version 2.0.8. </w:t>
      </w:r>
      <w:r>
        <w:rPr>
          <w:b/>
          <w:bCs/>
        </w:rPr>
        <w:t>2019</w:t>
      </w:r>
      <w:r>
        <w:t>.</w:t>
      </w:r>
    </w:p>
    <w:p w14:paraId="337D58D2" w14:textId="77777777" w:rsidR="00F507D0" w:rsidRDefault="00F507D0" w:rsidP="00F507D0">
      <w:pPr>
        <w:pStyle w:val="Bibliography"/>
      </w:pPr>
      <w:r>
        <w:t>[58]</w:t>
      </w:r>
      <w:r>
        <w:tab/>
        <w:t xml:space="preserve">The UniProt Consortium. UniProt: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6AC52E8D" w14:textId="77777777" w:rsidR="00F507D0" w:rsidRDefault="00F507D0" w:rsidP="00F507D0">
      <w:pPr>
        <w:pStyle w:val="Bibliography"/>
      </w:pPr>
      <w:r>
        <w:t>[59]</w:t>
      </w:r>
      <w:r>
        <w:tab/>
        <w:t xml:space="preserve">Tsirigos, K. D.; Peters, C.; Shu, N.; Käll, L.; Elofsson,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2997D541" w14:textId="77777777" w:rsidR="00F507D0" w:rsidRDefault="00F507D0" w:rsidP="00F507D0">
      <w:pPr>
        <w:pStyle w:val="Bibliography"/>
      </w:pPr>
      <w:r>
        <w:t>[60]</w:t>
      </w:r>
      <w:r>
        <w:tab/>
        <w:t xml:space="preserve">Ren, J.; Wen, L.; Gao, X.; Jin, C.; Xue,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40DCE62C" w14:textId="77777777" w:rsidR="00F507D0" w:rsidRDefault="00F507D0" w:rsidP="00F507D0">
      <w:pPr>
        <w:pStyle w:val="Bibliography"/>
      </w:pPr>
      <w:r>
        <w:t>[61]</w:t>
      </w:r>
      <w:r>
        <w:tab/>
        <w:t xml:space="preserve">Chen, H.; Boutros, P. C. VennDiagram: A Package for the Generation of Highly-Customizable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7576EB5D" w14:textId="77777777" w:rsidR="00F507D0" w:rsidRDefault="00F507D0" w:rsidP="00F507D0">
      <w:pPr>
        <w:pStyle w:val="Bibliography"/>
      </w:pPr>
      <w:r>
        <w:lastRenderedPageBreak/>
        <w:t>[62]</w:t>
      </w:r>
      <w:r>
        <w:tab/>
        <w:t xml:space="preserve">Deutsch, E. W.; Csordas, A.; Sun, Z.; Jarnuczak, A.; Perez-Riverol, Y.; Ternent, T.; Campbell, D. S.; Bernal-Llinares, M.; Okuda, S.; Kawano, S.; et al. The ProteomeXchange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6E3056A1" w14:textId="77777777" w:rsidR="00F507D0" w:rsidRDefault="00F507D0" w:rsidP="00F507D0">
      <w:pPr>
        <w:pStyle w:val="Bibliography"/>
      </w:pPr>
      <w:r>
        <w:t>[63]</w:t>
      </w:r>
      <w:r>
        <w:tab/>
        <w:t xml:space="preserve">Perez-Riverol, Y.; Csordas, A.; Bai, J.; Bernal-Llinares, M.; Hewapathirana, S.; Kundu, D. J.; Inuganti, A.; Griss, J.; Mayer, G.; Eisenacher,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4F784477" w14:textId="77777777" w:rsidR="00F507D0" w:rsidRDefault="00F507D0" w:rsidP="00F507D0">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53E76B50" w14:textId="77777777" w:rsidR="00F507D0" w:rsidRDefault="00F507D0" w:rsidP="00F507D0">
      <w:pPr>
        <w:pStyle w:val="Bibliography"/>
      </w:pPr>
      <w:r>
        <w:t>[65]</w:t>
      </w:r>
      <w:r>
        <w:tab/>
        <w:t xml:space="preserve">Dutton, L. C.; Jenkinson, H. F.; Lamont, R. J.; Nobbs, A. H. Role of Candida Albicans Secreted Aspartyl Protease Sap9 in Interkingdom Biofilm Formation. </w:t>
      </w:r>
      <w:r>
        <w:rPr>
          <w:i/>
          <w:iCs/>
        </w:rPr>
        <w:t>Pathog. Dis.</w:t>
      </w:r>
      <w:r>
        <w:t xml:space="preserve">, </w:t>
      </w:r>
      <w:r>
        <w:rPr>
          <w:b/>
          <w:bCs/>
        </w:rPr>
        <w:t>2016</w:t>
      </w:r>
      <w:r>
        <w:t xml:space="preserve">, </w:t>
      </w:r>
      <w:r>
        <w:rPr>
          <w:i/>
          <w:iCs/>
        </w:rPr>
        <w:t>74</w:t>
      </w:r>
      <w:r>
        <w:t xml:space="preserve"> (3). https://doi.org/10.1093/femspd/ftw005.</w:t>
      </w:r>
    </w:p>
    <w:p w14:paraId="700CACFC" w14:textId="77777777" w:rsidR="00F507D0" w:rsidRDefault="00F507D0" w:rsidP="00F507D0">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31551FFB" w14:textId="77777777" w:rsidR="00F507D0" w:rsidRDefault="00F507D0" w:rsidP="00F507D0">
      <w:pPr>
        <w:pStyle w:val="Bibliography"/>
      </w:pPr>
      <w:r>
        <w:t>[67]</w:t>
      </w:r>
      <w:r>
        <w:tab/>
        <w:t xml:space="preserve">Gomez, M. J.; Maras, B.; Barca, A.; Valle, R. L.; Barra, D.; Cassone, A. Biochemical and Immunological Characterization of MP65, a Major Mannoprotein Antigen of the Opportunistic Human PathogenCandida Albicans. </w:t>
      </w:r>
      <w:r>
        <w:rPr>
          <w:i/>
          <w:iCs/>
        </w:rPr>
        <w:t>Infect. Immun.</w:t>
      </w:r>
      <w:r>
        <w:t xml:space="preserve">, </w:t>
      </w:r>
      <w:r>
        <w:rPr>
          <w:b/>
          <w:bCs/>
        </w:rPr>
        <w:t>2000</w:t>
      </w:r>
      <w:r>
        <w:t xml:space="preserve">, </w:t>
      </w:r>
      <w:r>
        <w:rPr>
          <w:i/>
          <w:iCs/>
        </w:rPr>
        <w:t>68</w:t>
      </w:r>
      <w:r>
        <w:t xml:space="preserve"> (2), 694–701. https://doi.org/10.1128/IAI.68.2.694-701.2000.</w:t>
      </w:r>
    </w:p>
    <w:p w14:paraId="29B8B155" w14:textId="77777777" w:rsidR="00F507D0" w:rsidRDefault="00F507D0" w:rsidP="00F507D0">
      <w:pPr>
        <w:pStyle w:val="Bibliography"/>
      </w:pPr>
      <w:r>
        <w:t>[68]</w:t>
      </w:r>
      <w:r>
        <w:tab/>
        <w:t xml:space="preserve">Pitarch, A.; Jiménez, A.; Nombela,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2D77D8DB" w14:textId="77777777" w:rsidR="00F507D0" w:rsidRDefault="00F507D0" w:rsidP="00F507D0">
      <w:pPr>
        <w:pStyle w:val="Bibliography"/>
      </w:pPr>
      <w:r>
        <w:t>[69]</w:t>
      </w:r>
      <w:r>
        <w:tab/>
        <w:t xml:space="preserve">Holmes, A. R.; Lin, Y.-H.; Niimi, K.; Lamping, E.; Keniya, M.; Niimi, M.; Tanabe, K.; Monk, B. C.; Cannon, R. D. ABC Transporter Cdr1p Contributes More than Cdr2p Does to Fluconazole Efflux in Fluconazole-Resistant Candida Albicans Clinical Isolates. </w:t>
      </w:r>
      <w:r>
        <w:rPr>
          <w:i/>
          <w:iCs/>
        </w:rPr>
        <w:t>Antimicrob. Agents Chemother.</w:t>
      </w:r>
      <w:r>
        <w:t xml:space="preserve">, </w:t>
      </w:r>
      <w:r>
        <w:rPr>
          <w:b/>
          <w:bCs/>
        </w:rPr>
        <w:t>2008</w:t>
      </w:r>
      <w:r>
        <w:t xml:space="preserve">, </w:t>
      </w:r>
      <w:r>
        <w:rPr>
          <w:i/>
          <w:iCs/>
        </w:rPr>
        <w:t>52</w:t>
      </w:r>
      <w:r>
        <w:t xml:space="preserve"> (11), 3851–3862. https://doi.org/10.1128/AAC.00463-08.</w:t>
      </w:r>
    </w:p>
    <w:p w14:paraId="69C70E44" w14:textId="77777777" w:rsidR="00F507D0" w:rsidRDefault="00F507D0" w:rsidP="00F507D0">
      <w:pPr>
        <w:pStyle w:val="Bibliography"/>
      </w:pPr>
      <w:r>
        <w:t>[70]</w:t>
      </w:r>
      <w:r>
        <w:tab/>
        <w:t xml:space="preserve">Hessvik, N. P.; Llorente,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147B3633" w14:textId="77777777" w:rsidR="00F507D0" w:rsidRDefault="00F507D0" w:rsidP="00F507D0">
      <w:pPr>
        <w:pStyle w:val="Bibliography"/>
      </w:pPr>
      <w:r>
        <w:t>[71]</w:t>
      </w:r>
      <w:r>
        <w:tab/>
        <w:t xml:space="preserve">Bobrie, A.; Colombo, M.; Raposo, G.; Théry,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55DB00CB" w14:textId="77777777" w:rsidR="00F507D0" w:rsidRDefault="00F507D0" w:rsidP="00F507D0">
      <w:pPr>
        <w:pStyle w:val="Bibliography"/>
      </w:pPr>
      <w:r>
        <w:t>[72]</w:t>
      </w:r>
      <w:r>
        <w:tab/>
        <w:t xml:space="preserve">Fang, S.; Tian, H.; Li, X.; Jin,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4DBA4369" w14:textId="77777777" w:rsidR="00F507D0" w:rsidRDefault="00F507D0" w:rsidP="00F507D0">
      <w:pPr>
        <w:pStyle w:val="Bibliography"/>
      </w:pPr>
      <w:r>
        <w:t>[73]</w:t>
      </w:r>
      <w:r>
        <w:tab/>
        <w:t xml:space="preserve">Verweij, F. J.; Bebelman, M. P.; Jimenez, C. R.; Garcia-Vallejo, J. J.; Janssen, H.; Neefjes, J.; Knol, J. C.; Haas, R. de G.; Piersma, S. R.; Baglio, S. R.; et al. Quantifying Exosome Secretion from Single Cells Reveals a Modulatory Role for GPCR Signaling. </w:t>
      </w:r>
      <w:r>
        <w:rPr>
          <w:i/>
          <w:iCs/>
        </w:rPr>
        <w:t>J. Cell Biol.</w:t>
      </w:r>
      <w:r>
        <w:t xml:space="preserve">, </w:t>
      </w:r>
      <w:r>
        <w:rPr>
          <w:b/>
          <w:bCs/>
        </w:rPr>
        <w:t>2018</w:t>
      </w:r>
      <w:r>
        <w:t xml:space="preserve">, </w:t>
      </w:r>
      <w:r>
        <w:rPr>
          <w:i/>
          <w:iCs/>
        </w:rPr>
        <w:t>217</w:t>
      </w:r>
      <w:r>
        <w:t xml:space="preserve"> (3), 1129–1142. https://doi.org/10.1083/jcb.201703206.</w:t>
      </w:r>
    </w:p>
    <w:p w14:paraId="7DB900E9" w14:textId="77777777" w:rsidR="00F507D0" w:rsidRDefault="00F507D0" w:rsidP="00F507D0">
      <w:pPr>
        <w:pStyle w:val="Bibliography"/>
      </w:pPr>
      <w:r>
        <w:t>[74]</w:t>
      </w:r>
      <w:r>
        <w:tab/>
        <w:t xml:space="preserve">Takahashi, Y.; Nishikawa, M.; Shinotsuka, H.; Matsui, Y.; Ohara, S.; Imai, T.; Takakura, Y. Visualization and in Vivo Tracking of the Exosomes of Murine Melanoma B16-BL6 Cells in Mice after Intravenous Injection. </w:t>
      </w:r>
      <w:r>
        <w:rPr>
          <w:i/>
          <w:iCs/>
        </w:rPr>
        <w:t>J. Biotechnol.</w:t>
      </w:r>
      <w:r>
        <w:t xml:space="preserve">, </w:t>
      </w:r>
      <w:r>
        <w:rPr>
          <w:b/>
          <w:bCs/>
        </w:rPr>
        <w:t>2013</w:t>
      </w:r>
      <w:r>
        <w:t xml:space="preserve">, </w:t>
      </w:r>
      <w:r>
        <w:rPr>
          <w:i/>
          <w:iCs/>
        </w:rPr>
        <w:t>165</w:t>
      </w:r>
      <w:r>
        <w:t xml:space="preserve"> (2), 77–84. https://doi.org/10.1016/j.jbiotec.2013.03.013.</w:t>
      </w:r>
    </w:p>
    <w:p w14:paraId="3D64EED2" w14:textId="77777777" w:rsidR="00F507D0" w:rsidRDefault="00F507D0" w:rsidP="00F507D0">
      <w:pPr>
        <w:pStyle w:val="Bibliography"/>
      </w:pPr>
      <w:r>
        <w:t>[75]</w:t>
      </w:r>
      <w:r>
        <w:tab/>
        <w:t xml:space="preserve">Zamith-Miranda, D.; Nimrichter, L.; Rodrigues, M. L.; Nosanchuk,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642AB1A6" w14:textId="77777777" w:rsidR="00F507D0" w:rsidRDefault="00F507D0" w:rsidP="00F507D0">
      <w:pPr>
        <w:pStyle w:val="Bibliography"/>
      </w:pPr>
      <w:r>
        <w:t>[76]</w:t>
      </w:r>
      <w:r>
        <w:tab/>
        <w:t xml:space="preserve">Kenno, S.; Speth, C.; Rambach, G.; Binder, U.; Chatterjee, S.; Caramalho, R.; Haas, H.; Lass-Flörl,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54EE1275" w14:textId="77777777" w:rsidR="00F507D0" w:rsidRDefault="00F507D0" w:rsidP="00F507D0">
      <w:pPr>
        <w:pStyle w:val="Bibliography"/>
      </w:pPr>
      <w:r>
        <w:t>[77]</w:t>
      </w:r>
      <w:r>
        <w:tab/>
        <w:t xml:space="preserve">Li, B.; Antonyak, M. A.; Zhang, J.; Cerione, R. A. RhoA Triggers a Specific Signaling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4C46F496" w14:textId="77777777" w:rsidR="00F507D0" w:rsidRDefault="00F507D0" w:rsidP="00F507D0">
      <w:pPr>
        <w:pStyle w:val="Bibliography"/>
      </w:pPr>
      <w:r>
        <w:t>[78]</w:t>
      </w:r>
      <w:r>
        <w:tab/>
        <w:t xml:space="preserve">Sedgwick, A. E.; Clancy, J. W.; Olivia Balmert, M.; D’Souza-Schorey, C. Extracellular Microvesicles and Invadopodia Mediate Non-Overlapping Modes of Tumor Cell Invasion. </w:t>
      </w:r>
      <w:r>
        <w:rPr>
          <w:i/>
          <w:iCs/>
        </w:rPr>
        <w:t>Sci. Rep.</w:t>
      </w:r>
      <w:r>
        <w:t xml:space="preserve">, </w:t>
      </w:r>
      <w:r>
        <w:rPr>
          <w:b/>
          <w:bCs/>
        </w:rPr>
        <w:t>2015</w:t>
      </w:r>
      <w:r>
        <w:t xml:space="preserve">, </w:t>
      </w:r>
      <w:r>
        <w:rPr>
          <w:i/>
          <w:iCs/>
        </w:rPr>
        <w:t>5</w:t>
      </w:r>
      <w:r>
        <w:t>, 14748. https://doi.org/10.1038/srep14748.</w:t>
      </w:r>
    </w:p>
    <w:p w14:paraId="5921EF6A" w14:textId="77777777" w:rsidR="00F507D0" w:rsidRDefault="00F507D0" w:rsidP="00F507D0">
      <w:pPr>
        <w:pStyle w:val="Bibliography"/>
      </w:pPr>
      <w:r>
        <w:t>[79]</w:t>
      </w:r>
      <w:r>
        <w:tab/>
        <w:t xml:space="preserve">Bassilana, M.; Arkowitz, R. A. Rac1 and Cdc42 Have Different Roles in Candida Albicans Development. </w:t>
      </w:r>
      <w:r>
        <w:rPr>
          <w:i/>
          <w:iCs/>
        </w:rPr>
        <w:t>Eukaryot. Cell</w:t>
      </w:r>
      <w:r>
        <w:t xml:space="preserve">, </w:t>
      </w:r>
      <w:r>
        <w:rPr>
          <w:b/>
          <w:bCs/>
        </w:rPr>
        <w:t>2006</w:t>
      </w:r>
      <w:r>
        <w:t xml:space="preserve">, </w:t>
      </w:r>
      <w:r>
        <w:rPr>
          <w:i/>
          <w:iCs/>
        </w:rPr>
        <w:t>5</w:t>
      </w:r>
      <w:r>
        <w:t xml:space="preserve"> (2), 321–329. https://doi.org/10.1128/EC.5.2.321-329.2006.</w:t>
      </w:r>
    </w:p>
    <w:p w14:paraId="05EA95F2" w14:textId="77777777" w:rsidR="00F507D0" w:rsidRDefault="00F507D0" w:rsidP="00F507D0">
      <w:pPr>
        <w:pStyle w:val="Bibliography"/>
      </w:pPr>
      <w:r>
        <w:t>[80]</w:t>
      </w:r>
      <w:r>
        <w:tab/>
        <w:t xml:space="preserve">Corvest, V.; Bogliolo, S.; Follette, P.; Arkowitz, R. A.; Bassilana,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13870FA0" w14:textId="77777777" w:rsidR="00F507D0" w:rsidRDefault="00F507D0" w:rsidP="00F507D0">
      <w:pPr>
        <w:pStyle w:val="Bibliography"/>
      </w:pPr>
      <w:r>
        <w:t>[81]</w:t>
      </w:r>
      <w:r>
        <w:tab/>
        <w:t xml:space="preserve">Dünkler, A.; Wendland, J. Candida Albicans Rho-Type GTPase-Encoding Genes Required for Polarized Cell Growth and Cell Separation. </w:t>
      </w:r>
      <w:r>
        <w:rPr>
          <w:i/>
          <w:iCs/>
        </w:rPr>
        <w:t>Eukaryot. Cell</w:t>
      </w:r>
      <w:r>
        <w:t xml:space="preserve">, </w:t>
      </w:r>
      <w:r>
        <w:rPr>
          <w:b/>
          <w:bCs/>
        </w:rPr>
        <w:t>2007</w:t>
      </w:r>
      <w:r>
        <w:t xml:space="preserve">, </w:t>
      </w:r>
      <w:r>
        <w:rPr>
          <w:i/>
          <w:iCs/>
        </w:rPr>
        <w:t>6</w:t>
      </w:r>
      <w:r>
        <w:t xml:space="preserve"> (5), 844–854. https://doi.org/10.1128/EC.00201-06.</w:t>
      </w:r>
    </w:p>
    <w:p w14:paraId="3F6F3522" w14:textId="77777777" w:rsidR="00F507D0" w:rsidRDefault="00F507D0" w:rsidP="00F507D0">
      <w:pPr>
        <w:pStyle w:val="Bibliography"/>
      </w:pPr>
      <w:r>
        <w:t>[82]</w:t>
      </w:r>
      <w:r>
        <w:tab/>
        <w:t xml:space="preserve">Tricarico, C.; Clancy, J.; D’Souza-Schorey,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2856222F" w14:textId="77777777" w:rsidR="00F507D0" w:rsidRDefault="00F507D0" w:rsidP="00F507D0">
      <w:pPr>
        <w:pStyle w:val="Bibliography"/>
      </w:pPr>
      <w:r>
        <w:t>[83]</w:t>
      </w:r>
      <w:r>
        <w:tab/>
        <w:t xml:space="preserve">Zhao, K.; Bleackley, M.; Chisanga, D.; Gangoda, L.; Liem, M.; Kalra, H.; Al Saffar, H.; Keerthikumar, S.; Ang, C.-S.; Adda, C. G.; et al. Novel Cell Wall Remodelling Functions of Extracellular Vesicles Secreted by Saccharomyces Cerevisiae. </w:t>
      </w:r>
      <w:r>
        <w:rPr>
          <w:i/>
          <w:iCs/>
        </w:rPr>
        <w:t>Commun. Biol.</w:t>
      </w:r>
      <w:r>
        <w:t xml:space="preserve">, </w:t>
      </w:r>
      <w:r>
        <w:rPr>
          <w:b/>
          <w:bCs/>
        </w:rPr>
        <w:t>in press</w:t>
      </w:r>
      <w:r>
        <w:t>.</w:t>
      </w:r>
    </w:p>
    <w:p w14:paraId="0B6A2DD5" w14:textId="77777777" w:rsidR="00F507D0" w:rsidRDefault="00F507D0" w:rsidP="00F507D0">
      <w:pPr>
        <w:pStyle w:val="Bibliography"/>
      </w:pPr>
      <w:r>
        <w:t>[84]</w:t>
      </w:r>
      <w:r>
        <w:tab/>
        <w:t xml:space="preserve">Kondoh, O.; Tachibana, Y.; Ohya, Y.; Arisawa, M.; Watanabe, T. Cloning of the RHO1 Gene from Candida Albicans and Its Regulation of Beta-1,3-Glucan Synthesis. </w:t>
      </w:r>
      <w:r>
        <w:rPr>
          <w:i/>
          <w:iCs/>
        </w:rPr>
        <w:t>J. Bacteriol.</w:t>
      </w:r>
      <w:r>
        <w:t xml:space="preserve">, </w:t>
      </w:r>
      <w:r>
        <w:rPr>
          <w:b/>
          <w:bCs/>
        </w:rPr>
        <w:t>1997</w:t>
      </w:r>
      <w:r>
        <w:t xml:space="preserve">, </w:t>
      </w:r>
      <w:r>
        <w:rPr>
          <w:i/>
          <w:iCs/>
        </w:rPr>
        <w:t>179</w:t>
      </w:r>
      <w:r>
        <w:t xml:space="preserve"> (24), 7734–7741. https://doi.org/10.1128/jb.179.24.7734-7741.1997.</w:t>
      </w:r>
    </w:p>
    <w:p w14:paraId="036D062C" w14:textId="77777777" w:rsidR="00F507D0" w:rsidRDefault="00F507D0" w:rsidP="00F507D0">
      <w:pPr>
        <w:pStyle w:val="Bibliography"/>
      </w:pPr>
      <w:r>
        <w:t>[85]</w:t>
      </w:r>
      <w:r>
        <w:tab/>
        <w:t xml:space="preserve">Barelle, C. J.; Richard, M. L.; Gaillardin, C.; Gow, N. A. R.; Brown, A. J. P. Candida Albicans VAC8 Is Required for Vacuolar Inheritance and Normal Hyphal Branching. </w:t>
      </w:r>
      <w:r>
        <w:rPr>
          <w:i/>
          <w:iCs/>
        </w:rPr>
        <w:t>Eukaryot. Cell</w:t>
      </w:r>
      <w:r>
        <w:t xml:space="preserve">, </w:t>
      </w:r>
      <w:r>
        <w:rPr>
          <w:b/>
          <w:bCs/>
        </w:rPr>
        <w:t>2006</w:t>
      </w:r>
      <w:r>
        <w:t xml:space="preserve">, </w:t>
      </w:r>
      <w:r>
        <w:rPr>
          <w:i/>
          <w:iCs/>
        </w:rPr>
        <w:t>5</w:t>
      </w:r>
      <w:r>
        <w:t xml:space="preserve"> (2), 359–367. https://doi.org/10.1128/EC.5.2.359-367.2006.</w:t>
      </w:r>
    </w:p>
    <w:p w14:paraId="08926588" w14:textId="77777777" w:rsidR="00F507D0" w:rsidRDefault="00F507D0" w:rsidP="00F507D0">
      <w:pPr>
        <w:pStyle w:val="Bibliography"/>
      </w:pPr>
      <w:r>
        <w:t>[86]</w:t>
      </w:r>
      <w:r>
        <w:tab/>
        <w:t xml:space="preserve">Lupashin, V. V.; Pokrovskaya,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734DD7F0" w14:textId="77777777" w:rsidR="00F507D0" w:rsidRDefault="00F507D0" w:rsidP="00F507D0">
      <w:pPr>
        <w:pStyle w:val="Bibliography"/>
      </w:pPr>
      <w:r>
        <w:t>[87]</w:t>
      </w:r>
      <w:r>
        <w:tab/>
        <w:t xml:space="preserve">Jedd, G.; Mulholland, J.; Segev, N. Two New Ypt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0C62019C" w14:textId="77777777" w:rsidR="00F507D0" w:rsidRDefault="00F507D0" w:rsidP="00F507D0">
      <w:pPr>
        <w:pStyle w:val="Bibliography"/>
      </w:pPr>
      <w:r>
        <w:t>[88]</w:t>
      </w:r>
      <w:r>
        <w:tab/>
        <w:t xml:space="preserve">McNew, J. A.; Søgaard, M.; Lampen, N. M.; Machida, S.; Ye, R. R.; Lacomis, L.; Tempst, P.; Rothman, J. E.; Söllner,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26E4750C" w14:textId="77777777" w:rsidR="00F507D0" w:rsidRDefault="00F507D0" w:rsidP="00F507D0">
      <w:pPr>
        <w:pStyle w:val="Bibliography"/>
      </w:pPr>
      <w:r>
        <w:t>[89]</w:t>
      </w:r>
      <w:r>
        <w:tab/>
        <w:t xml:space="preserve">Kweon, Y.; Rothe,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256B09C1" w14:textId="77777777" w:rsidR="00F507D0" w:rsidRDefault="00F507D0" w:rsidP="00F507D0">
      <w:pPr>
        <w:pStyle w:val="Bibliography"/>
      </w:pPr>
      <w:r>
        <w:t>[90]</w:t>
      </w:r>
      <w:r>
        <w:tab/>
        <w:t xml:space="preserve">Gross, J. C.; Chaudhary, V.; Bartscherer, K.; Boutros, M. Active Wnt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1661F407" w14:textId="77777777" w:rsidR="00F507D0" w:rsidRDefault="00F507D0" w:rsidP="00F507D0">
      <w:pPr>
        <w:pStyle w:val="Bibliography"/>
      </w:pPr>
      <w:r>
        <w:t>[91]</w:t>
      </w:r>
      <w:r>
        <w:tab/>
        <w:t xml:space="preserve">Linnemannstöns, K.; Karuna, P.; Witte, L.; Kittel, J.; Danieli, A.; Müller, D.; Nitsch, L.; Honemann-Capito, M.; Grawe, F.; Wodarz, A.; et al. Ykt6 Membrane-to-Cytosol Cycling Regulates Exosomal Wnt Secretion. </w:t>
      </w:r>
      <w:r>
        <w:rPr>
          <w:i/>
          <w:iCs/>
        </w:rPr>
        <w:t>bioRxiv</w:t>
      </w:r>
      <w:r>
        <w:t xml:space="preserve">, </w:t>
      </w:r>
      <w:r>
        <w:rPr>
          <w:b/>
          <w:bCs/>
        </w:rPr>
        <w:t>2018</w:t>
      </w:r>
      <w:r>
        <w:t>, 485565. https://doi.org/10.1101/485565.</w:t>
      </w:r>
    </w:p>
    <w:p w14:paraId="46DB6BE3" w14:textId="77777777" w:rsidR="00F507D0" w:rsidRDefault="00F507D0" w:rsidP="00F507D0">
      <w:pPr>
        <w:pStyle w:val="Bibliography"/>
      </w:pPr>
      <w:r>
        <w:t>[92]</w:t>
      </w:r>
      <w:r>
        <w:tab/>
        <w:t xml:space="preserve">Bernardo, S. M.; Rane, H. S.; Chavez-Dozal,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6AC6B7E8" w14:textId="77777777" w:rsidR="00F507D0" w:rsidRDefault="00F507D0" w:rsidP="00F507D0">
      <w:pPr>
        <w:pStyle w:val="Bibliography"/>
      </w:pPr>
      <w:r>
        <w:lastRenderedPageBreak/>
        <w:t>[93]</w:t>
      </w:r>
      <w:r>
        <w:tab/>
        <w:t xml:space="preserve">Bishop, A.; Lane, R.; Beniston, R.; Chapa‐y‐Lazo, B.; Smythe, C.; Sudbery,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648A3451" w14:textId="77777777" w:rsidR="00F507D0" w:rsidRDefault="00F507D0" w:rsidP="00F507D0">
      <w:pPr>
        <w:pStyle w:val="Bibliography"/>
      </w:pPr>
      <w:r>
        <w:t>[94]</w:t>
      </w:r>
      <w:r>
        <w:tab/>
        <w:t xml:space="preserve">Douglas, L. M.; Wang, H. X.; Li, L.; Konopka, J. B. Membrane Compartment Occupied by Can1 (MCC) and Eisosome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2505FD24" w14:textId="77777777" w:rsidR="00F507D0" w:rsidRDefault="00F507D0" w:rsidP="00F507D0">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71CD0F43" w14:textId="77777777" w:rsidR="00F507D0" w:rsidRDefault="00F507D0" w:rsidP="00F507D0">
      <w:pPr>
        <w:pStyle w:val="Bibliography"/>
      </w:pPr>
      <w:r>
        <w:t>[96]</w:t>
      </w:r>
      <w:r>
        <w:tab/>
        <w:t xml:space="preserve">Palige, K.; Linde, J.; Martin, R.; Böttcher, B.; Citiulo, F.; Sullivan, D. J.; Weber, J.; Staib, C.; Rupp, S.; Hube, B.; et al. Global Transcriptome Sequencing Identifies Chlamydospore Specific Markers in Candida Albicans and Candida Dubliniensis. </w:t>
      </w:r>
      <w:r>
        <w:rPr>
          <w:i/>
          <w:iCs/>
        </w:rPr>
        <w:t>PLOS ONE</w:t>
      </w:r>
      <w:r>
        <w:t xml:space="preserve">, </w:t>
      </w:r>
      <w:r>
        <w:rPr>
          <w:b/>
          <w:bCs/>
        </w:rPr>
        <w:t>2013</w:t>
      </w:r>
      <w:r>
        <w:t xml:space="preserve">, </w:t>
      </w:r>
      <w:r>
        <w:rPr>
          <w:i/>
          <w:iCs/>
        </w:rPr>
        <w:t>8</w:t>
      </w:r>
      <w:r>
        <w:t xml:space="preserve"> (4), e61940. https://doi.org/10.1371/journal.pone.0061940.</w:t>
      </w:r>
    </w:p>
    <w:p w14:paraId="62CF7E97" w14:textId="77777777" w:rsidR="00F507D0" w:rsidRDefault="00F507D0" w:rsidP="00F507D0">
      <w:pPr>
        <w:pStyle w:val="Bibliography"/>
      </w:pPr>
      <w:r>
        <w:t>[97]</w:t>
      </w:r>
      <w:r>
        <w:tab/>
        <w:t xml:space="preserve">Alvarez, F. J.; Douglas, L. M.; Rosebrock,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4D384D6F" w14:textId="77777777" w:rsidR="00F507D0" w:rsidRDefault="00F507D0" w:rsidP="00F507D0">
      <w:pPr>
        <w:pStyle w:val="Bibliography"/>
      </w:pPr>
      <w:r>
        <w:t>[98]</w:t>
      </w:r>
      <w:r>
        <w:tab/>
        <w:t xml:space="preserve">Worst, T. S.; Hardenberg, J. von; Gross, J. C.; Erben, P.; Schnölzer, M.; Hausser, I.; Bugert, P.; Michel, M. S.; Boutros, M. Database-Augmented Mass Spectrometry Analysis of Exosomes Identifies Claudin 3 as a Putative Prostate Cancer Biomarker. </w:t>
      </w:r>
      <w:r>
        <w:rPr>
          <w:i/>
          <w:iCs/>
        </w:rPr>
        <w:t>Mol. Cell. Proteomics</w:t>
      </w:r>
      <w:r>
        <w:t xml:space="preserve">, </w:t>
      </w:r>
      <w:r>
        <w:rPr>
          <w:b/>
          <w:bCs/>
        </w:rPr>
        <w:t>2017</w:t>
      </w:r>
      <w:r>
        <w:t xml:space="preserve">, </w:t>
      </w:r>
      <w:r>
        <w:rPr>
          <w:i/>
          <w:iCs/>
        </w:rPr>
        <w:t>16</w:t>
      </w:r>
      <w:r>
        <w:t xml:space="preserve"> (6), 998–1008. https://doi.org/10.1074/mcp.M117.068577.</w:t>
      </w:r>
    </w:p>
    <w:p w14:paraId="03FF685B" w14:textId="77777777" w:rsidR="00F507D0" w:rsidRDefault="00F507D0" w:rsidP="00F507D0">
      <w:pPr>
        <w:pStyle w:val="Bibliography"/>
      </w:pPr>
      <w:r>
        <w:t>[99]</w:t>
      </w:r>
      <w:r>
        <w:tab/>
        <w:t xml:space="preserve">Li, J.; Sherman-Baust, C. A.; Tsai-Turton, M.; Bristow, R. E.; Roden, R. B.; Morin, P. J. Claudin-Containing Exosomes in the Peripheral Circulation of Women with Ovarian Cancer. </w:t>
      </w:r>
      <w:r>
        <w:rPr>
          <w:i/>
          <w:iCs/>
        </w:rPr>
        <w:t>BMC Cancer</w:t>
      </w:r>
      <w:r>
        <w:t xml:space="preserve">, </w:t>
      </w:r>
      <w:r>
        <w:rPr>
          <w:b/>
          <w:bCs/>
        </w:rPr>
        <w:t>2009</w:t>
      </w:r>
      <w:r>
        <w:t xml:space="preserve">, </w:t>
      </w:r>
      <w:r>
        <w:rPr>
          <w:i/>
          <w:iCs/>
        </w:rPr>
        <w:t>9</w:t>
      </w:r>
      <w:r>
        <w:t xml:space="preserve"> (1), 244. https://doi.org/10.1186/1471-2407-9-244.</w:t>
      </w:r>
    </w:p>
    <w:p w14:paraId="7853140B" w14:textId="77777777" w:rsidR="00F507D0" w:rsidRDefault="00F507D0" w:rsidP="00F507D0">
      <w:pPr>
        <w:pStyle w:val="Bibliography"/>
      </w:pPr>
      <w:r>
        <w:t>[100]</w:t>
      </w:r>
      <w:r>
        <w:tab/>
        <w:t xml:space="preserve">O’Brien, K.; Rani, S.; Corcoran, C.; Wallace, R.; Hughes, L.; Friel, A. M.; McDonnell, S.; Crown, J.; Radomski, M. W.; O’Driscoll, L. Exosomes from Triple-Negative Breast Cancer Cells Can Transfer Phenotypic Traits Representing Their Cells of Origin to Secondary Cells. </w:t>
      </w:r>
      <w:r>
        <w:rPr>
          <w:i/>
          <w:iCs/>
        </w:rPr>
        <w:t>Eur. J. Cancer</w:t>
      </w:r>
      <w:r>
        <w:t xml:space="preserve">, </w:t>
      </w:r>
      <w:r>
        <w:rPr>
          <w:b/>
          <w:bCs/>
        </w:rPr>
        <w:t>2013</w:t>
      </w:r>
      <w:r>
        <w:t xml:space="preserve">, </w:t>
      </w:r>
      <w:r>
        <w:rPr>
          <w:i/>
          <w:iCs/>
        </w:rPr>
        <w:t>49</w:t>
      </w:r>
      <w:r>
        <w:t xml:space="preserve"> (8), 1845–1859. https://doi.org/10.1016/j.ejca.2013.01.017.</w:t>
      </w:r>
    </w:p>
    <w:p w14:paraId="2634D18D" w14:textId="77777777" w:rsidR="00F507D0" w:rsidRDefault="00F507D0" w:rsidP="00F507D0">
      <w:pPr>
        <w:pStyle w:val="Bibliography"/>
      </w:pPr>
      <w:r>
        <w:t>[101]</w:t>
      </w:r>
      <w:r>
        <w:tab/>
        <w:t xml:space="preserve">Grove, J.; Hu, K.; Farquhar, M. J.; Goodall, M.; Walker, L.; Jamshad, M.; Drummer, H. E.; Bill, R. M.; Balfe, P.; McKeating, J. A. A New Panel of Epitope Mapped Monoclonal Antibodies Recognising the Prototypical Tetraspanin CD81. </w:t>
      </w:r>
      <w:r>
        <w:rPr>
          <w:i/>
          <w:iCs/>
        </w:rPr>
        <w:t>Wellcome Open Res.</w:t>
      </w:r>
      <w:r>
        <w:t xml:space="preserve">, </w:t>
      </w:r>
      <w:r>
        <w:rPr>
          <w:b/>
          <w:bCs/>
        </w:rPr>
        <w:t>2017</w:t>
      </w:r>
      <w:r>
        <w:t xml:space="preserve">, </w:t>
      </w:r>
      <w:r>
        <w:rPr>
          <w:i/>
          <w:iCs/>
        </w:rPr>
        <w:t>2</w:t>
      </w:r>
      <w:r>
        <w:t>, 82. https://doi.org/10.12688/wellcomeopenres.12058.1.</w:t>
      </w:r>
    </w:p>
    <w:p w14:paraId="5357C2E5" w14:textId="77777777" w:rsidR="00F507D0" w:rsidRDefault="00F507D0" w:rsidP="00F507D0">
      <w:pPr>
        <w:pStyle w:val="Bibliography"/>
      </w:pPr>
      <w:r>
        <w:t>[102]</w:t>
      </w:r>
      <w:r>
        <w:tab/>
        <w:t xml:space="preserve">Cook, G. A.; Longhurst, C. M.; Grgurevich, S.; Cholera, S.; Crossno,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68DCBFA1" w14:textId="77777777" w:rsidR="00F507D0" w:rsidRDefault="00F507D0" w:rsidP="00F507D0">
      <w:pPr>
        <w:pStyle w:val="Bibliography"/>
      </w:pPr>
      <w:r>
        <w:t>[103]</w:t>
      </w:r>
      <w:r>
        <w:tab/>
        <w:t xml:space="preserve">Kim, T.-K.; Park, C. S.; Jeoung, M. H.; Lee, W. R.; Go, N. K.; Choi, J. R.; Lee, T. S.; Shim, H.; Lee, S. Generation of a Human Antibody That Inhibits TSPAN8-Mediated Invasion of Metastatic Colorectal Cancer Cells. </w:t>
      </w:r>
      <w:r>
        <w:rPr>
          <w:i/>
          <w:iCs/>
        </w:rPr>
        <w:t>Biochem. Biophys. Res. Commun.</w:t>
      </w:r>
      <w:r>
        <w:t xml:space="preserve">, </w:t>
      </w:r>
      <w:r>
        <w:rPr>
          <w:b/>
          <w:bCs/>
        </w:rPr>
        <w:t>2015</w:t>
      </w:r>
      <w:r>
        <w:t xml:space="preserve">, </w:t>
      </w:r>
      <w:r>
        <w:rPr>
          <w:i/>
          <w:iCs/>
        </w:rPr>
        <w:t>468</w:t>
      </w:r>
      <w:r>
        <w:t xml:space="preserve"> (4), 774–780. https://doi.org/10.1016/j.bbrc.2015.11.031.</w:t>
      </w:r>
    </w:p>
    <w:p w14:paraId="77B067AA" w14:textId="77777777" w:rsidR="00F507D0" w:rsidRDefault="00F507D0" w:rsidP="00F507D0">
      <w:pPr>
        <w:pStyle w:val="Bibliography"/>
      </w:pPr>
      <w:r>
        <w:t>[104]</w:t>
      </w:r>
      <w:r>
        <w:tab/>
        <w:t xml:space="preserve">Saint-Pol, J.; Billard, M.; Dornier, E.; Eschenbrenner, E.; Danglot, L.; Boucheix, C.; Charrin,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4585DF57" w14:textId="77777777" w:rsidR="00F507D0" w:rsidRDefault="00F507D0" w:rsidP="00F507D0">
      <w:pPr>
        <w:pStyle w:val="Bibliography"/>
      </w:pPr>
      <w:r>
        <w:t>[105]</w:t>
      </w:r>
      <w:r>
        <w:tab/>
        <w:t xml:space="preserve">Sina, A. A. I.; Vaidyanathan, R.; Dey, S.; Carrascosa, L. G.; Shiddiky, M. J. A.; Trau,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3BD5ECBD" w14:textId="77777777" w:rsidR="00F507D0" w:rsidRDefault="00F507D0" w:rsidP="00F507D0">
      <w:pPr>
        <w:pStyle w:val="Bibliography"/>
      </w:pPr>
      <w:r>
        <w:t>[106]</w:t>
      </w:r>
      <w:r>
        <w:tab/>
        <w:t xml:space="preserve">Hildonen, S.; Skarpen, E.; Halvorsen, T. G.; Reubsaet, L. Isolation and Mass Spectrometry Analysis of Urinary Extraexosomal Proteins. </w:t>
      </w:r>
      <w:r>
        <w:rPr>
          <w:i/>
          <w:iCs/>
        </w:rPr>
        <w:t>Sci. Rep.</w:t>
      </w:r>
      <w:r>
        <w:t xml:space="preserve">, </w:t>
      </w:r>
      <w:r>
        <w:rPr>
          <w:b/>
          <w:bCs/>
        </w:rPr>
        <w:t>2016</w:t>
      </w:r>
      <w:r>
        <w:t xml:space="preserve">, </w:t>
      </w:r>
      <w:r>
        <w:rPr>
          <w:i/>
          <w:iCs/>
        </w:rPr>
        <w:t>6</w:t>
      </w:r>
      <w:r>
        <w:t>, 36331. https://doi.org/10.1038/srep36331.</w:t>
      </w:r>
    </w:p>
    <w:p w14:paraId="18E7EA3A" w14:textId="77777777" w:rsidR="00F507D0" w:rsidRDefault="00F507D0" w:rsidP="00F507D0">
      <w:pPr>
        <w:pStyle w:val="Bibliography"/>
      </w:pPr>
      <w:r>
        <w:t>[107]</w:t>
      </w:r>
      <w:r>
        <w:tab/>
        <w:t xml:space="preserve">García-Sánchez, S.; Mavor, A. L.; Russell, C. L.; Argimon, S.; Dennison, P.; Enjalbert, B.; Brown, A. J. P. Global Roles of Ssn6 in Tup1- and Nrg1-Dependent Gene Regulation in the Fungal </w:t>
      </w:r>
      <w:r>
        <w:lastRenderedPageBreak/>
        <w:t xml:space="preserve">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14116533" w14:textId="77777777" w:rsidR="00F507D0" w:rsidRDefault="00F507D0" w:rsidP="00F507D0">
      <w:pPr>
        <w:pStyle w:val="Bibliography"/>
      </w:pPr>
      <w:r>
        <w:t>[108]</w:t>
      </w:r>
      <w:r>
        <w:tab/>
        <w:t xml:space="preserve">Gola, S.; Martin, R.; Walther, A.; Dünkler,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7A641CDB" w14:textId="77777777" w:rsidR="00F507D0" w:rsidRDefault="00F507D0" w:rsidP="00F507D0">
      <w:pPr>
        <w:pStyle w:val="Bibliography"/>
      </w:pPr>
      <w:r>
        <w:t>[109]</w:t>
      </w:r>
      <w:r>
        <w:tab/>
        <w:t xml:space="preserve">Foderaro, J. E.; Douglas, L. M.; Konopka, J. B. MCC/Eisosomes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6DB3FAC3" w14:textId="77777777" w:rsidR="00F507D0" w:rsidRDefault="00F507D0" w:rsidP="00F507D0">
      <w:pPr>
        <w:pStyle w:val="Bibliography"/>
      </w:pPr>
      <w:r>
        <w:t>[110]</w:t>
      </w:r>
      <w:r>
        <w:tab/>
        <w:t xml:space="preserve">Perez-Hernandez, D.; Gutiérrez-Vázquez, C.; Jorge, I.; López-Martín, S.; Ursa, A.; Sánchez-Madrid, F.; Vázquez, J.; Yáñez-Mó,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2CA7F8C3" w14:textId="77777777" w:rsidR="00F507D0" w:rsidRDefault="00F507D0" w:rsidP="00F507D0">
      <w:pPr>
        <w:pStyle w:val="Bibliography"/>
      </w:pPr>
      <w:r>
        <w:t>[111]</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42FF164C" w14:textId="77777777" w:rsidR="00F507D0" w:rsidRDefault="00F507D0" w:rsidP="00F507D0">
      <w:pPr>
        <w:pStyle w:val="Bibliography"/>
      </w:pPr>
      <w:r>
        <w:t>[112]</w:t>
      </w:r>
      <w:r>
        <w:tab/>
        <w:t xml:space="preserve">Broxton, C. N.; Culotta,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4F074A0F" w14:textId="77777777" w:rsidR="00F507D0" w:rsidRDefault="00F507D0" w:rsidP="00F507D0">
      <w:pPr>
        <w:pStyle w:val="Bibliography"/>
      </w:pPr>
      <w:r>
        <w:t>[113]</w:t>
      </w:r>
      <w:r>
        <w:tab/>
        <w:t xml:space="preserve">Bauerova, V.; Pichova, I.; Hruskova-Heidingsfeldova, O. Nitrogen Source and Growth Stage of Candida Albicans Influence Expression Level of Vacuolar Aspartic Protease Aprlp and Carboxypeptidase Cpylp. </w:t>
      </w:r>
      <w:r>
        <w:rPr>
          <w:i/>
          <w:iCs/>
        </w:rPr>
        <w:t>Can. J. Microbiol.</w:t>
      </w:r>
      <w:r>
        <w:t xml:space="preserve">, </w:t>
      </w:r>
      <w:r>
        <w:rPr>
          <w:b/>
          <w:bCs/>
        </w:rPr>
        <w:t>2012</w:t>
      </w:r>
      <w:r>
        <w:t xml:space="preserve">, </w:t>
      </w:r>
      <w:r>
        <w:rPr>
          <w:i/>
          <w:iCs/>
        </w:rPr>
        <w:t>58</w:t>
      </w:r>
      <w:r>
        <w:t xml:space="preserve"> (5), 678–681.</w:t>
      </w:r>
    </w:p>
    <w:p w14:paraId="65B1033B" w14:textId="77777777" w:rsidR="00F507D0" w:rsidRDefault="00F507D0" w:rsidP="00F507D0">
      <w:pPr>
        <w:pStyle w:val="Bibliography"/>
      </w:pPr>
      <w:r>
        <w:t>[114]</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52D5C9D8" w14:textId="77777777" w:rsidR="00F507D0" w:rsidRDefault="00F507D0" w:rsidP="00F507D0">
      <w:pPr>
        <w:pStyle w:val="Bibliography"/>
      </w:pPr>
      <w:r>
        <w:t>[115]</w:t>
      </w:r>
      <w:r>
        <w:tab/>
        <w:t xml:space="preserve">Lopez, C. M.; Wallich, R.; Riesbeck, K.; Skerka,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6EAD5462" w14:textId="77777777" w:rsidR="00F507D0" w:rsidRDefault="00F507D0" w:rsidP="00F507D0">
      <w:pPr>
        <w:pStyle w:val="Bibliography"/>
      </w:pPr>
      <w:r>
        <w:t>[116]</w:t>
      </w:r>
      <w:r>
        <w:tab/>
        <w:t xml:space="preserve">Rida, P. C. G.; Nishikawa, A.; Won, G. Y.; Dean, N. Yeast-to-Hyphal Transition Triggers Formin-Dependent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0A8B298B" w14:textId="77777777" w:rsidR="00F507D0" w:rsidRDefault="00F507D0" w:rsidP="00F507D0">
      <w:pPr>
        <w:pStyle w:val="Bibliography"/>
      </w:pPr>
      <w:r>
        <w:t>[117]</w:t>
      </w:r>
      <w:r>
        <w:tab/>
        <w:t xml:space="preserve">Sandini, S.; Stringaro, A.; Arancia, S.; Colone, M.; Mondello, F.; Murtas, S.; Girolamo, A.; Mastrangelo, N.; De Bernardis,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17C56961" w14:textId="77777777" w:rsidR="00F507D0" w:rsidRDefault="00F507D0" w:rsidP="00F507D0">
      <w:pPr>
        <w:pStyle w:val="Bibliography"/>
      </w:pPr>
      <w:r>
        <w:t>[118]</w:t>
      </w:r>
      <w:r>
        <w:tab/>
        <w:t xml:space="preserve">Saporito-Irwin, S. M.; Birse, C. E.; Sypherd, P. S.; Fonzi,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0B686457" w14:textId="77777777" w:rsidR="00F507D0" w:rsidRDefault="00F507D0" w:rsidP="00F507D0">
      <w:pPr>
        <w:pStyle w:val="Bibliography"/>
      </w:pPr>
      <w:r>
        <w:t>[119]</w:t>
      </w:r>
      <w:r>
        <w:tab/>
        <w:t xml:space="preserve">Kowal, J.; Arras, G.; Colombo, M.; Jouve, M.; Morath, J. P.; Primdal-Bengtson, B.; Dingli, F.; Loew, D.; Tkach, M.; Théry,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3EDE16A0" w14:textId="77777777" w:rsidR="00F507D0" w:rsidRDefault="00F507D0" w:rsidP="00F507D0">
      <w:pPr>
        <w:pStyle w:val="Bibliography"/>
      </w:pPr>
      <w:r>
        <w:t>[120]</w:t>
      </w:r>
      <w:r>
        <w:tab/>
        <w:t xml:space="preserve">Hikita, T.; Miyata, M.; Watanabe, R.; Oneyama,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6916DABA" w14:textId="77777777" w:rsidR="00F507D0" w:rsidRDefault="00F507D0" w:rsidP="00F507D0">
      <w:pPr>
        <w:pStyle w:val="Bibliography"/>
      </w:pPr>
      <w:r>
        <w:t>[121]</w:t>
      </w:r>
      <w:r>
        <w:tab/>
        <w:t xml:space="preserve">Delandre, C.; Penabaz, T. R.; Passarelli, A. L.; Chapes, S. K.; Clem, R. J. Mutation of Juxtamembrane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2CD21346" w14:textId="77777777" w:rsidR="00F507D0" w:rsidRDefault="00F507D0" w:rsidP="00F507D0">
      <w:pPr>
        <w:pStyle w:val="Bibliography"/>
      </w:pPr>
      <w:r>
        <w:lastRenderedPageBreak/>
        <w:t>[122]</w:t>
      </w:r>
      <w:r>
        <w:tab/>
        <w:t xml:space="preserve">Zimmerman, B.; Kelly, B.; McMillan, B. J.; Seegar, T. C. M.; Dror, R. O.; Kruse, A. C.; Blacklow,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23750B71"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65C3" w14:textId="77777777" w:rsidR="00F33088" w:rsidRDefault="00F33088" w:rsidP="004830CB">
      <w:pPr>
        <w:spacing w:after="0" w:line="240" w:lineRule="auto"/>
      </w:pPr>
      <w:r>
        <w:separator/>
      </w:r>
    </w:p>
  </w:endnote>
  <w:endnote w:type="continuationSeparator" w:id="0">
    <w:p w14:paraId="1A8F7EC9" w14:textId="77777777" w:rsidR="00F33088" w:rsidRDefault="00F33088"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FC7AD6" w:rsidRDefault="00FC7A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FC7AD6" w:rsidRDefault="00FC7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4035" w14:textId="77777777" w:rsidR="00F33088" w:rsidRDefault="00F33088" w:rsidP="004830CB">
      <w:pPr>
        <w:spacing w:after="0" w:line="240" w:lineRule="auto"/>
      </w:pPr>
      <w:r>
        <w:separator/>
      </w:r>
    </w:p>
  </w:footnote>
  <w:footnote w:type="continuationSeparator" w:id="0">
    <w:p w14:paraId="43FBC2CD" w14:textId="77777777" w:rsidR="00F33088" w:rsidRDefault="00F33088"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60835D99" w:rsidR="00FC7AD6" w:rsidRPr="007C35FA" w:rsidRDefault="00FC7AD6" w:rsidP="007C35FA">
    <w:pPr>
      <w:spacing w:line="480" w:lineRule="auto"/>
    </w:pPr>
    <w:fldSimple w:instr=" STYLEREF  &quot;Heading 1&quot;  \* MERGEFORMAT ">
      <w:r w:rsidR="009A48D8">
        <w:rPr>
          <w:noProof/>
        </w:rPr>
        <w:t>Discussion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 Dawson">
    <w15:presenceInfo w15:providerId="Windows Live" w15:userId="e477ba96f1fbc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64"/>
    <w:rsid w:val="00086532"/>
    <w:rsid w:val="00091E47"/>
    <w:rsid w:val="00092076"/>
    <w:rsid w:val="000936B0"/>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646"/>
    <w:rsid w:val="00167A20"/>
    <w:rsid w:val="00171E2A"/>
    <w:rsid w:val="0017253D"/>
    <w:rsid w:val="00182350"/>
    <w:rsid w:val="0018255D"/>
    <w:rsid w:val="00182D7C"/>
    <w:rsid w:val="00183719"/>
    <w:rsid w:val="00185B3F"/>
    <w:rsid w:val="00186A2A"/>
    <w:rsid w:val="00190C1A"/>
    <w:rsid w:val="00190E16"/>
    <w:rsid w:val="001914F1"/>
    <w:rsid w:val="001928E9"/>
    <w:rsid w:val="00193410"/>
    <w:rsid w:val="001A64CC"/>
    <w:rsid w:val="001A6F11"/>
    <w:rsid w:val="001B24D2"/>
    <w:rsid w:val="001B3215"/>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F1C87"/>
    <w:rsid w:val="001F2BD9"/>
    <w:rsid w:val="001F6121"/>
    <w:rsid w:val="002073D1"/>
    <w:rsid w:val="002125DC"/>
    <w:rsid w:val="00214536"/>
    <w:rsid w:val="00215094"/>
    <w:rsid w:val="002207E2"/>
    <w:rsid w:val="00221012"/>
    <w:rsid w:val="002212F6"/>
    <w:rsid w:val="0022344D"/>
    <w:rsid w:val="00225995"/>
    <w:rsid w:val="0023205A"/>
    <w:rsid w:val="00232DEE"/>
    <w:rsid w:val="00233766"/>
    <w:rsid w:val="00234742"/>
    <w:rsid w:val="0023544F"/>
    <w:rsid w:val="00235929"/>
    <w:rsid w:val="0023653E"/>
    <w:rsid w:val="00240371"/>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D65"/>
    <w:rsid w:val="003B7A8A"/>
    <w:rsid w:val="003C134C"/>
    <w:rsid w:val="003C568E"/>
    <w:rsid w:val="003D2569"/>
    <w:rsid w:val="003D40D8"/>
    <w:rsid w:val="003D4959"/>
    <w:rsid w:val="003D5D09"/>
    <w:rsid w:val="003E0EBB"/>
    <w:rsid w:val="003E0F1A"/>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63BE"/>
    <w:rsid w:val="00480EA9"/>
    <w:rsid w:val="004825F7"/>
    <w:rsid w:val="004830CB"/>
    <w:rsid w:val="00485354"/>
    <w:rsid w:val="004868EC"/>
    <w:rsid w:val="00495F62"/>
    <w:rsid w:val="00497BEF"/>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6A2F"/>
    <w:rsid w:val="00507BC7"/>
    <w:rsid w:val="0051018C"/>
    <w:rsid w:val="00514793"/>
    <w:rsid w:val="005154F8"/>
    <w:rsid w:val="0051726D"/>
    <w:rsid w:val="00521051"/>
    <w:rsid w:val="00526181"/>
    <w:rsid w:val="005303EC"/>
    <w:rsid w:val="005309BF"/>
    <w:rsid w:val="0053235E"/>
    <w:rsid w:val="00532AEB"/>
    <w:rsid w:val="005331B5"/>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F52"/>
    <w:rsid w:val="007E5C4E"/>
    <w:rsid w:val="007E667E"/>
    <w:rsid w:val="007E7062"/>
    <w:rsid w:val="007E7320"/>
    <w:rsid w:val="007E75D5"/>
    <w:rsid w:val="007E785F"/>
    <w:rsid w:val="007E7C4E"/>
    <w:rsid w:val="007E7F25"/>
    <w:rsid w:val="007F0810"/>
    <w:rsid w:val="00803576"/>
    <w:rsid w:val="008062E6"/>
    <w:rsid w:val="008071F5"/>
    <w:rsid w:val="00811A8A"/>
    <w:rsid w:val="00811F23"/>
    <w:rsid w:val="00813278"/>
    <w:rsid w:val="0081369A"/>
    <w:rsid w:val="008149B4"/>
    <w:rsid w:val="0081516D"/>
    <w:rsid w:val="008157D7"/>
    <w:rsid w:val="0081609E"/>
    <w:rsid w:val="00817301"/>
    <w:rsid w:val="00821230"/>
    <w:rsid w:val="008215AC"/>
    <w:rsid w:val="008240F3"/>
    <w:rsid w:val="00825D10"/>
    <w:rsid w:val="0082661D"/>
    <w:rsid w:val="0082701D"/>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3E5C"/>
    <w:rsid w:val="008858F3"/>
    <w:rsid w:val="00885938"/>
    <w:rsid w:val="00886445"/>
    <w:rsid w:val="008867E5"/>
    <w:rsid w:val="00890E91"/>
    <w:rsid w:val="008918F4"/>
    <w:rsid w:val="0089599B"/>
    <w:rsid w:val="008A0D34"/>
    <w:rsid w:val="008A2061"/>
    <w:rsid w:val="008A4325"/>
    <w:rsid w:val="008A555C"/>
    <w:rsid w:val="008A6500"/>
    <w:rsid w:val="008A7B53"/>
    <w:rsid w:val="008B0857"/>
    <w:rsid w:val="008B1DD3"/>
    <w:rsid w:val="008B3962"/>
    <w:rsid w:val="008B435C"/>
    <w:rsid w:val="008B6161"/>
    <w:rsid w:val="008B62E7"/>
    <w:rsid w:val="008B6E35"/>
    <w:rsid w:val="008C06D7"/>
    <w:rsid w:val="008C194E"/>
    <w:rsid w:val="008C19BB"/>
    <w:rsid w:val="008C1F33"/>
    <w:rsid w:val="008D2245"/>
    <w:rsid w:val="008E073A"/>
    <w:rsid w:val="008E21D8"/>
    <w:rsid w:val="008E55DB"/>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7793"/>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97D"/>
    <w:rsid w:val="009D371D"/>
    <w:rsid w:val="009D4017"/>
    <w:rsid w:val="009D4AA3"/>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8AD"/>
    <w:rsid w:val="00A37C08"/>
    <w:rsid w:val="00A40090"/>
    <w:rsid w:val="00A40E48"/>
    <w:rsid w:val="00A4183F"/>
    <w:rsid w:val="00A42033"/>
    <w:rsid w:val="00A43264"/>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23F9"/>
    <w:rsid w:val="00A82860"/>
    <w:rsid w:val="00A836F0"/>
    <w:rsid w:val="00A861A0"/>
    <w:rsid w:val="00A86810"/>
    <w:rsid w:val="00A87DD7"/>
    <w:rsid w:val="00A92AD8"/>
    <w:rsid w:val="00A93A59"/>
    <w:rsid w:val="00A94AA5"/>
    <w:rsid w:val="00A954B9"/>
    <w:rsid w:val="00A97FCA"/>
    <w:rsid w:val="00AA086E"/>
    <w:rsid w:val="00AA4DB4"/>
    <w:rsid w:val="00AB1FD5"/>
    <w:rsid w:val="00AB4A3B"/>
    <w:rsid w:val="00AC08C1"/>
    <w:rsid w:val="00AC0EEE"/>
    <w:rsid w:val="00AC1538"/>
    <w:rsid w:val="00AC3A7F"/>
    <w:rsid w:val="00AD0419"/>
    <w:rsid w:val="00AD0A09"/>
    <w:rsid w:val="00AD1F9B"/>
    <w:rsid w:val="00AD2DBD"/>
    <w:rsid w:val="00AD6D13"/>
    <w:rsid w:val="00AD7EF6"/>
    <w:rsid w:val="00AE0132"/>
    <w:rsid w:val="00AE0E60"/>
    <w:rsid w:val="00AE1CC2"/>
    <w:rsid w:val="00AE3C57"/>
    <w:rsid w:val="00AE5F16"/>
    <w:rsid w:val="00AF00E1"/>
    <w:rsid w:val="00AF0A5A"/>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3119"/>
    <w:rsid w:val="00B845D7"/>
    <w:rsid w:val="00B85E26"/>
    <w:rsid w:val="00B9155B"/>
    <w:rsid w:val="00B92739"/>
    <w:rsid w:val="00B937AA"/>
    <w:rsid w:val="00B94229"/>
    <w:rsid w:val="00B96933"/>
    <w:rsid w:val="00B97895"/>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92A"/>
    <w:rsid w:val="00BD169A"/>
    <w:rsid w:val="00BD392E"/>
    <w:rsid w:val="00BD4F8C"/>
    <w:rsid w:val="00BD6EAA"/>
    <w:rsid w:val="00BD757C"/>
    <w:rsid w:val="00BD7835"/>
    <w:rsid w:val="00BE3472"/>
    <w:rsid w:val="00BE39F1"/>
    <w:rsid w:val="00BE403A"/>
    <w:rsid w:val="00BE7D8E"/>
    <w:rsid w:val="00BF23DE"/>
    <w:rsid w:val="00BF2F42"/>
    <w:rsid w:val="00BF43A1"/>
    <w:rsid w:val="00BF4543"/>
    <w:rsid w:val="00BF6E54"/>
    <w:rsid w:val="00C00CE4"/>
    <w:rsid w:val="00C028B9"/>
    <w:rsid w:val="00C0484E"/>
    <w:rsid w:val="00C13A03"/>
    <w:rsid w:val="00C2142E"/>
    <w:rsid w:val="00C248B4"/>
    <w:rsid w:val="00C252B4"/>
    <w:rsid w:val="00C256C7"/>
    <w:rsid w:val="00C26BF5"/>
    <w:rsid w:val="00C31B1D"/>
    <w:rsid w:val="00C340CA"/>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D1865"/>
    <w:rsid w:val="00CD5A35"/>
    <w:rsid w:val="00CD5B5D"/>
    <w:rsid w:val="00CD7A85"/>
    <w:rsid w:val="00CE1341"/>
    <w:rsid w:val="00CE1FF2"/>
    <w:rsid w:val="00CE2F39"/>
    <w:rsid w:val="00CE66BD"/>
    <w:rsid w:val="00CF1097"/>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6C5B"/>
    <w:rsid w:val="00D77F0A"/>
    <w:rsid w:val="00D85A9C"/>
    <w:rsid w:val="00D913A2"/>
    <w:rsid w:val="00D91599"/>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E06284"/>
    <w:rsid w:val="00E13599"/>
    <w:rsid w:val="00E17A2A"/>
    <w:rsid w:val="00E21D68"/>
    <w:rsid w:val="00E23010"/>
    <w:rsid w:val="00E25FBF"/>
    <w:rsid w:val="00E26965"/>
    <w:rsid w:val="00E309D8"/>
    <w:rsid w:val="00E31930"/>
    <w:rsid w:val="00E32320"/>
    <w:rsid w:val="00E32396"/>
    <w:rsid w:val="00E32E94"/>
    <w:rsid w:val="00E34D08"/>
    <w:rsid w:val="00E353B9"/>
    <w:rsid w:val="00E42B01"/>
    <w:rsid w:val="00E4724A"/>
    <w:rsid w:val="00E55516"/>
    <w:rsid w:val="00E574D7"/>
    <w:rsid w:val="00E5751B"/>
    <w:rsid w:val="00E60B98"/>
    <w:rsid w:val="00E63D1D"/>
    <w:rsid w:val="00E745F0"/>
    <w:rsid w:val="00E74878"/>
    <w:rsid w:val="00E74C1B"/>
    <w:rsid w:val="00E774C5"/>
    <w:rsid w:val="00E777CC"/>
    <w:rsid w:val="00E80BB1"/>
    <w:rsid w:val="00E81198"/>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semiHidden/>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semiHidden/>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leackley@latrobe.edu.au" TargetMode="External"/><Relationship Id="rId13" Type="http://schemas.openxmlformats.org/officeDocument/2006/relationships/hyperlink" Target="https://orcid.org/0000-0002-8257-5128"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3755-75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7521-099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rcid.org/0000-0003-4718-423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7151-5971" TargetMode="External"/><Relationship Id="rId14" Type="http://schemas.openxmlformats.org/officeDocument/2006/relationships/hyperlink" Target="https://orcid.org/0000-0002-9717-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4933A-550F-4082-8BD5-AD815125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1</Pages>
  <Words>102386</Words>
  <Characters>583606</Characters>
  <Application>Microsoft Office Word</Application>
  <DocSecurity>0</DocSecurity>
  <Lines>4863</Lines>
  <Paragraphs>1369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684623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724</cp:revision>
  <cp:lastPrinted>2019-05-03T05:45:00Z</cp:lastPrinted>
  <dcterms:created xsi:type="dcterms:W3CDTF">2019-06-14T04:42:00Z</dcterms:created>
  <dcterms:modified xsi:type="dcterms:W3CDTF">2019-12-26T20:55:00Z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zotero-version="5.0.70"&gt;&lt;session id="xJdn2Axv"/&gt;&lt;style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